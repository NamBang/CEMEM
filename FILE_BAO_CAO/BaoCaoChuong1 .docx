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0" w:author="pham phuong" w:date="2018-03-09T15:53:00Z">
            <w:rPr>
              <w:sz w:val="40"/>
            </w:rPr>
          </w:rPrChange>
        </w:rPr>
      </w:pPr>
      <w:r w:rsidRPr="007D7457">
        <w:rPr>
          <w:rFonts w:ascii="Times New Roman" w:hAnsi="Times New Roman" w:cs="Times New Roman"/>
          <w:b/>
          <w:sz w:val="36"/>
          <w:szCs w:val="36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7D7457" w:rsidDel="00934176">
          <w:rPr>
            <w:rFonts w:ascii="Times New Roman" w:hAnsi="Times New Roman" w:cs="Times New Roman"/>
            <w:b/>
            <w:sz w:val="36"/>
            <w:szCs w:val="36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7D7457">
          <w:rPr>
            <w:rFonts w:ascii="Times New Roman" w:hAnsi="Times New Roman" w:cs="Times New Roman"/>
            <w:b/>
            <w:sz w:val="36"/>
            <w:szCs w:val="36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20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1" w:author="Hoan Ng" w:date="2017-03-20T22:18:00Z"/>
                <w:rFonts w:ascii="Times New Roman" w:hAnsi="Times New Roman" w:cs="Times New Roman"/>
                <w:b/>
                <w:rPrChange w:id="22" w:author="pham phuong" w:date="2018-03-09T15:53:00Z">
                  <w:rPr>
                    <w:ins w:id="23" w:author="Hoan Ng" w:date="2017-03-20T22:18:00Z"/>
                    <w:b/>
                  </w:rPr>
                </w:rPrChange>
              </w:rPr>
            </w:pPr>
            <w:ins w:id="2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5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6" w:author="Hoan Ng" w:date="2017-03-20T22:18:00Z"/>
                <w:rFonts w:ascii="Times New Roman" w:hAnsi="Times New Roman" w:cs="Times New Roman"/>
                <w:b/>
                <w:rPrChange w:id="27" w:author="pham phuong" w:date="2018-03-09T15:53:00Z">
                  <w:rPr>
                    <w:ins w:id="28" w:author="Hoan Ng" w:date="2017-03-20T22:18:00Z"/>
                    <w:b/>
                  </w:rPr>
                </w:rPrChange>
              </w:rPr>
            </w:pPr>
            <w:ins w:id="2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0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1" w:author="Hoan Ng" w:date="2017-03-20T22:18:00Z"/>
                <w:rFonts w:ascii="Times New Roman" w:hAnsi="Times New Roman" w:cs="Times New Roman"/>
                <w:b/>
                <w:rPrChange w:id="32" w:author="pham phuong" w:date="2018-03-09T15:53:00Z">
                  <w:rPr>
                    <w:ins w:id="33" w:author="Hoan Ng" w:date="2017-03-20T22:18:00Z"/>
                    <w:b/>
                  </w:rPr>
                </w:rPrChange>
              </w:rPr>
            </w:pPr>
            <w:ins w:id="3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5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6" w:author="Hoan Ng" w:date="2017-03-20T22:18:00Z"/>
                <w:rFonts w:ascii="Times New Roman" w:hAnsi="Times New Roman" w:cs="Times New Roman"/>
                <w:b/>
                <w:rPrChange w:id="37" w:author="pham phuong" w:date="2018-03-09T15:53:00Z">
                  <w:rPr>
                    <w:ins w:id="38" w:author="Hoan Ng" w:date="2017-03-20T22:18:00Z"/>
                    <w:b/>
                  </w:rPr>
                </w:rPrChange>
              </w:rPr>
            </w:pPr>
            <w:ins w:id="3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0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1" w:author="Hoan Ng" w:date="2017-03-20T22:18:00Z"/>
                <w:rFonts w:ascii="Times New Roman" w:hAnsi="Times New Roman" w:cs="Times New Roman"/>
                <w:b/>
                <w:rPrChange w:id="42" w:author="pham phuong" w:date="2018-03-09T15:53:00Z">
                  <w:rPr>
                    <w:ins w:id="43" w:author="Hoan Ng" w:date="2017-03-20T22:18:00Z"/>
                    <w:b/>
                  </w:rPr>
                </w:rPrChange>
              </w:rPr>
            </w:pPr>
            <w:ins w:id="4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5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6" w:author="Hoan Ng" w:date="2017-03-20T22:18:00Z"/>
                <w:rFonts w:ascii="Times New Roman" w:hAnsi="Times New Roman" w:cs="Times New Roman"/>
                <w:b/>
                <w:rPrChange w:id="47" w:author="pham phuong" w:date="2018-03-09T15:53:00Z">
                  <w:rPr>
                    <w:ins w:id="48" w:author="Hoan Ng" w:date="2017-03-20T22:18:00Z"/>
                    <w:b/>
                  </w:rPr>
                </w:rPrChange>
              </w:rPr>
            </w:pPr>
            <w:ins w:id="4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0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2" w:author="Hoan Ng" w:date="2017-03-20T22:18:00Z"/>
                <w:rFonts w:ascii="Times New Roman" w:hAnsi="Times New Roman" w:cs="Times New Roman"/>
                <w:b/>
                <w:rPrChange w:id="53" w:author="pham phuong" w:date="2018-03-09T15:53:00Z">
                  <w:rPr>
                    <w:ins w:id="54" w:author="Hoan Ng" w:date="2017-03-20T22:18:00Z"/>
                    <w:b/>
                  </w:rPr>
                </w:rPrChange>
              </w:rPr>
            </w:pPr>
            <w:ins w:id="5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7" w:author="Hoan Ng" w:date="2017-03-20T22:18:00Z"/>
                <w:rFonts w:ascii="Times New Roman" w:hAnsi="Times New Roman" w:cs="Times New Roman"/>
                <w:b/>
                <w:rPrChange w:id="58" w:author="pham phuong" w:date="2018-03-09T15:53:00Z">
                  <w:rPr>
                    <w:ins w:id="59" w:author="Hoan Ng" w:date="2017-03-20T22:18:00Z"/>
                    <w:b/>
                  </w:rPr>
                </w:rPrChange>
              </w:rPr>
            </w:pPr>
            <w:ins w:id="6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1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2" w:author="Hoan Ng" w:date="2017-03-20T22:18:00Z"/>
                <w:rFonts w:ascii="Times New Roman" w:hAnsi="Times New Roman" w:cs="Times New Roman"/>
                <w:b/>
                <w:rPrChange w:id="63" w:author="pham phuong" w:date="2018-03-09T15:53:00Z">
                  <w:rPr>
                    <w:ins w:id="64" w:author="Hoan Ng" w:date="2017-03-20T22:18:00Z"/>
                    <w:b/>
                  </w:rPr>
                </w:rPrChange>
              </w:rPr>
            </w:pPr>
            <w:ins w:id="6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7" w:author="Hoan Ng" w:date="2017-03-20T22:18:00Z"/>
                <w:rFonts w:ascii="Times New Roman" w:hAnsi="Times New Roman" w:cs="Times New Roman"/>
                <w:b/>
                <w:rPrChange w:id="68" w:author="pham phuong" w:date="2018-03-09T15:53:00Z">
                  <w:rPr>
                    <w:ins w:id="69" w:author="Hoan Ng" w:date="2017-03-20T22:18:00Z"/>
                    <w:b/>
                  </w:rPr>
                </w:rPrChange>
              </w:rPr>
            </w:pPr>
            <w:ins w:id="7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2" w:author="Hoan Ng" w:date="2017-03-20T22:18:00Z"/>
                <w:rFonts w:ascii="Times New Roman" w:hAnsi="Times New Roman" w:cs="Times New Roman"/>
                <w:b/>
                <w:rPrChange w:id="73" w:author="pham phuong" w:date="2018-03-09T15:53:00Z">
                  <w:rPr>
                    <w:ins w:id="74" w:author="Hoan Ng" w:date="2017-03-20T22:18:00Z"/>
                    <w:b/>
                  </w:rPr>
                </w:rPrChange>
              </w:rPr>
            </w:pPr>
            <w:ins w:id="7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7" w:author="Hoan Ng" w:date="2017-03-20T22:18:00Z"/>
                <w:rFonts w:ascii="Times New Roman" w:hAnsi="Times New Roman" w:cs="Times New Roman"/>
                <w:b/>
                <w:rPrChange w:id="78" w:author="pham phuong" w:date="2018-03-09T15:53:00Z">
                  <w:rPr>
                    <w:ins w:id="79" w:author="Hoan Ng" w:date="2017-03-20T22:18:00Z"/>
                    <w:b/>
                  </w:rPr>
                </w:rPrChange>
              </w:rPr>
            </w:pPr>
            <w:ins w:id="8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82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83" w:author="Hoan Ng" w:date="2017-03-20T22:18:00Z"/>
                <w:rFonts w:ascii="Times New Roman" w:hAnsi="Times New Roman" w:cs="Times New Roman"/>
                <w:b/>
                <w:rPrChange w:id="84" w:author="pham phuong" w:date="2018-03-09T15:53:00Z">
                  <w:rPr>
                    <w:ins w:id="85" w:author="Hoan Ng" w:date="2017-03-20T22:18:00Z"/>
                    <w:b/>
                  </w:rPr>
                </w:rPrChange>
              </w:rPr>
            </w:pPr>
            <w:ins w:id="8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98" w:author="Hoan Ng" w:date="2017-03-20T22:18:00Z"/>
                <w:rFonts w:ascii="Times New Roman" w:hAnsi="Times New Roman" w:cs="Times New Roman"/>
                <w:b/>
                <w:rPrChange w:id="99" w:author="pham phuong" w:date="2018-03-09T15:53:00Z">
                  <w:rPr>
                    <w:ins w:id="100" w:author="Hoan Ng" w:date="2017-03-20T22:18:00Z"/>
                    <w:b/>
                  </w:rPr>
                </w:rPrChange>
              </w:rPr>
            </w:pPr>
            <w:ins w:id="10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103" w:author="Hoan Ng" w:date="2017-03-20T22:18:00Z"/>
                <w:rFonts w:ascii="Times New Roman" w:hAnsi="Times New Roman" w:cs="Times New Roman"/>
                <w:b/>
                <w:rPrChange w:id="104" w:author="pham phuong" w:date="2018-03-09T15:53:00Z">
                  <w:rPr>
                    <w:ins w:id="105" w:author="Hoan Ng" w:date="2017-03-20T22:18:00Z"/>
                    <w:b/>
                  </w:rPr>
                </w:rPrChange>
              </w:rPr>
            </w:pPr>
            <w:ins w:id="10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108" w:author="Hoan Ng" w:date="2017-03-20T22:18:00Z"/>
                <w:rFonts w:ascii="Times New Roman" w:hAnsi="Times New Roman" w:cs="Times New Roman"/>
                <w:b/>
                <w:rPrChange w:id="109" w:author="pham phuong" w:date="2018-03-09T15:53:00Z">
                  <w:rPr>
                    <w:ins w:id="110" w:author="Hoan Ng" w:date="2017-03-20T22:18:00Z"/>
                    <w:b/>
                  </w:rPr>
                </w:rPrChange>
              </w:rPr>
            </w:pPr>
            <w:ins w:id="11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13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14" w:author="Hoan Ng" w:date="2017-03-20T22:18:00Z"/>
                <w:rFonts w:ascii="Times New Roman" w:hAnsi="Times New Roman" w:cs="Times New Roman"/>
                <w:b/>
                <w:bCs/>
                <w:rPrChange w:id="115" w:author="pham phuong" w:date="2018-03-09T15:53:00Z">
                  <w:rPr>
                    <w:ins w:id="116" w:author="Hoan Ng" w:date="2017-03-20T22:18:00Z"/>
                    <w:b/>
                    <w:bCs/>
                  </w:rPr>
                </w:rPrChange>
              </w:rPr>
            </w:pPr>
            <w:ins w:id="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9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20" w:author="Hoan Ng" w:date="2017-03-20T22:18:00Z"/>
                <w:rFonts w:ascii="Times New Roman" w:hAnsi="Times New Roman" w:cs="Times New Roman"/>
                <w:b/>
                <w:bCs/>
                <w:rPrChange w:id="121" w:author="pham phuong" w:date="2018-03-09T15:53:00Z">
                  <w:rPr>
                    <w:ins w:id="122" w:author="Hoan Ng" w:date="2017-03-20T22:18:00Z"/>
                    <w:b/>
                    <w:bCs/>
                  </w:rPr>
                </w:rPrChange>
              </w:rPr>
            </w:pPr>
            <w:ins w:id="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25" w:author="Hoan Ng" w:date="2017-03-20T22:18:00Z"/>
                <w:rFonts w:ascii="Times New Roman" w:hAnsi="Times New Roman" w:cs="Times New Roman"/>
                <w:b/>
                <w:bCs/>
                <w:rPrChange w:id="126" w:author="pham phuong" w:date="2018-03-09T15:53:00Z">
                  <w:rPr>
                    <w:ins w:id="127" w:author="Hoan Ng" w:date="2017-03-20T22:18:00Z"/>
                    <w:b/>
                    <w:bCs/>
                  </w:rPr>
                </w:rPrChange>
              </w:rPr>
            </w:pPr>
            <w:ins w:id="1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30" w:author="Hoan Ng" w:date="2017-03-20T22:18:00Z"/>
                <w:rFonts w:ascii="Times New Roman" w:hAnsi="Times New Roman" w:cs="Times New Roman"/>
                <w:b/>
                <w:bCs/>
                <w:rPrChange w:id="131" w:author="pham phuong" w:date="2018-03-09T15:53:00Z">
                  <w:rPr>
                    <w:ins w:id="132" w:author="Hoan Ng" w:date="2017-03-20T22:18:00Z"/>
                    <w:b/>
                    <w:bCs/>
                  </w:rPr>
                </w:rPrChange>
              </w:rPr>
            </w:pPr>
            <w:ins w:id="1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40" w:author="Hoan Ng" w:date="2017-03-20T22:18:00Z"/>
                <w:rFonts w:ascii="Times New Roman" w:hAnsi="Times New Roman" w:cs="Times New Roman"/>
                <w:b/>
                <w:bCs/>
                <w:rPrChange w:id="141" w:author="pham phuong" w:date="2018-03-09T15:53:00Z">
                  <w:rPr>
                    <w:ins w:id="142" w:author="Hoan Ng" w:date="2017-03-20T22:18:00Z"/>
                    <w:b/>
                    <w:bCs/>
                  </w:rPr>
                </w:rPrChange>
              </w:rPr>
            </w:pPr>
            <w:ins w:id="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45" w:author="Hoan Ng" w:date="2017-03-20T22:18:00Z"/>
                <w:rFonts w:ascii="Times New Roman" w:hAnsi="Times New Roman" w:cs="Times New Roman"/>
                <w:b/>
                <w:bCs/>
                <w:rPrChange w:id="146" w:author="pham phuong" w:date="2018-03-09T15:53:00Z">
                  <w:rPr>
                    <w:ins w:id="147" w:author="Hoan Ng" w:date="2017-03-20T22:18:00Z"/>
                    <w:b/>
                    <w:bCs/>
                  </w:rPr>
                </w:rPrChange>
              </w:rPr>
            </w:pPr>
            <w:ins w:id="1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50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51" w:author="Hoan Ng" w:date="2017-03-20T22:18:00Z"/>
                <w:rFonts w:ascii="Times New Roman" w:hAnsi="Times New Roman" w:cs="Times New Roman"/>
                <w:b/>
                <w:bCs/>
                <w:rPrChange w:id="152" w:author="pham phuong" w:date="2018-03-09T15:53:00Z">
                  <w:rPr>
                    <w:ins w:id="153" w:author="Hoan Ng" w:date="2017-03-20T22:18:00Z"/>
                    <w:b/>
                    <w:bCs/>
                  </w:rPr>
                </w:rPrChange>
              </w:rPr>
            </w:pPr>
            <w:ins w:id="1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56" w:author="Hoan Ng" w:date="2017-03-20T22:18:00Z"/>
                <w:rFonts w:ascii="Times New Roman" w:hAnsi="Times New Roman" w:cs="Times New Roman"/>
                <w:b/>
                <w:bCs/>
                <w:rPrChange w:id="157" w:author="pham phuong" w:date="2018-03-09T15:53:00Z">
                  <w:rPr>
                    <w:ins w:id="158" w:author="Hoan Ng" w:date="2017-03-20T22:18:00Z"/>
                    <w:b/>
                    <w:bCs/>
                  </w:rPr>
                </w:rPrChange>
              </w:rPr>
            </w:pPr>
            <w:ins w:id="1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0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61" w:author="Hoan Ng" w:date="2017-03-20T22:18:00Z"/>
                <w:rFonts w:ascii="Times New Roman" w:hAnsi="Times New Roman" w:cs="Times New Roman"/>
                <w:b/>
                <w:bCs/>
                <w:rPrChange w:id="162" w:author="pham phuong" w:date="2018-03-09T15:53:00Z">
                  <w:rPr>
                    <w:ins w:id="163" w:author="Hoan Ng" w:date="2017-03-20T22:18:00Z"/>
                    <w:b/>
                    <w:bCs/>
                  </w:rPr>
                </w:rPrChange>
              </w:rPr>
            </w:pPr>
            <w:ins w:id="1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71" w:author="Hoan Ng" w:date="2017-03-20T22:18:00Z"/>
                <w:rFonts w:ascii="Times New Roman" w:hAnsi="Times New Roman" w:cs="Times New Roman"/>
                <w:b/>
                <w:bCs/>
                <w:rPrChange w:id="172" w:author="pham phuong" w:date="2018-03-09T15:53:00Z">
                  <w:rPr>
                    <w:ins w:id="173" w:author="Hoan Ng" w:date="2017-03-20T22:18:00Z"/>
                    <w:b/>
                    <w:bCs/>
                  </w:rPr>
                </w:rPrChange>
              </w:rPr>
            </w:pPr>
            <w:ins w:id="1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76" w:author="Hoan Ng" w:date="2017-03-20T22:18:00Z"/>
                <w:rFonts w:ascii="Times New Roman" w:hAnsi="Times New Roman" w:cs="Times New Roman"/>
                <w:b/>
                <w:bCs/>
                <w:rPrChange w:id="177" w:author="pham phuong" w:date="2018-03-09T15:53:00Z">
                  <w:rPr>
                    <w:ins w:id="178" w:author="Hoan Ng" w:date="2017-03-20T22:18:00Z"/>
                    <w:b/>
                    <w:bCs/>
                  </w:rPr>
                </w:rPrChange>
              </w:rPr>
            </w:pPr>
            <w:ins w:id="1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81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82" w:author="Hoan Ng" w:date="2017-03-20T22:18:00Z"/>
                <w:rFonts w:ascii="Times New Roman" w:hAnsi="Times New Roman" w:cs="Times New Roman"/>
                <w:b/>
                <w:bCs/>
                <w:rPrChange w:id="183" w:author="pham phuong" w:date="2018-03-09T15:53:00Z">
                  <w:rPr>
                    <w:ins w:id="184" w:author="Hoan Ng" w:date="2017-03-20T22:18:00Z"/>
                    <w:b/>
                    <w:bCs/>
                  </w:rPr>
                </w:rPrChange>
              </w:rPr>
            </w:pPr>
            <w:ins w:id="1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97" w:author="Hoan Ng" w:date="2017-03-20T22:18:00Z"/>
                <w:rFonts w:ascii="Times New Roman" w:hAnsi="Times New Roman" w:cs="Times New Roman"/>
                <w:b/>
                <w:bCs/>
                <w:rPrChange w:id="198" w:author="pham phuong" w:date="2018-03-09T15:53:00Z">
                  <w:rPr>
                    <w:ins w:id="199" w:author="Hoan Ng" w:date="2017-03-20T22:18:00Z"/>
                    <w:b/>
                    <w:bCs/>
                  </w:rPr>
                </w:rPrChange>
              </w:rPr>
            </w:pPr>
            <w:ins w:id="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202" w:author="Hoan Ng" w:date="2017-03-20T22:18:00Z"/>
                <w:rFonts w:ascii="Times New Roman" w:hAnsi="Times New Roman" w:cs="Times New Roman"/>
                <w:b/>
                <w:bCs/>
                <w:rPrChange w:id="203" w:author="pham phuong" w:date="2018-03-09T15:53:00Z">
                  <w:rPr>
                    <w:ins w:id="204" w:author="Hoan Ng" w:date="2017-03-20T22:18:00Z"/>
                    <w:b/>
                    <w:bCs/>
                  </w:rPr>
                </w:rPrChange>
              </w:rPr>
            </w:pPr>
            <w:ins w:id="2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207" w:author="Hoan Ng" w:date="2017-03-20T22:18:00Z"/>
                <w:rFonts w:ascii="Times New Roman" w:hAnsi="Times New Roman" w:cs="Times New Roman"/>
                <w:b/>
                <w:bCs/>
                <w:rPrChange w:id="208" w:author="pham phuong" w:date="2018-03-09T15:53:00Z">
                  <w:rPr>
                    <w:ins w:id="209" w:author="Hoan Ng" w:date="2017-03-20T22:18:00Z"/>
                    <w:b/>
                    <w:bCs/>
                  </w:rPr>
                </w:rPrChange>
              </w:rPr>
            </w:pPr>
            <w:ins w:id="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12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18" w:author="Hoan Ng" w:date="2017-03-20T22:18:00Z"/>
                <w:rFonts w:ascii="Times New Roman" w:hAnsi="Times New Roman" w:cs="Times New Roman"/>
                <w:b/>
                <w:bCs/>
                <w:rPrChange w:id="219" w:author="pham phuong" w:date="2018-03-09T15:53:00Z">
                  <w:rPr>
                    <w:ins w:id="220" w:author="Hoan Ng" w:date="2017-03-20T22:18:00Z"/>
                    <w:b/>
                    <w:bCs/>
                  </w:rPr>
                </w:rPrChange>
              </w:rPr>
            </w:pPr>
            <w:ins w:id="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23" w:author="Hoan Ng" w:date="2017-03-20T22:18:00Z"/>
                <w:rFonts w:ascii="Times New Roman" w:hAnsi="Times New Roman" w:cs="Times New Roman"/>
                <w:b/>
                <w:bCs/>
                <w:rPrChange w:id="224" w:author="pham phuong" w:date="2018-03-09T15:53:00Z">
                  <w:rPr>
                    <w:ins w:id="225" w:author="Hoan Ng" w:date="2017-03-20T22:18:00Z"/>
                    <w:b/>
                    <w:bCs/>
                  </w:rPr>
                </w:rPrChange>
              </w:rPr>
            </w:pPr>
            <w:ins w:id="2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28" w:author="Hoan Ng" w:date="2017-03-20T22:18:00Z"/>
                <w:rFonts w:ascii="Times New Roman" w:hAnsi="Times New Roman" w:cs="Times New Roman"/>
                <w:b/>
                <w:bCs/>
                <w:rPrChange w:id="229" w:author="pham phuong" w:date="2018-03-09T15:53:00Z">
                  <w:rPr>
                    <w:ins w:id="230" w:author="Hoan Ng" w:date="2017-03-20T22:18:00Z"/>
                    <w:b/>
                    <w:bCs/>
                  </w:rPr>
                </w:rPrChange>
              </w:rPr>
            </w:pPr>
            <w:ins w:id="2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33" w:author="Hoan Ng" w:date="2017-03-20T22:18:00Z"/>
                <w:rFonts w:ascii="Times New Roman" w:hAnsi="Times New Roman" w:cs="Times New Roman"/>
                <w:b/>
                <w:bCs/>
                <w:rPrChange w:id="234" w:author="pham phuong" w:date="2018-03-09T15:53:00Z">
                  <w:rPr>
                    <w:ins w:id="235" w:author="Hoan Ng" w:date="2017-03-20T22:18:00Z"/>
                    <w:b/>
                    <w:bCs/>
                  </w:rPr>
                </w:rPrChange>
              </w:rPr>
            </w:pPr>
            <w:ins w:id="2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43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9" w:author="Hoan Ng" w:date="2017-03-20T22:18:00Z"/>
                <w:rFonts w:ascii="Times New Roman" w:hAnsi="Times New Roman" w:cs="Times New Roman"/>
                <w:b/>
                <w:bCs/>
                <w:rPrChange w:id="250" w:author="pham phuong" w:date="2018-03-09T15:53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3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54" w:author="Hoan Ng" w:date="2017-03-20T22:18:00Z"/>
                <w:rFonts w:ascii="Times New Roman" w:hAnsi="Times New Roman" w:cs="Times New Roman"/>
                <w:b/>
                <w:bCs/>
                <w:rPrChange w:id="255" w:author="pham phuong" w:date="2018-03-09T15:53:00Z">
                  <w:rPr>
                    <w:ins w:id="256" w:author="Hoan Ng" w:date="2017-03-20T22:18:00Z"/>
                    <w:b/>
                    <w:bCs/>
                  </w:rPr>
                </w:rPrChange>
              </w:rPr>
            </w:pPr>
            <w:ins w:id="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9" w:author="Hoan Ng" w:date="2017-03-20T22:18:00Z"/>
                <w:rFonts w:ascii="Times New Roman" w:hAnsi="Times New Roman" w:cs="Times New Roman"/>
                <w:b/>
                <w:bCs/>
                <w:rPrChange w:id="270" w:author="pham phuong" w:date="2018-03-09T15:53:00Z">
                  <w:rPr>
                    <w:ins w:id="271" w:author="Hoan Ng" w:date="2017-03-20T22:18:00Z"/>
                    <w:b/>
                    <w:bCs/>
                  </w:rPr>
                </w:rPrChange>
              </w:rPr>
            </w:pPr>
            <w:ins w:id="2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74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75" w:author="Hoan Ng" w:date="2017-03-20T22:18:00Z"/>
                <w:rFonts w:ascii="Times New Roman" w:hAnsi="Times New Roman" w:cs="Times New Roman"/>
                <w:b/>
                <w:bCs/>
                <w:rPrChange w:id="276" w:author="pham phuong" w:date="2018-03-09T15:53:00Z">
                  <w:rPr>
                    <w:ins w:id="277" w:author="Hoan Ng" w:date="2017-03-20T22:18:00Z"/>
                    <w:b/>
                    <w:bCs/>
                  </w:rPr>
                </w:rPrChange>
              </w:rPr>
            </w:pPr>
            <w:ins w:id="2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80" w:author="Hoan Ng" w:date="2017-03-20T22:18:00Z"/>
                <w:rFonts w:ascii="Times New Roman" w:hAnsi="Times New Roman" w:cs="Times New Roman"/>
                <w:b/>
                <w:bCs/>
                <w:rPrChange w:id="281" w:author="pham phuong" w:date="2018-03-09T15:53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4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85" w:author="Hoan Ng" w:date="2017-03-20T22:18:00Z"/>
                <w:rFonts w:ascii="Times New Roman" w:hAnsi="Times New Roman" w:cs="Times New Roman"/>
                <w:b/>
                <w:bCs/>
                <w:rPrChange w:id="286" w:author="pham phuong" w:date="2018-03-09T15:53:00Z">
                  <w:rPr>
                    <w:ins w:id="287" w:author="Hoan Ng" w:date="2017-03-20T22:18:00Z"/>
                    <w:b/>
                    <w:bCs/>
                  </w:rPr>
                </w:rPrChange>
              </w:rPr>
            </w:pPr>
            <w:ins w:id="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90" w:author="Hoan Ng" w:date="2017-03-20T22:18:00Z"/>
                <w:rFonts w:ascii="Times New Roman" w:hAnsi="Times New Roman" w:cs="Times New Roman"/>
                <w:b/>
                <w:bCs/>
                <w:rPrChange w:id="291" w:author="pham phuong" w:date="2018-03-09T15:53:00Z">
                  <w:rPr>
                    <w:ins w:id="292" w:author="Hoan Ng" w:date="2017-03-20T22:18:00Z"/>
                    <w:b/>
                    <w:bCs/>
                  </w:rPr>
                </w:rPrChange>
              </w:rPr>
            </w:pPr>
            <w:ins w:id="2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95" w:author="Hoan Ng" w:date="2017-03-20T22:18:00Z"/>
                <w:rFonts w:ascii="Times New Roman" w:hAnsi="Times New Roman" w:cs="Times New Roman"/>
                <w:b/>
                <w:bCs/>
                <w:rPrChange w:id="296" w:author="pham phuong" w:date="2018-03-09T15:53:00Z">
                  <w:rPr>
                    <w:ins w:id="297" w:author="Hoan Ng" w:date="2017-03-20T22:18:00Z"/>
                    <w:b/>
                    <w:bCs/>
                  </w:rPr>
                </w:rPrChange>
              </w:rPr>
            </w:pPr>
            <w:ins w:id="2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300" w:author="Hoan Ng" w:date="2017-03-20T22:18:00Z"/>
                <w:rFonts w:ascii="Times New Roman" w:hAnsi="Times New Roman" w:cs="Times New Roman"/>
                <w:b/>
                <w:bCs/>
                <w:rPrChange w:id="301" w:author="pham phuong" w:date="2018-03-09T15:53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305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306" w:author="Hoan Ng" w:date="2017-03-20T22:18:00Z"/>
                <w:rFonts w:ascii="Times New Roman" w:hAnsi="Times New Roman" w:cs="Times New Roman"/>
                <w:b/>
                <w:bCs/>
                <w:rPrChange w:id="307" w:author="pham phuong" w:date="2018-03-09T15:53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11" w:author="Hoan Ng" w:date="2017-03-20T22:18:00Z"/>
                <w:rFonts w:ascii="Times New Roman" w:hAnsi="Times New Roman" w:cs="Times New Roman"/>
                <w:b/>
                <w:bCs/>
                <w:rPrChange w:id="312" w:author="pham phuong" w:date="2018-03-09T15:53:00Z">
                  <w:rPr>
                    <w:ins w:id="313" w:author="Hoan Ng" w:date="2017-03-20T22:18:00Z"/>
                    <w:b/>
                    <w:bCs/>
                  </w:rPr>
                </w:rPrChange>
              </w:rPr>
            </w:pPr>
            <w:ins w:id="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5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26" w:author="Hoan Ng" w:date="2017-03-20T22:18:00Z"/>
                <w:rFonts w:ascii="Times New Roman" w:hAnsi="Times New Roman" w:cs="Times New Roman"/>
                <w:b/>
                <w:bCs/>
                <w:rPrChange w:id="327" w:author="pham phuong" w:date="2018-03-09T15:53:00Z">
                  <w:rPr>
                    <w:ins w:id="328" w:author="Hoan Ng" w:date="2017-03-20T22:18:00Z"/>
                    <w:b/>
                    <w:bCs/>
                  </w:rPr>
                </w:rPrChange>
              </w:rPr>
            </w:pPr>
            <w:ins w:id="3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36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47" w:author="Hoan Ng" w:date="2017-03-20T22:18:00Z"/>
                <w:rFonts w:ascii="Times New Roman" w:hAnsi="Times New Roman" w:cs="Times New Roman"/>
                <w:b/>
                <w:bCs/>
                <w:rPrChange w:id="348" w:author="pham phuong" w:date="2018-03-09T15:53:00Z">
                  <w:rPr>
                    <w:ins w:id="349" w:author="Hoan Ng" w:date="2017-03-20T22:18:00Z"/>
                    <w:b/>
                    <w:bCs/>
                  </w:rPr>
                </w:rPrChange>
              </w:rPr>
            </w:pPr>
            <w:ins w:id="3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52" w:author="Hoan Ng" w:date="2017-03-20T22:18:00Z"/>
                <w:rFonts w:ascii="Times New Roman" w:hAnsi="Times New Roman" w:cs="Times New Roman"/>
                <w:b/>
                <w:bCs/>
                <w:rPrChange w:id="353" w:author="pham phuong" w:date="2018-03-09T15:53:00Z">
                  <w:rPr>
                    <w:ins w:id="354" w:author="Hoan Ng" w:date="2017-03-20T22:18:00Z"/>
                    <w:b/>
                    <w:bCs/>
                  </w:rPr>
                </w:rPrChange>
              </w:rPr>
            </w:pPr>
            <w:ins w:id="3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57" w:author="Hoan Ng" w:date="2017-03-20T22:18:00Z"/>
                <w:rFonts w:ascii="Times New Roman" w:hAnsi="Times New Roman" w:cs="Times New Roman"/>
                <w:b/>
                <w:bCs/>
                <w:rPrChange w:id="358" w:author="pham phuong" w:date="2018-03-09T15:53:00Z">
                  <w:rPr>
                    <w:ins w:id="359" w:author="Hoan Ng" w:date="2017-03-20T22:18:00Z"/>
                    <w:b/>
                    <w:bCs/>
                  </w:rPr>
                </w:rPrChange>
              </w:rPr>
            </w:pPr>
            <w:ins w:id="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62" w:author="Hoan Ng" w:date="2017-03-20T22:18:00Z"/>
                <w:rFonts w:ascii="Times New Roman" w:hAnsi="Times New Roman" w:cs="Times New Roman"/>
                <w:b/>
                <w:bCs/>
                <w:rPrChange w:id="363" w:author="pham phuong" w:date="2018-03-09T15:53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67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68" w:author="Hoan Ng" w:date="2017-03-20T22:18:00Z"/>
                <w:rFonts w:ascii="Times New Roman" w:hAnsi="Times New Roman" w:cs="Times New Roman"/>
                <w:b/>
                <w:bCs/>
                <w:rPrChange w:id="369" w:author="pham phuong" w:date="2018-03-09T15:53:00Z">
                  <w:rPr>
                    <w:ins w:id="370" w:author="Hoan Ng" w:date="2017-03-20T22:18:00Z"/>
                    <w:b/>
                    <w:bCs/>
                  </w:rPr>
                </w:rPrChange>
              </w:rPr>
            </w:pPr>
            <w:ins w:id="3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73" w:author="Hoan Ng" w:date="2017-03-20T22:18:00Z"/>
                <w:rFonts w:ascii="Times New Roman" w:hAnsi="Times New Roman" w:cs="Times New Roman"/>
                <w:b/>
                <w:bCs/>
                <w:rPrChange w:id="374" w:author="pham phuong" w:date="2018-03-09T15:53:00Z">
                  <w:rPr>
                    <w:ins w:id="375" w:author="Hoan Ng" w:date="2017-03-20T22:18:00Z"/>
                    <w:b/>
                    <w:bCs/>
                  </w:rPr>
                </w:rPrChange>
              </w:rPr>
            </w:pPr>
            <w:ins w:id="3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78" w:author="Hoan Ng" w:date="2017-03-20T22:18:00Z"/>
                <w:rFonts w:ascii="Times New Roman" w:hAnsi="Times New Roman" w:cs="Times New Roman"/>
                <w:b/>
                <w:bCs/>
                <w:rPrChange w:id="379" w:author="pham phuong" w:date="2018-03-09T15:53:00Z">
                  <w:rPr>
                    <w:ins w:id="380" w:author="Hoan Ng" w:date="2017-03-20T22:18:00Z"/>
                    <w:b/>
                    <w:bCs/>
                  </w:rPr>
                </w:rPrChange>
              </w:rPr>
            </w:pPr>
            <w:ins w:id="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83" w:author="Hoan Ng" w:date="2017-03-20T22:18:00Z"/>
                <w:rFonts w:ascii="Times New Roman" w:hAnsi="Times New Roman" w:cs="Times New Roman"/>
                <w:b/>
                <w:bCs/>
                <w:rPrChange w:id="384" w:author="pham phuong" w:date="2018-03-09T15:53:00Z">
                  <w:rPr>
                    <w:ins w:id="385" w:author="Hoan Ng" w:date="2017-03-20T22:18:00Z"/>
                    <w:b/>
                    <w:bCs/>
                  </w:rPr>
                </w:rPrChange>
              </w:rPr>
            </w:pPr>
            <w:ins w:id="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98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404" w:author="Hoan Ng" w:date="2017-03-20T22:18:00Z"/>
                <w:rFonts w:ascii="Times New Roman" w:hAnsi="Times New Roman" w:cs="Times New Roman"/>
                <w:b/>
                <w:bCs/>
                <w:rPrChange w:id="405" w:author="pham phuong" w:date="2018-03-09T15:53:00Z">
                  <w:rPr>
                    <w:ins w:id="406" w:author="Hoan Ng" w:date="2017-03-20T22:18:00Z"/>
                    <w:b/>
                    <w:bCs/>
                  </w:rPr>
                </w:rPrChange>
              </w:rPr>
            </w:pPr>
            <w:ins w:id="4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8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9" w:author="Hoan Ng" w:date="2017-03-20T22:18:00Z"/>
                <w:rFonts w:ascii="Times New Roman" w:hAnsi="Times New Roman" w:cs="Times New Roman"/>
                <w:b/>
                <w:bCs/>
                <w:rPrChange w:id="420" w:author="pham phuong" w:date="2018-03-09T15:53:00Z">
                  <w:rPr>
                    <w:ins w:id="421" w:author="Hoan Ng" w:date="2017-03-20T22:18:00Z"/>
                    <w:b/>
                    <w:bCs/>
                  </w:rPr>
                </w:rPrChange>
              </w:rPr>
            </w:pPr>
            <w:ins w:id="4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24" w:author="Hoan Ng" w:date="2017-03-20T22:18:00Z"/>
                <w:rFonts w:ascii="Times New Roman" w:hAnsi="Times New Roman" w:cs="Times New Roman"/>
                <w:b/>
                <w:bCs/>
                <w:rPrChange w:id="425" w:author="pham phuong" w:date="2018-03-09T15:53:00Z">
                  <w:rPr>
                    <w:ins w:id="426" w:author="Hoan Ng" w:date="2017-03-20T22:18:00Z"/>
                    <w:b/>
                    <w:bCs/>
                  </w:rPr>
                </w:rPrChange>
              </w:rPr>
            </w:pPr>
            <w:ins w:id="4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9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30" w:author="Hoan Ng" w:date="2017-03-20T22:18:00Z"/>
                <w:rFonts w:ascii="Times New Roman" w:hAnsi="Times New Roman" w:cs="Times New Roman"/>
                <w:b/>
                <w:bCs/>
                <w:rPrChange w:id="431" w:author="pham phuong" w:date="2018-03-09T15:53:00Z">
                  <w:rPr>
                    <w:ins w:id="432" w:author="Hoan Ng" w:date="2017-03-20T22:18:00Z"/>
                    <w:b/>
                    <w:bCs/>
                  </w:rPr>
                </w:rPrChange>
              </w:rPr>
            </w:pPr>
            <w:ins w:id="4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35" w:author="Hoan Ng" w:date="2017-03-20T22:18:00Z"/>
                <w:rFonts w:ascii="Times New Roman" w:hAnsi="Times New Roman" w:cs="Times New Roman"/>
                <w:b/>
                <w:bCs/>
                <w:rPrChange w:id="436" w:author="pham phuong" w:date="2018-03-09T15:53:00Z">
                  <w:rPr>
                    <w:ins w:id="437" w:author="Hoan Ng" w:date="2017-03-20T22:18:00Z"/>
                    <w:b/>
                    <w:bCs/>
                  </w:rPr>
                </w:rPrChange>
              </w:rPr>
            </w:pPr>
            <w:ins w:id="4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9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40" w:author="Hoan Ng" w:date="2017-03-20T22:18:00Z"/>
                <w:rFonts w:ascii="Times New Roman" w:hAnsi="Times New Roman" w:cs="Times New Roman"/>
                <w:b/>
                <w:bCs/>
                <w:rPrChange w:id="441" w:author="pham phuong" w:date="2018-03-09T15:53:00Z">
                  <w:rPr>
                    <w:ins w:id="442" w:author="Hoan Ng" w:date="2017-03-20T22:18:00Z"/>
                    <w:b/>
                    <w:bCs/>
                  </w:rPr>
                </w:rPrChange>
              </w:rPr>
            </w:pPr>
            <w:ins w:id="4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45" w:author="Hoan Ng" w:date="2017-03-20T22:18:00Z"/>
                <w:rFonts w:ascii="Times New Roman" w:hAnsi="Times New Roman" w:cs="Times New Roman"/>
                <w:b/>
                <w:bCs/>
                <w:rPrChange w:id="446" w:author="pham phuong" w:date="2018-03-09T15:53:00Z">
                  <w:rPr>
                    <w:ins w:id="447" w:author="Hoan Ng" w:date="2017-03-20T22:18:00Z"/>
                    <w:b/>
                    <w:bCs/>
                  </w:rPr>
                </w:rPrChange>
              </w:rPr>
            </w:pPr>
            <w:ins w:id="4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50" w:author="Hoan Ng" w:date="2017-03-20T22:18:00Z"/>
                <w:rFonts w:ascii="Times New Roman" w:hAnsi="Times New Roman" w:cs="Times New Roman"/>
                <w:b/>
                <w:bCs/>
                <w:rPrChange w:id="451" w:author="pham phuong" w:date="2018-03-09T15:53:00Z">
                  <w:rPr>
                    <w:ins w:id="452" w:author="Hoan Ng" w:date="2017-03-20T22:18:00Z"/>
                    <w:b/>
                    <w:bCs/>
                  </w:rPr>
                </w:rPrChange>
              </w:rPr>
            </w:pPr>
            <w:ins w:id="4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55" w:author="Hoan Ng" w:date="2017-03-20T22:18:00Z"/>
                <w:rFonts w:ascii="Times New Roman" w:hAnsi="Times New Roman" w:cs="Times New Roman"/>
                <w:b/>
                <w:bCs/>
                <w:rPrChange w:id="456" w:author="pham phuong" w:date="2018-03-09T15:53:00Z">
                  <w:rPr>
                    <w:ins w:id="457" w:author="Hoan Ng" w:date="2017-03-20T22:18:00Z"/>
                    <w:b/>
                    <w:bCs/>
                  </w:rPr>
                </w:rPrChange>
              </w:rPr>
            </w:pPr>
            <w:ins w:id="4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60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61" w:author="Hoan Ng" w:date="2017-03-20T22:18:00Z"/>
                <w:rFonts w:ascii="Times New Roman" w:hAnsi="Times New Roman" w:cs="Times New Roman"/>
                <w:b/>
                <w:bCs/>
                <w:rPrChange w:id="462" w:author="pham phuong" w:date="2018-03-09T15:53:00Z">
                  <w:rPr>
                    <w:ins w:id="463" w:author="Hoan Ng" w:date="2017-03-20T22:18:00Z"/>
                    <w:b/>
                    <w:bCs/>
                  </w:rPr>
                </w:rPrChange>
              </w:rPr>
            </w:pPr>
            <w:ins w:id="4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76" w:author="Hoan Ng" w:date="2017-03-20T22:18:00Z"/>
                <w:rFonts w:ascii="Times New Roman" w:hAnsi="Times New Roman" w:cs="Times New Roman"/>
                <w:b/>
                <w:bCs/>
                <w:rPrChange w:id="477" w:author="pham phuong" w:date="2018-03-09T15:53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81" w:author="Hoan Ng" w:date="2017-03-20T22:18:00Z"/>
                <w:rFonts w:ascii="Times New Roman" w:hAnsi="Times New Roman" w:cs="Times New Roman"/>
                <w:b/>
                <w:bCs/>
                <w:rPrChange w:id="482" w:author="pham phuong" w:date="2018-03-09T15:53:00Z">
                  <w:rPr>
                    <w:ins w:id="483" w:author="Hoan Ng" w:date="2017-03-20T22:18:00Z"/>
                    <w:b/>
                    <w:bCs/>
                  </w:rPr>
                </w:rPrChange>
              </w:rPr>
            </w:pPr>
            <w:ins w:id="4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91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97" w:author="Hoan Ng" w:date="2017-03-20T22:18:00Z"/>
                <w:rFonts w:ascii="Times New Roman" w:hAnsi="Times New Roman" w:cs="Times New Roman"/>
                <w:b/>
                <w:bCs/>
                <w:rPrChange w:id="498" w:author="pham phuong" w:date="2018-03-09T15:53:00Z">
                  <w:rPr>
                    <w:ins w:id="499" w:author="Hoan Ng" w:date="2017-03-20T22:18:00Z"/>
                    <w:b/>
                    <w:bCs/>
                  </w:rPr>
                </w:rPrChange>
              </w:rPr>
            </w:pPr>
            <w:ins w:id="5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1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502" w:author="Hoan Ng" w:date="2017-03-20T22:18:00Z"/>
                <w:rFonts w:ascii="Times New Roman" w:hAnsi="Times New Roman" w:cs="Times New Roman"/>
                <w:b/>
                <w:bCs/>
                <w:rPrChange w:id="503" w:author="pham phuong" w:date="2018-03-09T15:53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507" w:author="Hoan Ng" w:date="2017-03-20T22:18:00Z"/>
                <w:rFonts w:ascii="Times New Roman" w:hAnsi="Times New Roman" w:cs="Times New Roman"/>
                <w:b/>
                <w:bCs/>
                <w:rPrChange w:id="508" w:author="pham phuong" w:date="2018-03-09T15:53:00Z">
                  <w:rPr>
                    <w:ins w:id="509" w:author="Hoan Ng" w:date="2017-03-20T22:18:00Z"/>
                    <w:b/>
                    <w:bCs/>
                  </w:rPr>
                </w:rPrChange>
              </w:rPr>
            </w:pPr>
            <w:ins w:id="5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12" w:author="Hoan Ng" w:date="2017-03-20T22:18:00Z"/>
                <w:rFonts w:ascii="Times New Roman" w:hAnsi="Times New Roman" w:cs="Times New Roman"/>
                <w:b/>
                <w:bCs/>
                <w:rPrChange w:id="513" w:author="pham phuong" w:date="2018-03-09T15:53:00Z">
                  <w:rPr>
                    <w:ins w:id="514" w:author="Hoan Ng" w:date="2017-03-20T22:18:00Z"/>
                    <w:b/>
                    <w:bCs/>
                  </w:rPr>
                </w:rPrChange>
              </w:rPr>
            </w:pPr>
            <w:ins w:id="5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22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23" w:author="Hoan Ng" w:date="2017-03-20T22:18:00Z"/>
                <w:rFonts w:ascii="Times New Roman" w:hAnsi="Times New Roman" w:cs="Times New Roman"/>
                <w:b/>
                <w:bCs/>
                <w:rPrChange w:id="524" w:author="pham phuong" w:date="2018-03-09T15:53:00Z">
                  <w:rPr>
                    <w:ins w:id="525" w:author="Hoan Ng" w:date="2017-03-20T22:18:00Z"/>
                    <w:b/>
                    <w:bCs/>
                  </w:rPr>
                </w:rPrChange>
              </w:rPr>
            </w:pPr>
            <w:ins w:id="5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28" w:author="Hoan Ng" w:date="2017-03-20T22:18:00Z"/>
                <w:rFonts w:ascii="Times New Roman" w:hAnsi="Times New Roman" w:cs="Times New Roman"/>
                <w:b/>
                <w:bCs/>
                <w:rPrChange w:id="529" w:author="pham phuong" w:date="2018-03-09T15:53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33" w:author="Hoan Ng" w:date="2017-03-20T22:18:00Z"/>
                <w:rFonts w:ascii="Times New Roman" w:hAnsi="Times New Roman" w:cs="Times New Roman"/>
                <w:b/>
                <w:bCs/>
                <w:rPrChange w:id="534" w:author="pham phuong" w:date="2018-03-09T15:53:00Z">
                  <w:rPr>
                    <w:ins w:id="535" w:author="Hoan Ng" w:date="2017-03-20T22:18:00Z"/>
                    <w:b/>
                    <w:bCs/>
                  </w:rPr>
                </w:rPrChange>
              </w:rPr>
            </w:pPr>
            <w:ins w:id="5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48" w:author="Hoan Ng" w:date="2017-03-20T22:18:00Z"/>
                <w:rFonts w:ascii="Times New Roman" w:hAnsi="Times New Roman" w:cs="Times New Roman"/>
                <w:b/>
                <w:bCs/>
                <w:rPrChange w:id="549" w:author="pham phuong" w:date="2018-03-09T15:53:00Z">
                  <w:rPr>
                    <w:ins w:id="550" w:author="Hoan Ng" w:date="2017-03-20T22:18:00Z"/>
                    <w:b/>
                    <w:bCs/>
                  </w:rPr>
                </w:rPrChange>
              </w:rPr>
            </w:pPr>
            <w:ins w:id="5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53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54" w:author="Hoan Ng" w:date="2017-03-20T22:18:00Z"/>
                <w:rFonts w:ascii="Times New Roman" w:hAnsi="Times New Roman" w:cs="Times New Roman"/>
                <w:b/>
                <w:bCs/>
                <w:rPrChange w:id="555" w:author="pham phuong" w:date="2018-03-09T15:53:00Z">
                  <w:rPr>
                    <w:ins w:id="556" w:author="Hoan Ng" w:date="2017-03-20T22:18:00Z"/>
                    <w:b/>
                    <w:bCs/>
                  </w:rPr>
                </w:rPrChange>
              </w:rPr>
            </w:pPr>
            <w:ins w:id="5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9" w:author="Hoan Ng" w:date="2017-03-20T22:18:00Z"/>
                <w:rFonts w:ascii="Times New Roman" w:hAnsi="Times New Roman" w:cs="Times New Roman"/>
                <w:b/>
                <w:bCs/>
                <w:rPrChange w:id="560" w:author="pham phuong" w:date="2018-03-09T15:53:00Z">
                  <w:rPr>
                    <w:ins w:id="561" w:author="Hoan Ng" w:date="2017-03-20T22:18:00Z"/>
                    <w:b/>
                    <w:bCs/>
                  </w:rPr>
                </w:rPrChange>
              </w:rPr>
            </w:pPr>
            <w:ins w:id="5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3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9" w:author="Hoan Ng" w:date="2017-03-20T22:18:00Z"/>
                <w:rFonts w:ascii="Times New Roman" w:hAnsi="Times New Roman" w:cs="Times New Roman"/>
                <w:b/>
                <w:bCs/>
                <w:rPrChange w:id="570" w:author="pham phuong" w:date="2018-03-09T15:53:00Z">
                  <w:rPr>
                    <w:ins w:id="571" w:author="Hoan Ng" w:date="2017-03-20T22:18:00Z"/>
                    <w:b/>
                    <w:bCs/>
                  </w:rPr>
                </w:rPrChange>
              </w:rPr>
            </w:pPr>
            <w:ins w:id="5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74" w:author="Hoan Ng" w:date="2017-03-20T22:18:00Z"/>
                <w:rFonts w:ascii="Times New Roman" w:hAnsi="Times New Roman" w:cs="Times New Roman"/>
                <w:b/>
                <w:bCs/>
                <w:rPrChange w:id="575" w:author="pham phuong" w:date="2018-03-09T15:53:00Z">
                  <w:rPr>
                    <w:ins w:id="576" w:author="Hoan Ng" w:date="2017-03-20T22:18:00Z"/>
                    <w:b/>
                    <w:bCs/>
                  </w:rPr>
                </w:rPrChange>
              </w:rPr>
            </w:pPr>
            <w:ins w:id="5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9" w:author="Hoan Ng" w:date="2017-03-20T22:18:00Z"/>
                <w:rFonts w:ascii="Times New Roman" w:hAnsi="Times New Roman" w:cs="Times New Roman"/>
                <w:b/>
                <w:bCs/>
                <w:rPrChange w:id="580" w:author="pham phuong" w:date="2018-03-09T15:53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84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85" w:author="Hoan Ng" w:date="2017-03-20T22:18:00Z"/>
                <w:rFonts w:ascii="Times New Roman" w:hAnsi="Times New Roman" w:cs="Times New Roman"/>
                <w:b/>
                <w:bCs/>
                <w:rPrChange w:id="586" w:author="pham phuong" w:date="2018-03-09T15:53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90" w:author="Hoan Ng" w:date="2017-03-20T22:18:00Z"/>
                <w:rFonts w:ascii="Times New Roman" w:hAnsi="Times New Roman" w:cs="Times New Roman"/>
                <w:b/>
                <w:bCs/>
                <w:rPrChange w:id="591" w:author="pham phuong" w:date="2018-03-09T15:53:00Z">
                  <w:rPr>
                    <w:ins w:id="592" w:author="Hoan Ng" w:date="2017-03-20T22:18:00Z"/>
                    <w:b/>
                    <w:bCs/>
                  </w:rPr>
                </w:rPrChange>
              </w:rPr>
            </w:pPr>
            <w:ins w:id="5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4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600" w:author="Hoan Ng" w:date="2017-03-20T22:18:00Z"/>
                <w:rFonts w:ascii="Times New Roman" w:hAnsi="Times New Roman" w:cs="Times New Roman"/>
                <w:b/>
                <w:bCs/>
                <w:rPrChange w:id="601" w:author="pham phuong" w:date="2018-03-09T15:53:00Z">
                  <w:rPr>
                    <w:ins w:id="602" w:author="Hoan Ng" w:date="2017-03-20T22:18:00Z"/>
                    <w:b/>
                    <w:bCs/>
                  </w:rPr>
                </w:rPrChange>
              </w:rPr>
            </w:pPr>
            <w:ins w:id="6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605" w:author="Hoan Ng" w:date="2017-03-20T22:18:00Z"/>
                <w:rFonts w:ascii="Times New Roman" w:hAnsi="Times New Roman" w:cs="Times New Roman"/>
                <w:b/>
                <w:bCs/>
                <w:rPrChange w:id="606" w:author="pham phuong" w:date="2018-03-09T15:53:00Z">
                  <w:rPr>
                    <w:ins w:id="607" w:author="Hoan Ng" w:date="2017-03-20T22:18:00Z"/>
                    <w:b/>
                    <w:bCs/>
                  </w:rPr>
                </w:rPrChange>
              </w:rPr>
            </w:pPr>
            <w:ins w:id="6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15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26" w:author="Hoan Ng" w:date="2017-03-20T22:18:00Z"/>
                <w:rFonts w:ascii="Times New Roman" w:hAnsi="Times New Roman" w:cs="Times New Roman"/>
                <w:b/>
                <w:bCs/>
                <w:rPrChange w:id="627" w:author="pham phuong" w:date="2018-03-09T15:53:00Z">
                  <w:rPr>
                    <w:ins w:id="628" w:author="Hoan Ng" w:date="2017-03-20T22:18:00Z"/>
                    <w:b/>
                    <w:bCs/>
                  </w:rPr>
                </w:rPrChange>
              </w:rPr>
            </w:pPr>
            <w:ins w:id="6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31" w:author="Hoan Ng" w:date="2017-03-20T22:18:00Z"/>
                <w:rFonts w:ascii="Times New Roman" w:hAnsi="Times New Roman" w:cs="Times New Roman"/>
                <w:b/>
                <w:bCs/>
                <w:rPrChange w:id="632" w:author="pham phuong" w:date="2018-03-09T15:53:00Z">
                  <w:rPr>
                    <w:ins w:id="633" w:author="Hoan Ng" w:date="2017-03-20T22:18:00Z"/>
                    <w:b/>
                    <w:bCs/>
                  </w:rPr>
                </w:rPrChange>
              </w:rPr>
            </w:pPr>
            <w:ins w:id="6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36" w:author="Hoan Ng" w:date="2017-03-20T22:18:00Z"/>
                <w:rFonts w:ascii="Times New Roman" w:hAnsi="Times New Roman" w:cs="Times New Roman"/>
                <w:b/>
                <w:bCs/>
                <w:rPrChange w:id="637" w:author="pham phuong" w:date="2018-03-09T15:53:00Z">
                  <w:rPr>
                    <w:ins w:id="638" w:author="Hoan Ng" w:date="2017-03-20T22:18:00Z"/>
                    <w:b/>
                    <w:bCs/>
                  </w:rPr>
                </w:rPrChange>
              </w:rPr>
            </w:pPr>
            <w:ins w:id="6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41" w:author="Hoan Ng" w:date="2017-03-20T22:18:00Z"/>
                <w:rFonts w:ascii="Times New Roman" w:hAnsi="Times New Roman" w:cs="Times New Roman"/>
                <w:b/>
                <w:bCs/>
                <w:rPrChange w:id="642" w:author="pham phuong" w:date="2018-03-09T15:53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46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47" w:author="Hoan Ng" w:date="2017-03-20T22:18:00Z"/>
                <w:rFonts w:ascii="Times New Roman" w:hAnsi="Times New Roman" w:cs="Times New Roman"/>
                <w:b/>
                <w:bCs/>
                <w:rPrChange w:id="648" w:author="pham phuong" w:date="2018-03-09T15:53:00Z">
                  <w:rPr>
                    <w:ins w:id="649" w:author="Hoan Ng" w:date="2017-03-20T22:18:00Z"/>
                    <w:b/>
                    <w:bCs/>
                  </w:rPr>
                </w:rPrChange>
              </w:rPr>
            </w:pPr>
            <w:ins w:id="6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52" w:author="Hoan Ng" w:date="2017-03-20T22:18:00Z"/>
                <w:rFonts w:ascii="Times New Roman" w:hAnsi="Times New Roman" w:cs="Times New Roman"/>
                <w:b/>
                <w:bCs/>
                <w:rPrChange w:id="653" w:author="pham phuong" w:date="2018-03-09T15:53:00Z">
                  <w:rPr>
                    <w:ins w:id="654" w:author="Hoan Ng" w:date="2017-03-20T22:18:00Z"/>
                    <w:b/>
                    <w:bCs/>
                  </w:rPr>
                </w:rPrChange>
              </w:rPr>
            </w:pPr>
            <w:ins w:id="6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6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57" w:author="Hoan Ng" w:date="2017-03-20T22:18:00Z"/>
                <w:rFonts w:ascii="Times New Roman" w:hAnsi="Times New Roman" w:cs="Times New Roman"/>
                <w:b/>
                <w:bCs/>
                <w:rPrChange w:id="658" w:author="pham phuong" w:date="2018-03-09T15:53:00Z">
                  <w:rPr>
                    <w:ins w:id="659" w:author="Hoan Ng" w:date="2017-03-20T22:18:00Z"/>
                    <w:b/>
                    <w:bCs/>
                  </w:rPr>
                </w:rPrChange>
              </w:rPr>
            </w:pPr>
            <w:ins w:id="6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62" w:author="Hoan Ng" w:date="2017-03-20T22:18:00Z"/>
                <w:rFonts w:ascii="Times New Roman" w:hAnsi="Times New Roman" w:cs="Times New Roman"/>
                <w:b/>
                <w:bCs/>
                <w:rPrChange w:id="663" w:author="pham phuong" w:date="2018-03-09T15:53:00Z">
                  <w:rPr>
                    <w:ins w:id="664" w:author="Hoan Ng" w:date="2017-03-20T22:18:00Z"/>
                    <w:b/>
                    <w:bCs/>
                  </w:rPr>
                </w:rPrChange>
              </w:rPr>
            </w:pPr>
            <w:ins w:id="6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77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78" w:author="Hoan Ng" w:date="2017-03-20T22:18:00Z"/>
                <w:rFonts w:ascii="Times New Roman" w:hAnsi="Times New Roman" w:cs="Times New Roman"/>
                <w:b/>
                <w:bCs/>
                <w:rPrChange w:id="679" w:author="pham phuong" w:date="2018-03-09T15:53:00Z">
                  <w:rPr>
                    <w:ins w:id="680" w:author="Hoan Ng" w:date="2017-03-20T22:18:00Z"/>
                    <w:b/>
                    <w:bCs/>
                  </w:rPr>
                </w:rPrChange>
              </w:rPr>
            </w:pPr>
            <w:ins w:id="6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83" w:author="Hoan Ng" w:date="2017-03-20T22:18:00Z"/>
                <w:rFonts w:ascii="Times New Roman" w:hAnsi="Times New Roman" w:cs="Times New Roman"/>
                <w:b/>
                <w:bCs/>
                <w:rPrChange w:id="684" w:author="pham phuong" w:date="2018-03-09T15:53:00Z">
                  <w:rPr>
                    <w:ins w:id="685" w:author="Hoan Ng" w:date="2017-03-20T22:18:00Z"/>
                    <w:b/>
                    <w:bCs/>
                  </w:rPr>
                </w:rPrChange>
              </w:rPr>
            </w:pPr>
            <w:ins w:id="6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98" w:author="Hoan Ng" w:date="2017-03-20T22:18:00Z"/>
                <w:rFonts w:ascii="Times New Roman" w:hAnsi="Times New Roman" w:cs="Times New Roman"/>
                <w:b/>
                <w:bCs/>
                <w:rPrChange w:id="699" w:author="pham phuong" w:date="2018-03-09T15:53:00Z">
                  <w:rPr>
                    <w:ins w:id="700" w:author="Hoan Ng" w:date="2017-03-20T22:18:00Z"/>
                    <w:b/>
                    <w:bCs/>
                  </w:rPr>
                </w:rPrChange>
              </w:rPr>
            </w:pPr>
            <w:ins w:id="7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703" w:author="Hoan Ng" w:date="2017-03-20T22:18:00Z"/>
                <w:rFonts w:ascii="Times New Roman" w:hAnsi="Times New Roman" w:cs="Times New Roman"/>
                <w:b/>
                <w:bCs/>
                <w:rPrChange w:id="704" w:author="pham phuong" w:date="2018-03-09T15:53:00Z">
                  <w:rPr>
                    <w:ins w:id="705" w:author="Hoan Ng" w:date="2017-03-20T22:18:00Z"/>
                    <w:b/>
                    <w:bCs/>
                  </w:rPr>
                </w:rPrChange>
              </w:rPr>
            </w:pPr>
            <w:ins w:id="7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708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9" w:author="Hoan Ng" w:date="2017-03-20T22:18:00Z"/>
                <w:rFonts w:ascii="Times New Roman" w:hAnsi="Times New Roman" w:cs="Times New Roman"/>
                <w:b/>
                <w:bCs/>
                <w:rPrChange w:id="710" w:author="pham phuong" w:date="2018-03-09T15:53:00Z">
                  <w:rPr>
                    <w:ins w:id="711" w:author="Hoan Ng" w:date="2017-03-20T22:18:00Z"/>
                    <w:b/>
                    <w:bCs/>
                  </w:rPr>
                </w:rPrChange>
              </w:rPr>
            </w:pPr>
            <w:ins w:id="7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14" w:author="Hoan Ng" w:date="2017-03-20T22:18:00Z"/>
                <w:rFonts w:ascii="Times New Roman" w:hAnsi="Times New Roman" w:cs="Times New Roman"/>
                <w:b/>
                <w:bCs/>
                <w:rPrChange w:id="715" w:author="pham phuong" w:date="2018-03-09T15:53:00Z">
                  <w:rPr>
                    <w:ins w:id="716" w:author="Hoan Ng" w:date="2017-03-20T22:18:00Z"/>
                    <w:b/>
                    <w:bCs/>
                  </w:rPr>
                </w:rPrChange>
              </w:rPr>
            </w:pPr>
            <w:ins w:id="7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8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9" w:author="Hoan Ng" w:date="2017-03-20T22:18:00Z"/>
                <w:rFonts w:ascii="Times New Roman" w:hAnsi="Times New Roman" w:cs="Times New Roman"/>
                <w:b/>
                <w:bCs/>
                <w:rPrChange w:id="720" w:author="pham phuong" w:date="2018-03-09T15:53:00Z">
                  <w:rPr>
                    <w:ins w:id="721" w:author="Hoan Ng" w:date="2017-03-20T22:18:00Z"/>
                    <w:b/>
                    <w:bCs/>
                  </w:rPr>
                </w:rPrChange>
              </w:rPr>
            </w:pPr>
            <w:ins w:id="7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24" w:author="Hoan Ng" w:date="2017-03-20T22:18:00Z"/>
                <w:rFonts w:ascii="Times New Roman" w:hAnsi="Times New Roman" w:cs="Times New Roman"/>
                <w:b/>
                <w:bCs/>
                <w:rPrChange w:id="725" w:author="pham phuong" w:date="2018-03-09T15:53:00Z">
                  <w:rPr>
                    <w:ins w:id="726" w:author="Hoan Ng" w:date="2017-03-20T22:18:00Z"/>
                    <w:b/>
                    <w:bCs/>
                  </w:rPr>
                </w:rPrChange>
              </w:rPr>
            </w:pPr>
            <w:ins w:id="7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9" w:author="Hoan Ng" w:date="2017-03-20T22:18:00Z"/>
                <w:rFonts w:ascii="Times New Roman" w:hAnsi="Times New Roman" w:cs="Times New Roman"/>
                <w:b/>
                <w:bCs/>
                <w:rPrChange w:id="730" w:author="pham phuong" w:date="2018-03-09T15:53:00Z">
                  <w:rPr>
                    <w:ins w:id="731" w:author="Hoan Ng" w:date="2017-03-20T22:18:00Z"/>
                    <w:b/>
                    <w:bCs/>
                  </w:rPr>
                </w:rPrChange>
              </w:rPr>
            </w:pPr>
            <w:ins w:id="7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34" w:author="Hoan Ng" w:date="2017-03-20T22:18:00Z"/>
                <w:rFonts w:ascii="Times New Roman" w:hAnsi="Times New Roman" w:cs="Times New Roman"/>
                <w:b/>
                <w:bCs/>
                <w:rPrChange w:id="735" w:author="pham phuong" w:date="2018-03-09T15:53:00Z">
                  <w:rPr>
                    <w:ins w:id="736" w:author="Hoan Ng" w:date="2017-03-20T22:18:00Z"/>
                    <w:b/>
                    <w:bCs/>
                  </w:rPr>
                </w:rPrChange>
              </w:rPr>
            </w:pPr>
            <w:ins w:id="7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9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40" w:author="Hoan Ng" w:date="2017-03-20T22:18:00Z"/>
                <w:rFonts w:ascii="Times New Roman" w:hAnsi="Times New Roman" w:cs="Times New Roman"/>
                <w:b/>
                <w:bCs/>
                <w:rPrChange w:id="741" w:author="pham phuong" w:date="2018-03-09T15:53:00Z">
                  <w:rPr>
                    <w:ins w:id="742" w:author="Hoan Ng" w:date="2017-03-20T22:18:00Z"/>
                    <w:b/>
                    <w:bCs/>
                  </w:rPr>
                </w:rPrChange>
              </w:rPr>
            </w:pPr>
            <w:ins w:id="7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4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45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46" w:author="Hoan Ng" w:date="2017-03-20T22:18:00Z"/>
                <w:rFonts w:ascii="Times New Roman" w:hAnsi="Times New Roman" w:cs="Times New Roman"/>
                <w:b/>
                <w:bCs/>
                <w:rPrChange w:id="747" w:author="pham phuong" w:date="2018-03-09T15:53:00Z">
                  <w:rPr>
                    <w:ins w:id="748" w:author="Hoan Ng" w:date="2017-03-20T22:18:00Z"/>
                    <w:b/>
                    <w:bCs/>
                  </w:rPr>
                </w:rPrChange>
              </w:rPr>
            </w:pPr>
            <w:ins w:id="7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56" w:author="Hoan Ng" w:date="2017-03-20T22:18:00Z"/>
                <w:rFonts w:ascii="Times New Roman" w:hAnsi="Times New Roman" w:cs="Times New Roman"/>
                <w:b/>
                <w:bCs/>
                <w:rPrChange w:id="757" w:author="pham phuong" w:date="2018-03-09T15:53:00Z">
                  <w:rPr>
                    <w:ins w:id="758" w:author="Hoan Ng" w:date="2017-03-20T22:18:00Z"/>
                    <w:b/>
                    <w:bCs/>
                  </w:rPr>
                </w:rPrChange>
              </w:rPr>
            </w:pPr>
            <w:ins w:id="7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61" w:author="Hoan Ng" w:date="2017-03-20T22:18:00Z"/>
                <w:rFonts w:ascii="Times New Roman" w:hAnsi="Times New Roman" w:cs="Times New Roman"/>
                <w:b/>
                <w:bCs/>
                <w:rPrChange w:id="762" w:author="pham phuong" w:date="2018-03-09T15:53:00Z">
                  <w:rPr>
                    <w:ins w:id="763" w:author="Hoan Ng" w:date="2017-03-20T22:18:00Z"/>
                    <w:b/>
                    <w:bCs/>
                  </w:rPr>
                </w:rPrChange>
              </w:rPr>
            </w:pPr>
            <w:ins w:id="7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76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82" w:author="Hoan Ng" w:date="2017-03-20T22:18:00Z"/>
                <w:rFonts w:ascii="Times New Roman" w:hAnsi="Times New Roman" w:cs="Times New Roman"/>
                <w:b/>
                <w:bCs/>
                <w:rPrChange w:id="783" w:author="pham phuong" w:date="2018-03-09T15:53:00Z">
                  <w:rPr>
                    <w:ins w:id="784" w:author="Hoan Ng" w:date="2017-03-20T22:18:00Z"/>
                    <w:b/>
                    <w:bCs/>
                  </w:rPr>
                </w:rPrChange>
              </w:rPr>
            </w:pPr>
            <w:ins w:id="7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87" w:author="Hoan Ng" w:date="2017-03-20T22:18:00Z"/>
                <w:rFonts w:ascii="Times New Roman" w:hAnsi="Times New Roman" w:cs="Times New Roman"/>
                <w:b/>
                <w:bCs/>
                <w:rPrChange w:id="788" w:author="pham phuong" w:date="2018-03-09T15:53:00Z">
                  <w:rPr>
                    <w:ins w:id="789" w:author="Hoan Ng" w:date="2017-03-20T22:18:00Z"/>
                    <w:b/>
                    <w:bCs/>
                  </w:rPr>
                </w:rPrChange>
              </w:rPr>
            </w:pPr>
            <w:ins w:id="7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92" w:author="Hoan Ng" w:date="2017-03-20T22:18:00Z"/>
                <w:rFonts w:ascii="Times New Roman" w:hAnsi="Times New Roman" w:cs="Times New Roman"/>
                <w:b/>
                <w:bCs/>
                <w:rPrChange w:id="793" w:author="pham phuong" w:date="2018-03-09T15:53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97" w:author="Hoan Ng" w:date="2017-03-20T22:18:00Z"/>
                <w:rFonts w:ascii="Times New Roman" w:hAnsi="Times New Roman" w:cs="Times New Roman"/>
                <w:b/>
                <w:bCs/>
                <w:rPrChange w:id="798" w:author="pham phuong" w:date="2018-03-09T15:53:00Z">
                  <w:rPr>
                    <w:ins w:id="799" w:author="Hoan Ng" w:date="2017-03-20T22:18:00Z"/>
                    <w:b/>
                    <w:bCs/>
                  </w:rPr>
                </w:rPrChange>
              </w:rPr>
            </w:pPr>
            <w:ins w:id="8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802" w:author="Hoan Ng" w:date="2017-03-20T22:18:00Z"/>
                <w:rFonts w:ascii="Times New Roman" w:hAnsi="Times New Roman" w:cs="Times New Roman"/>
                <w:b/>
                <w:bCs/>
                <w:rPrChange w:id="803" w:author="pham phuong" w:date="2018-03-09T15:53:00Z">
                  <w:rPr>
                    <w:ins w:id="804" w:author="Hoan Ng" w:date="2017-03-20T22:18:00Z"/>
                    <w:b/>
                    <w:bCs/>
                  </w:rPr>
                </w:rPrChange>
              </w:rPr>
            </w:pPr>
            <w:ins w:id="8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807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808" w:author="Hoan Ng" w:date="2017-03-20T22:18:00Z"/>
                <w:rFonts w:ascii="Times New Roman" w:hAnsi="Times New Roman" w:cs="Times New Roman"/>
                <w:b/>
                <w:bCs/>
                <w:rPrChange w:id="809" w:author="pham phuong" w:date="2018-03-09T15:53:00Z">
                  <w:rPr>
                    <w:ins w:id="810" w:author="Hoan Ng" w:date="2017-03-20T22:18:00Z"/>
                    <w:b/>
                    <w:bCs/>
                  </w:rPr>
                </w:rPrChange>
              </w:rPr>
            </w:pPr>
            <w:ins w:id="8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13" w:author="Hoan Ng" w:date="2017-03-20T22:18:00Z"/>
                <w:rFonts w:ascii="Times New Roman" w:hAnsi="Times New Roman" w:cs="Times New Roman"/>
                <w:b/>
                <w:bCs/>
                <w:rPrChange w:id="814" w:author="pham phuong" w:date="2018-03-09T15:53:00Z">
                  <w:rPr>
                    <w:ins w:id="815" w:author="Hoan Ng" w:date="2017-03-20T22:18:00Z"/>
                    <w:b/>
                    <w:bCs/>
                  </w:rPr>
                </w:rPrChange>
              </w:rPr>
            </w:pPr>
            <w:ins w:id="8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18" w:author="Hoan Ng" w:date="2017-03-20T22:18:00Z"/>
                <w:rFonts w:ascii="Times New Roman" w:hAnsi="Times New Roman" w:cs="Times New Roman"/>
                <w:b/>
                <w:bCs/>
                <w:rPrChange w:id="819" w:author="pham phuong" w:date="2018-03-09T15:53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33" w:author="Hoan Ng" w:date="2017-03-20T22:18:00Z"/>
                <w:rFonts w:ascii="Times New Roman" w:hAnsi="Times New Roman" w:cs="Times New Roman"/>
                <w:b/>
                <w:bCs/>
                <w:rPrChange w:id="834" w:author="pham phuong" w:date="2018-03-09T15:53:00Z">
                  <w:rPr>
                    <w:ins w:id="835" w:author="Hoan Ng" w:date="2017-03-20T22:18:00Z"/>
                    <w:b/>
                    <w:bCs/>
                  </w:rPr>
                </w:rPrChange>
              </w:rPr>
            </w:pPr>
            <w:ins w:id="8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38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9" w:author="Hoan Ng" w:date="2017-03-20T22:18:00Z"/>
                <w:rFonts w:ascii="Times New Roman" w:hAnsi="Times New Roman" w:cs="Times New Roman"/>
                <w:b/>
                <w:bCs/>
                <w:rPrChange w:id="840" w:author="pham phuong" w:date="2018-03-09T15:53:00Z">
                  <w:rPr>
                    <w:ins w:id="841" w:author="Hoan Ng" w:date="2017-03-20T22:18:00Z"/>
                    <w:b/>
                    <w:bCs/>
                  </w:rPr>
                </w:rPrChange>
              </w:rPr>
            </w:pPr>
            <w:ins w:id="8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54" w:author="Hoan Ng" w:date="2017-03-20T22:18:00Z"/>
                <w:rFonts w:ascii="Times New Roman" w:hAnsi="Times New Roman" w:cs="Times New Roman"/>
                <w:b/>
                <w:bCs/>
                <w:rPrChange w:id="855" w:author="pham phuong" w:date="2018-03-09T15:53:00Z">
                  <w:rPr>
                    <w:ins w:id="856" w:author="Hoan Ng" w:date="2017-03-20T22:18:00Z"/>
                    <w:b/>
                    <w:bCs/>
                  </w:rPr>
                </w:rPrChange>
              </w:rPr>
            </w:pPr>
            <w:ins w:id="8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9" w:author="Hoan Ng" w:date="2017-03-20T22:18:00Z"/>
                <w:rFonts w:ascii="Times New Roman" w:hAnsi="Times New Roman" w:cs="Times New Roman"/>
                <w:b/>
                <w:bCs/>
                <w:rPrChange w:id="860" w:author="pham phuong" w:date="2018-03-09T15:53:00Z">
                  <w:rPr>
                    <w:ins w:id="861" w:author="Hoan Ng" w:date="2017-03-20T22:18:00Z"/>
                    <w:b/>
                    <w:bCs/>
                  </w:rPr>
                </w:rPrChange>
              </w:rPr>
            </w:pPr>
            <w:ins w:id="8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64" w:author="Hoan Ng" w:date="2017-03-20T22:18:00Z"/>
                <w:rFonts w:ascii="Times New Roman" w:hAnsi="Times New Roman" w:cs="Times New Roman"/>
                <w:b/>
                <w:bCs/>
                <w:rPrChange w:id="865" w:author="pham phuong" w:date="2018-03-09T15:53:00Z">
                  <w:rPr>
                    <w:ins w:id="866" w:author="Hoan Ng" w:date="2017-03-20T22:18:00Z"/>
                    <w:b/>
                    <w:bCs/>
                  </w:rPr>
                </w:rPrChange>
              </w:rPr>
            </w:pPr>
            <w:ins w:id="8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9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70" w:author="Hoan Ng" w:date="2017-03-20T22:18:00Z"/>
                <w:rFonts w:ascii="Times New Roman" w:hAnsi="Times New Roman" w:cs="Times New Roman"/>
                <w:b/>
                <w:bCs/>
                <w:rPrChange w:id="871" w:author="pham phuong" w:date="2018-03-09T15:53:00Z">
                  <w:rPr>
                    <w:ins w:id="872" w:author="Hoan Ng" w:date="2017-03-20T22:18:00Z"/>
                    <w:b/>
                    <w:bCs/>
                  </w:rPr>
                </w:rPrChange>
              </w:rPr>
            </w:pPr>
            <w:ins w:id="8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75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81" w:author="Hoan Ng" w:date="2017-03-20T22:18:00Z"/>
                <w:rFonts w:ascii="Times New Roman" w:hAnsi="Times New Roman" w:cs="Times New Roman"/>
                <w:b/>
                <w:bCs/>
                <w:rPrChange w:id="882" w:author="pham phuong" w:date="2018-03-09T15:53:00Z">
                  <w:rPr>
                    <w:ins w:id="883" w:author="Hoan Ng" w:date="2017-03-20T22:18:00Z"/>
                    <w:b/>
                    <w:bCs/>
                  </w:rPr>
                </w:rPrChange>
              </w:rPr>
            </w:pPr>
            <w:ins w:id="8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86" w:author="Hoan Ng" w:date="2017-03-20T22:18:00Z"/>
                <w:rFonts w:ascii="Times New Roman" w:hAnsi="Times New Roman" w:cs="Times New Roman"/>
                <w:b/>
                <w:bCs/>
                <w:rPrChange w:id="887" w:author="pham phuong" w:date="2018-03-09T15:53:00Z">
                  <w:rPr>
                    <w:ins w:id="888" w:author="Hoan Ng" w:date="2017-03-20T22:18:00Z"/>
                    <w:b/>
                    <w:bCs/>
                  </w:rPr>
                </w:rPrChange>
              </w:rPr>
            </w:pPr>
            <w:ins w:id="8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91" w:author="Hoan Ng" w:date="2017-03-20T22:18:00Z"/>
                <w:rFonts w:ascii="Times New Roman" w:hAnsi="Times New Roman" w:cs="Times New Roman"/>
                <w:b/>
                <w:bCs/>
                <w:rPrChange w:id="892" w:author="pham phuong" w:date="2018-03-09T15:53:00Z">
                  <w:rPr>
                    <w:ins w:id="893" w:author="Hoan Ng" w:date="2017-03-20T22:18:00Z"/>
                    <w:b/>
                    <w:bCs/>
                  </w:rPr>
                </w:rPrChange>
              </w:rPr>
            </w:pPr>
            <w:ins w:id="8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96" w:author="Hoan Ng" w:date="2017-03-20T22:18:00Z"/>
                <w:rFonts w:ascii="Times New Roman" w:hAnsi="Times New Roman" w:cs="Times New Roman"/>
                <w:b/>
                <w:bCs/>
                <w:rPrChange w:id="897" w:author="pham phuong" w:date="2018-03-09T15:53:00Z">
                  <w:rPr>
                    <w:ins w:id="898" w:author="Hoan Ng" w:date="2017-03-20T22:18:00Z"/>
                    <w:b/>
                    <w:bCs/>
                  </w:rPr>
                </w:rPrChange>
              </w:rPr>
            </w:pPr>
            <w:ins w:id="8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906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12" w:author="Hoan Ng" w:date="2017-03-20T22:18:00Z"/>
                <w:rFonts w:ascii="Times New Roman" w:hAnsi="Times New Roman" w:cs="Times New Roman"/>
                <w:b/>
                <w:bCs/>
                <w:rPrChange w:id="913" w:author="pham phuong" w:date="2018-03-09T15:53:00Z">
                  <w:rPr>
                    <w:ins w:id="914" w:author="Hoan Ng" w:date="2017-03-20T22:18:00Z"/>
                    <w:b/>
                    <w:bCs/>
                  </w:rPr>
                </w:rPrChange>
              </w:rPr>
            </w:pPr>
            <w:ins w:id="9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17" w:author="Hoan Ng" w:date="2017-03-20T22:18:00Z"/>
                <w:rFonts w:ascii="Times New Roman" w:hAnsi="Times New Roman" w:cs="Times New Roman"/>
                <w:b/>
                <w:bCs/>
                <w:rPrChange w:id="918" w:author="pham phuong" w:date="2018-03-09T15:53:00Z">
                  <w:rPr>
                    <w:ins w:id="919" w:author="Hoan Ng" w:date="2017-03-20T22:18:00Z"/>
                    <w:b/>
                    <w:bCs/>
                  </w:rPr>
                </w:rPrChange>
              </w:rPr>
            </w:pPr>
            <w:ins w:id="9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22" w:author="Hoan Ng" w:date="2017-03-20T22:18:00Z"/>
                <w:rFonts w:ascii="Times New Roman" w:hAnsi="Times New Roman" w:cs="Times New Roman"/>
                <w:b/>
                <w:bCs/>
                <w:rPrChange w:id="923" w:author="pham phuong" w:date="2018-03-09T15:53:00Z">
                  <w:rPr>
                    <w:ins w:id="924" w:author="Hoan Ng" w:date="2017-03-20T22:18:00Z"/>
                    <w:b/>
                    <w:bCs/>
                  </w:rPr>
                </w:rPrChange>
              </w:rPr>
            </w:pPr>
            <w:ins w:id="9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27" w:author="Hoan Ng" w:date="2017-03-20T22:18:00Z"/>
                <w:rFonts w:ascii="Times New Roman" w:hAnsi="Times New Roman" w:cs="Times New Roman"/>
                <w:b/>
                <w:bCs/>
                <w:rPrChange w:id="928" w:author="pham phuong" w:date="2018-03-09T15:53:00Z">
                  <w:rPr>
                    <w:ins w:id="929" w:author="Hoan Ng" w:date="2017-03-20T22:18:00Z"/>
                    <w:b/>
                    <w:bCs/>
                  </w:rPr>
                </w:rPrChange>
              </w:rPr>
            </w:pPr>
            <w:ins w:id="9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32" w:author="Hoan Ng" w:date="2017-03-20T22:18:00Z"/>
                <w:rFonts w:ascii="Times New Roman" w:hAnsi="Times New Roman" w:cs="Times New Roman"/>
                <w:b/>
                <w:bCs/>
                <w:rPrChange w:id="933" w:author="pham phuong" w:date="2018-03-09T15:53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ins w:id="9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37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38" w:author="Hoan Ng" w:date="2017-03-20T22:18:00Z"/>
                <w:rFonts w:ascii="Times New Roman" w:hAnsi="Times New Roman" w:cs="Times New Roman"/>
                <w:b/>
                <w:bCs/>
                <w:rPrChange w:id="939" w:author="pham phuong" w:date="2018-03-09T15:53:00Z">
                  <w:rPr>
                    <w:ins w:id="940" w:author="Hoan Ng" w:date="2017-03-20T22:18:00Z"/>
                    <w:b/>
                    <w:bCs/>
                  </w:rPr>
                </w:rPrChange>
              </w:rPr>
            </w:pPr>
            <w:ins w:id="9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53" w:author="Hoan Ng" w:date="2017-03-20T22:18:00Z"/>
                <w:rFonts w:ascii="Times New Roman" w:hAnsi="Times New Roman" w:cs="Times New Roman"/>
                <w:b/>
                <w:bCs/>
                <w:rPrChange w:id="954" w:author="pham phuong" w:date="2018-03-09T15:53:00Z">
                  <w:rPr>
                    <w:ins w:id="955" w:author="Hoan Ng" w:date="2017-03-20T22:18:00Z"/>
                    <w:b/>
                    <w:bCs/>
                  </w:rPr>
                </w:rPrChange>
              </w:rPr>
            </w:pPr>
            <w:ins w:id="9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58" w:author="Hoan Ng" w:date="2017-03-20T22:18:00Z"/>
                <w:rFonts w:ascii="Times New Roman" w:hAnsi="Times New Roman" w:cs="Times New Roman"/>
                <w:b/>
                <w:bCs/>
                <w:rPrChange w:id="959" w:author="pham phuong" w:date="2018-03-09T15:53:00Z">
                  <w:rPr>
                    <w:ins w:id="960" w:author="Hoan Ng" w:date="2017-03-20T22:18:00Z"/>
                    <w:b/>
                    <w:bCs/>
                  </w:rPr>
                </w:rPrChange>
              </w:rPr>
            </w:pPr>
            <w:ins w:id="9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68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74" w:author="Hoan Ng" w:date="2017-03-20T22:18:00Z"/>
                <w:rFonts w:ascii="Times New Roman" w:hAnsi="Times New Roman" w:cs="Times New Roman"/>
                <w:b/>
                <w:bCs/>
                <w:rPrChange w:id="975" w:author="pham phuong" w:date="2018-03-09T15:53:00Z">
                  <w:rPr>
                    <w:ins w:id="976" w:author="Hoan Ng" w:date="2017-03-20T22:18:00Z"/>
                    <w:b/>
                    <w:bCs/>
                  </w:rPr>
                </w:rPrChange>
              </w:rPr>
            </w:pPr>
            <w:ins w:id="9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9" w:author="Hoan Ng" w:date="2017-03-20T22:18:00Z"/>
                <w:rFonts w:ascii="Times New Roman" w:hAnsi="Times New Roman" w:cs="Times New Roman"/>
                <w:b/>
                <w:bCs/>
                <w:rPrChange w:id="980" w:author="pham phuong" w:date="2018-03-09T15:53:00Z">
                  <w:rPr>
                    <w:ins w:id="981" w:author="Hoan Ng" w:date="2017-03-20T22:18:00Z"/>
                    <w:b/>
                    <w:bCs/>
                  </w:rPr>
                </w:rPrChange>
              </w:rPr>
            </w:pPr>
            <w:ins w:id="9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84" w:author="Hoan Ng" w:date="2017-03-20T22:18:00Z"/>
                <w:rFonts w:ascii="Times New Roman" w:hAnsi="Times New Roman" w:cs="Times New Roman"/>
                <w:b/>
                <w:bCs/>
                <w:rPrChange w:id="985" w:author="pham phuong" w:date="2018-03-09T15:53:00Z">
                  <w:rPr>
                    <w:ins w:id="986" w:author="Hoan Ng" w:date="2017-03-20T22:18:00Z"/>
                    <w:b/>
                    <w:bCs/>
                  </w:rPr>
                </w:rPrChange>
              </w:rPr>
            </w:pPr>
            <w:ins w:id="9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9" w:author="Hoan Ng" w:date="2017-03-20T22:18:00Z"/>
                <w:rFonts w:ascii="Times New Roman" w:hAnsi="Times New Roman" w:cs="Times New Roman"/>
                <w:b/>
                <w:bCs/>
                <w:rPrChange w:id="990" w:author="pham phuong" w:date="2018-03-09T15:53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9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1000" w:author="Hoan Ng" w:date="2017-03-20T22:18:00Z"/>
                <w:rFonts w:ascii="Times New Roman" w:hAnsi="Times New Roman" w:cs="Times New Roman"/>
                <w:b/>
                <w:bCs/>
                <w:rPrChange w:id="1001" w:author="pham phuong" w:date="2018-03-09T15:53:00Z">
                  <w:rPr>
                    <w:ins w:id="1002" w:author="Hoan Ng" w:date="2017-03-20T22:18:00Z"/>
                    <w:b/>
                    <w:bCs/>
                  </w:rPr>
                </w:rPrChange>
              </w:rPr>
            </w:pPr>
            <w:ins w:id="10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4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1005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1006" w:author="Hoan Ng" w:date="2017-03-20T22:18:00Z"/>
                <w:rFonts w:ascii="Times New Roman" w:hAnsi="Times New Roman" w:cs="Times New Roman"/>
                <w:b/>
                <w:bCs/>
                <w:rPrChange w:id="1007" w:author="pham phuong" w:date="2018-03-09T15:53:00Z">
                  <w:rPr>
                    <w:ins w:id="1008" w:author="Hoan Ng" w:date="2017-03-20T22:18:00Z"/>
                    <w:b/>
                    <w:bCs/>
                  </w:rPr>
                </w:rPrChange>
              </w:rPr>
            </w:pPr>
            <w:ins w:id="10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11" w:author="Hoan Ng" w:date="2017-03-20T22:18:00Z"/>
                <w:rFonts w:ascii="Times New Roman" w:hAnsi="Times New Roman" w:cs="Times New Roman"/>
                <w:b/>
                <w:bCs/>
                <w:rPrChange w:id="1012" w:author="pham phuong" w:date="2018-03-09T15:53:00Z">
                  <w:rPr>
                    <w:ins w:id="1013" w:author="Hoan Ng" w:date="2017-03-20T22:18:00Z"/>
                    <w:b/>
                    <w:bCs/>
                  </w:rPr>
                </w:rPrChange>
              </w:rPr>
            </w:pPr>
            <w:ins w:id="10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16" w:author="Hoan Ng" w:date="2017-03-20T22:18:00Z"/>
                <w:rFonts w:ascii="Times New Roman" w:hAnsi="Times New Roman" w:cs="Times New Roman"/>
                <w:b/>
                <w:bCs/>
                <w:rPrChange w:id="1017" w:author="pham phuong" w:date="2018-03-09T15:53:00Z">
                  <w:rPr>
                    <w:ins w:id="1018" w:author="Hoan Ng" w:date="2017-03-20T22:18:00Z"/>
                    <w:b/>
                    <w:bCs/>
                  </w:rPr>
                </w:rPrChange>
              </w:rPr>
            </w:pPr>
            <w:ins w:id="10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31" w:author="Hoan Ng" w:date="2017-03-20T22:18:00Z"/>
                <w:rFonts w:ascii="Times New Roman" w:hAnsi="Times New Roman" w:cs="Times New Roman"/>
                <w:b/>
                <w:bCs/>
                <w:rPrChange w:id="1032" w:author="pham phuong" w:date="2018-03-09T15:53:00Z">
                  <w:rPr>
                    <w:ins w:id="1033" w:author="Hoan Ng" w:date="2017-03-20T22:18:00Z"/>
                    <w:b/>
                    <w:bCs/>
                  </w:rPr>
                </w:rPrChange>
              </w:rPr>
            </w:pPr>
            <w:ins w:id="10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36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37" w:author="Hoan Ng" w:date="2017-03-20T22:18:00Z"/>
                <w:rFonts w:ascii="Times New Roman" w:hAnsi="Times New Roman" w:cs="Times New Roman"/>
                <w:b/>
                <w:bCs/>
                <w:rPrChange w:id="1038" w:author="pham phuong" w:date="2018-03-09T15:53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52" w:author="Hoan Ng" w:date="2017-03-20T22:18:00Z"/>
                <w:rFonts w:ascii="Times New Roman" w:hAnsi="Times New Roman" w:cs="Times New Roman"/>
                <w:b/>
                <w:bCs/>
                <w:rPrChange w:id="1053" w:author="pham phuong" w:date="2018-03-09T15:53:00Z">
                  <w:rPr>
                    <w:ins w:id="1054" w:author="Hoan Ng" w:date="2017-03-20T22:18:00Z"/>
                    <w:b/>
                    <w:bCs/>
                  </w:rPr>
                </w:rPrChange>
              </w:rPr>
            </w:pPr>
            <w:ins w:id="10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57" w:author="Hoan Ng" w:date="2017-03-20T22:18:00Z"/>
                <w:rFonts w:ascii="Times New Roman" w:hAnsi="Times New Roman" w:cs="Times New Roman"/>
                <w:b/>
                <w:bCs/>
                <w:rPrChange w:id="1058" w:author="pham phuong" w:date="2018-03-09T15:53:00Z">
                  <w:rPr>
                    <w:ins w:id="1059" w:author="Hoan Ng" w:date="2017-03-20T22:18:00Z"/>
                    <w:b/>
                    <w:bCs/>
                  </w:rPr>
                </w:rPrChange>
              </w:rPr>
            </w:pPr>
            <w:ins w:id="10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62" w:author="Hoan Ng" w:date="2017-03-20T22:18:00Z"/>
                <w:rFonts w:ascii="Times New Roman" w:hAnsi="Times New Roman" w:cs="Times New Roman"/>
                <w:b/>
                <w:bCs/>
                <w:rPrChange w:id="1063" w:author="pham phuong" w:date="2018-03-09T15:53:00Z">
                  <w:rPr>
                    <w:ins w:id="1064" w:author="Hoan Ng" w:date="2017-03-20T22:18:00Z"/>
                    <w:b/>
                    <w:bCs/>
                  </w:rPr>
                </w:rPrChange>
              </w:rPr>
            </w:pPr>
            <w:ins w:id="10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67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68" w:author="Hoan Ng" w:date="2017-03-20T22:18:00Z"/>
                <w:rFonts w:ascii="Times New Roman" w:hAnsi="Times New Roman" w:cs="Times New Roman"/>
                <w:b/>
                <w:bCs/>
                <w:rPrChange w:id="1069" w:author="pham phuong" w:date="2018-03-09T15:53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73" w:author="Hoan Ng" w:date="2017-03-20T22:18:00Z"/>
                <w:rFonts w:ascii="Times New Roman" w:hAnsi="Times New Roman" w:cs="Times New Roman"/>
                <w:b/>
                <w:bCs/>
                <w:rPrChange w:id="1074" w:author="pham phuong" w:date="2018-03-09T15:53:00Z">
                  <w:rPr>
                    <w:ins w:id="1075" w:author="Hoan Ng" w:date="2017-03-20T22:18:00Z"/>
                    <w:b/>
                    <w:bCs/>
                  </w:rPr>
                </w:rPrChange>
              </w:rPr>
            </w:pPr>
            <w:ins w:id="10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7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78" w:author="Hoan Ng" w:date="2017-03-20T22:18:00Z"/>
                <w:rFonts w:ascii="Times New Roman" w:hAnsi="Times New Roman" w:cs="Times New Roman"/>
                <w:b/>
                <w:bCs/>
                <w:rPrChange w:id="1079" w:author="pham phuong" w:date="2018-03-09T15:53:00Z">
                  <w:rPr>
                    <w:ins w:id="1080" w:author="Hoan Ng" w:date="2017-03-20T22:18:00Z"/>
                    <w:b/>
                    <w:bCs/>
                  </w:rPr>
                </w:rPrChange>
              </w:rPr>
            </w:pPr>
            <w:ins w:id="10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83" w:author="Hoan Ng" w:date="2017-03-20T22:18:00Z"/>
                <w:rFonts w:ascii="Times New Roman" w:hAnsi="Times New Roman" w:cs="Times New Roman"/>
                <w:b/>
                <w:bCs/>
                <w:rPrChange w:id="1084" w:author="pham phuong" w:date="2018-03-09T15:53:00Z">
                  <w:rPr>
                    <w:ins w:id="1085" w:author="Hoan Ng" w:date="2017-03-20T22:18:00Z"/>
                    <w:b/>
                    <w:bCs/>
                  </w:rPr>
                </w:rPrChange>
              </w:rPr>
            </w:pPr>
            <w:ins w:id="10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88" w:author="Hoan Ng" w:date="2017-03-20T22:18:00Z"/>
                <w:rFonts w:ascii="Times New Roman" w:hAnsi="Times New Roman" w:cs="Times New Roman"/>
                <w:b/>
                <w:bCs/>
                <w:rPrChange w:id="1089" w:author="pham phuong" w:date="2018-03-09T15:53:00Z">
                  <w:rPr>
                    <w:ins w:id="1090" w:author="Hoan Ng" w:date="2017-03-20T22:18:00Z"/>
                    <w:b/>
                    <w:bCs/>
                  </w:rPr>
                </w:rPrChange>
              </w:rPr>
            </w:pPr>
            <w:ins w:id="10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93" w:author="Hoan Ng" w:date="2017-03-20T22:18:00Z"/>
                <w:rFonts w:ascii="Times New Roman" w:hAnsi="Times New Roman" w:cs="Times New Roman"/>
                <w:b/>
                <w:bCs/>
                <w:rPrChange w:id="1094" w:author="pham phuong" w:date="2018-03-09T15:53:00Z">
                  <w:rPr>
                    <w:ins w:id="1095" w:author="Hoan Ng" w:date="2017-03-20T22:18:00Z"/>
                    <w:b/>
                    <w:bCs/>
                  </w:rPr>
                </w:rPrChange>
              </w:rPr>
            </w:pPr>
            <w:ins w:id="10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98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9" w:author="Hoan Ng" w:date="2017-03-20T22:18:00Z"/>
                <w:rFonts w:ascii="Times New Roman" w:hAnsi="Times New Roman" w:cs="Times New Roman"/>
                <w:b/>
                <w:bCs/>
                <w:rPrChange w:id="1100" w:author="pham phuong" w:date="2018-03-09T15:53:00Z">
                  <w:rPr>
                    <w:ins w:id="1101" w:author="Hoan Ng" w:date="2017-03-20T22:18:00Z"/>
                    <w:b/>
                    <w:bCs/>
                  </w:rPr>
                </w:rPrChange>
              </w:rPr>
            </w:pPr>
            <w:ins w:id="11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104" w:author="Hoan Ng" w:date="2017-03-20T22:18:00Z"/>
                <w:rFonts w:ascii="Times New Roman" w:hAnsi="Times New Roman" w:cs="Times New Roman"/>
                <w:b/>
                <w:bCs/>
                <w:rPrChange w:id="1105" w:author="pham phuong" w:date="2018-03-09T15:53:00Z">
                  <w:rPr>
                    <w:ins w:id="1106" w:author="Hoan Ng" w:date="2017-03-20T22:18:00Z"/>
                    <w:b/>
                    <w:bCs/>
                  </w:rPr>
                </w:rPrChange>
              </w:rPr>
            </w:pPr>
            <w:ins w:id="11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8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9" w:author="Hoan Ng" w:date="2017-03-20T22:18:00Z"/>
                <w:rFonts w:ascii="Times New Roman" w:hAnsi="Times New Roman" w:cs="Times New Roman"/>
                <w:b/>
                <w:bCs/>
                <w:rPrChange w:id="1110" w:author="pham phuong" w:date="2018-03-09T15:53:00Z">
                  <w:rPr>
                    <w:ins w:id="1111" w:author="Hoan Ng" w:date="2017-03-20T22:18:00Z"/>
                    <w:b/>
                    <w:bCs/>
                  </w:rPr>
                </w:rPrChange>
              </w:rPr>
            </w:pPr>
            <w:ins w:id="11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24" w:author="Hoan Ng" w:date="2017-03-20T22:18:00Z"/>
                <w:rFonts w:ascii="Times New Roman" w:hAnsi="Times New Roman" w:cs="Times New Roman"/>
                <w:b/>
                <w:bCs/>
                <w:rPrChange w:id="1125" w:author="pham phuong" w:date="2018-03-09T15:53:00Z">
                  <w:rPr>
                    <w:ins w:id="1126" w:author="Hoan Ng" w:date="2017-03-20T22:18:00Z"/>
                    <w:b/>
                    <w:bCs/>
                  </w:rPr>
                </w:rPrChange>
              </w:rPr>
            </w:pPr>
            <w:ins w:id="11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9" w:author="pham phuong" w:date="2018-03-09T15:53:00Z">
            <w:rPr>
              <w:b/>
            </w:rPr>
          </w:rPrChange>
        </w:rPr>
      </w:pPr>
    </w:p>
    <w:p w14:paraId="3B481FDC" w14:textId="0F3B4D75" w:rsidR="007E56BA" w:rsidRPr="00FF3315" w:rsidRDefault="00FF3315" w:rsidP="00FF3315">
      <w:pPr>
        <w:rPr>
          <w:rFonts w:ascii="Times New Roman" w:hAnsi="Times New Roman" w:cs="Times New Roman"/>
          <w:b/>
          <w:sz w:val="26"/>
          <w:szCs w:val="26"/>
          <w:rPrChange w:id="1130" w:author="pham phuong" w:date="2018-03-09T15:53:00Z">
            <w:rPr>
              <w:b/>
            </w:rPr>
          </w:rPrChange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Chương 1: </w:t>
      </w:r>
      <w:r w:rsidR="007E56BA" w:rsidRPr="00FF3315">
        <w:rPr>
          <w:rFonts w:ascii="Times New Roman" w:hAnsi="Times New Roman" w:cs="Times New Roman"/>
          <w:b/>
          <w:sz w:val="26"/>
          <w:szCs w:val="26"/>
          <w:rPrChange w:id="1131" w:author="pham phuong" w:date="2018-03-09T15:53:00Z">
            <w:rPr>
              <w:b/>
            </w:rPr>
          </w:rPrChange>
        </w:rPr>
        <w:t>Hiện trạng</w:t>
      </w:r>
    </w:p>
    <w:p w14:paraId="13F3DB8E" w14:textId="59566350" w:rsidR="00046086" w:rsidRPr="007D7457" w:rsidDel="00D1719D" w:rsidRDefault="00046086">
      <w:pPr>
        <w:pStyle w:val="Heading1"/>
        <w:numPr>
          <w:ilvl w:val="1"/>
          <w:numId w:val="21"/>
        </w:numPr>
        <w:rPr>
          <w:del w:id="1132" w:author="Hoan Ng" w:date="2017-03-20T21:39:00Z"/>
          <w:rFonts w:cs="Times New Roman"/>
          <w:szCs w:val="26"/>
        </w:rPr>
        <w:pPrChange w:id="1133" w:author="pham phuong" w:date="2018-03-05T06:38:00Z">
          <w:pPr>
            <w:ind w:left="360"/>
          </w:pPr>
        </w:pPrChange>
      </w:pPr>
      <w:ins w:id="1134" w:author="Hoan Ng" w:date="2017-03-20T21:39:00Z">
        <w:del w:id="1135" w:author="pham phuong" w:date="2018-03-05T06:28:00Z">
          <w:r w:rsidRPr="007D7457" w:rsidDel="00934176">
            <w:rPr>
              <w:rFonts w:cs="Times New Roman"/>
              <w:szCs w:val="26"/>
            </w:rPr>
            <w:delText xml:space="preserve">1.1. </w:delText>
          </w:r>
        </w:del>
      </w:ins>
      <w:ins w:id="1136" w:author="pham phuong" w:date="2018-03-05T06:30:00Z">
        <w:r w:rsidR="00934176" w:rsidRPr="007D7457">
          <w:rPr>
            <w:rFonts w:cs="Times New Roman"/>
            <w:szCs w:val="26"/>
          </w:rPr>
          <w:t>H</w:t>
        </w:r>
      </w:ins>
      <w:del w:id="1137" w:author="pham phuong" w:date="2018-03-05T06:30:00Z">
        <w:r w:rsidR="003715AE" w:rsidRPr="007D7457" w:rsidDel="00934176">
          <w:rPr>
            <w:rFonts w:cs="Times New Roman"/>
            <w:szCs w:val="26"/>
          </w:rPr>
          <w:delText>H</w:delText>
        </w:r>
      </w:del>
      <w:r w:rsidR="003715AE" w:rsidRPr="007D7457">
        <w:rPr>
          <w:rFonts w:cs="Times New Roman"/>
          <w:szCs w:val="26"/>
        </w:rPr>
        <w:t>iện trạng tổ chức</w:t>
      </w:r>
    </w:p>
    <w:p w14:paraId="4FBE7914" w14:textId="5937E69B" w:rsidR="00D1719D" w:rsidRPr="007D7457" w:rsidRDefault="00D1719D">
      <w:pPr>
        <w:pStyle w:val="Heading1"/>
        <w:numPr>
          <w:ilvl w:val="1"/>
          <w:numId w:val="21"/>
        </w:numPr>
        <w:rPr>
          <w:ins w:id="1138" w:author="pham phuong" w:date="2018-03-05T03:45:00Z"/>
          <w:rFonts w:cs="Times New Roman"/>
          <w:szCs w:val="26"/>
        </w:rPr>
        <w:pPrChange w:id="1139" w:author="pham phuong" w:date="2018-03-05T06:38:00Z">
          <w:pPr/>
        </w:pPrChange>
      </w:pPr>
    </w:p>
    <w:p w14:paraId="0336D21C" w14:textId="77777777" w:rsidR="00307849" w:rsidRPr="007D7457" w:rsidRDefault="00D1719D">
      <w:pPr>
        <w:pStyle w:val="Heading1"/>
        <w:jc w:val="center"/>
        <w:rPr>
          <w:ins w:id="1140" w:author="pham phuong" w:date="2018-03-05T06:39:00Z"/>
          <w:rFonts w:cs="Times New Roman"/>
          <w:szCs w:val="26"/>
        </w:rPr>
      </w:pPr>
      <w:ins w:id="1141" w:author="pham phuong" w:date="2018-03-05T03:45:00Z">
        <w:r w:rsidRPr="007D7457">
          <w:rPr>
            <w:rFonts w:cs="Times New Roman"/>
            <w:noProof/>
            <w:szCs w:val="26"/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31F95233" w:rsidR="00307849" w:rsidRPr="007D7457" w:rsidRDefault="00307849">
      <w:pPr>
        <w:pStyle w:val="Caption"/>
        <w:jc w:val="center"/>
        <w:rPr>
          <w:ins w:id="1142" w:author="pham phuong" w:date="2018-03-05T06:38:00Z"/>
          <w:rFonts w:cs="Times New Roman"/>
          <w:szCs w:val="26"/>
        </w:rPr>
        <w:pPrChange w:id="1143" w:author="pham phuong" w:date="2018-03-05T06:39:00Z">
          <w:pPr>
            <w:pStyle w:val="Heading1"/>
          </w:pPr>
        </w:pPrChange>
      </w:pPr>
      <w:ins w:id="114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5" w:author="pham phuong" w:date="2018-03-09T15:53:00Z">
              <w:rPr>
                <w:i/>
                <w:iCs/>
              </w:rPr>
            </w:rPrChange>
          </w:rPr>
          <w:t xml:space="preserve">Hình </w:t>
        </w:r>
      </w:ins>
      <w:r w:rsidR="00AD359A">
        <w:rPr>
          <w:rFonts w:ascii="Times New Roman" w:hAnsi="Times New Roman" w:cs="Times New Roman"/>
          <w:sz w:val="26"/>
          <w:szCs w:val="26"/>
        </w:rPr>
        <w:t>1.1</w:t>
      </w:r>
      <w:ins w:id="1146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7" w:author="pham phuong" w:date="2018-03-09T15:53:00Z">
              <w:rPr>
                <w:i/>
                <w:iCs/>
              </w:rPr>
            </w:rPrChange>
          </w:rPr>
          <w:t xml:space="preserve"> </w:t>
        </w:r>
      </w:ins>
      <w:ins w:id="1148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49" w:author="pham phuong" w:date="2018-03-09T15:53:00Z">
              <w:rPr>
                <w:rFonts w:cs="Times New Roman"/>
                <w:i/>
                <w:iCs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7D7457" w:rsidDel="004B125F" w:rsidRDefault="00307849">
      <w:pPr>
        <w:pStyle w:val="Heading1"/>
        <w:rPr>
          <w:ins w:id="1150" w:author="Hoan Ng" w:date="2017-03-20T22:11:00Z"/>
          <w:del w:id="1151" w:author="pham phuong" w:date="2018-03-05T06:38:00Z"/>
          <w:rFonts w:cs="Times New Roman"/>
          <w:szCs w:val="26"/>
        </w:rPr>
        <w:pPrChange w:id="1152" w:author="pham phuong" w:date="2018-03-05T06:38:00Z">
          <w:pPr>
            <w:pStyle w:val="ListParagraph"/>
            <w:numPr>
              <w:numId w:val="1"/>
            </w:numPr>
            <w:ind w:hanging="360"/>
          </w:pPr>
        </w:pPrChange>
      </w:pPr>
      <w:ins w:id="1153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ins w:id="1154" w:author="pham phuong" w:date="2018-03-05T06:38:00Z">
        <w:r w:rsidR="004B125F" w:rsidRPr="007D7457">
          <w:rPr>
            <w:rFonts w:cs="Times New Roman"/>
            <w:szCs w:val="26"/>
          </w:rPr>
          <w:t xml:space="preserve">1.2 </w:t>
        </w:r>
      </w:ins>
    </w:p>
    <w:p w14:paraId="570605E8" w14:textId="57140492" w:rsidR="00307849" w:rsidRPr="007D7457" w:rsidRDefault="00046086">
      <w:pPr>
        <w:pStyle w:val="Heading1"/>
        <w:rPr>
          <w:ins w:id="1155" w:author="pham phuong" w:date="2018-03-05T03:57:00Z"/>
          <w:rFonts w:cs="Times New Roman"/>
          <w:szCs w:val="26"/>
        </w:rPr>
        <w:pPrChange w:id="1156" w:author="pham phuong" w:date="2018-03-05T06:41:00Z">
          <w:pPr>
            <w:ind w:firstLine="360"/>
          </w:pPr>
        </w:pPrChange>
      </w:pPr>
      <w:ins w:id="1157" w:author="Hoan Ng" w:date="2017-03-20T21:39:00Z">
        <w:del w:id="1158" w:author="pham phuong" w:date="2018-03-05T06:36:00Z">
          <w:r w:rsidRPr="007D7457" w:rsidDel="004B125F">
            <w:rPr>
              <w:rFonts w:cs="Times New Roman"/>
              <w:szCs w:val="26"/>
            </w:rPr>
            <w:delText xml:space="preserve">1.2. </w:delText>
          </w:r>
        </w:del>
      </w:ins>
      <w:r w:rsidR="003715AE" w:rsidRPr="007D7457">
        <w:rPr>
          <w:rFonts w:cs="Times New Roman"/>
          <w:szCs w:val="26"/>
        </w:rPr>
        <w:t>Hiện trạng nghiệp vụ</w:t>
      </w:r>
      <w:del w:id="1159" w:author="pham phuong" w:date="2018-03-05T03:57:00Z">
        <w:r w:rsidR="003715AE" w:rsidRPr="007D7457" w:rsidDel="00442C44">
          <w:rPr>
            <w:rFonts w:cs="Times New Roman"/>
            <w:szCs w:val="26"/>
          </w:rPr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60" w:author="pham phuong" w:date="2018-03-05T06:45:00Z"/>
          <w:rFonts w:ascii="Times New Roman" w:hAnsi="Times New Roman" w:cs="Times New Roman"/>
          <w:sz w:val="26"/>
          <w:szCs w:val="26"/>
          <w:rPrChange w:id="1161" w:author="pham phuong" w:date="2018-03-09T15:53:00Z">
            <w:rPr>
              <w:ins w:id="1162" w:author="pham phuong" w:date="2018-03-05T06:45:00Z"/>
            </w:rPr>
          </w:rPrChange>
        </w:rPr>
        <w:pPrChange w:id="1163" w:author="pham phuong" w:date="2018-03-05T06:45:00Z">
          <w:pPr>
            <w:ind w:firstLine="360"/>
            <w:jc w:val="center"/>
          </w:pPr>
        </w:pPrChange>
      </w:pPr>
      <w:ins w:id="1164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6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aption"/>
        <w:jc w:val="center"/>
        <w:rPr>
          <w:ins w:id="1166" w:author="pham phuong" w:date="2018-03-05T06:41:00Z"/>
          <w:rFonts w:ascii="Times New Roman" w:hAnsi="Times New Roman" w:cs="Times New Roman"/>
          <w:sz w:val="26"/>
          <w:szCs w:val="26"/>
          <w:rPrChange w:id="1167" w:author="pham phuong" w:date="2018-03-09T15:53:00Z">
            <w:rPr>
              <w:ins w:id="1168" w:author="pham phuong" w:date="2018-03-05T06:41:00Z"/>
              <w:rFonts w:ascii="Times New Roman" w:hAnsi="Times New Roman" w:cs="Times New Roman"/>
            </w:rPr>
          </w:rPrChange>
        </w:rPr>
        <w:pPrChange w:id="1169" w:author="pham phuong" w:date="2018-03-05T06:45:00Z">
          <w:pPr>
            <w:ind w:firstLine="360"/>
          </w:pPr>
        </w:pPrChange>
      </w:pPr>
      <w:ins w:id="1170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1" w:author="pham phuong" w:date="2018-03-09T15:53:00Z">
              <w:rPr>
                <w:i/>
                <w:iCs/>
              </w:rPr>
            </w:rPrChange>
          </w:rPr>
          <w:t xml:space="preserve">Hình 1.2 Sơ đồ </w:t>
        </w:r>
      </w:ins>
      <w:ins w:id="1172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73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4" w:author="pham phuong" w:date="2018-03-09T15:53:00Z">
              <w:rPr>
                <w:i/>
                <w:iCs/>
              </w:rPr>
            </w:rPrChange>
          </w:rPr>
          <w:t xml:space="preserve"> nghiệp vụ của phòng mạch</w:t>
        </w:r>
      </w:ins>
      <w:ins w:id="1175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76" w:author="pham phuong" w:date="2018-03-05T04:10:00Z"/>
          <w:rFonts w:ascii="Times New Roman" w:hAnsi="Times New Roman" w:cs="Times New Roman"/>
          <w:sz w:val="26"/>
          <w:szCs w:val="26"/>
          <w:rPrChange w:id="1177" w:author="pham phuong" w:date="2018-03-09T15:53:00Z">
            <w:rPr>
              <w:ins w:id="1178" w:author="pham phuong" w:date="2018-03-05T04:10:00Z"/>
            </w:rPr>
          </w:rPrChange>
        </w:rPr>
      </w:pPr>
    </w:p>
    <w:p w14:paraId="7DE7EF7A" w14:textId="449D1BAA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79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80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81" w:author="pham phuong" w:date="2018-03-09T15:53:00Z">
              <w:rPr/>
            </w:rPrChange>
          </w:rPr>
          <w:t>ập danh sách khám bệnh</w:t>
        </w:r>
      </w:ins>
      <w:ins w:id="1182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83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84" w:author="pham phuong" w:date="2018-03-09T15:53:00Z">
              <w:rPr/>
            </w:rPrChange>
          </w:rPr>
          <w:t xml:space="preserve"> những thông tin: ngày khám bệnh, số thứ tự, họ tên bệnh nhân, giới tính, năm sinh, địa chỉ. </w:t>
        </w:r>
      </w:ins>
      <w:ins w:id="1185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86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87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88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89" w:author="pham phuong" w:date="2018-03-09T15:53:00Z">
              <w:rPr/>
            </w:rPrChange>
          </w:rPr>
          <w:t xml:space="preserve"> phiếu khám bệnh</w:t>
        </w:r>
      </w:ins>
      <w:ins w:id="1190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91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92" w:author="pham phuong" w:date="2018-03-09T15:53:00Z">
              <w:rPr/>
            </w:rPrChange>
          </w:rPr>
          <w:t xml:space="preserve">: </w:t>
        </w:r>
      </w:ins>
      <w:ins w:id="119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>họ tên, ngày khám, triệu chứng</w:t>
        </w:r>
      </w:ins>
      <w:ins w:id="1195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196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sau đó đ</w:t>
        </w:r>
      </w:ins>
      <w:ins w:id="1197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98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199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0" w:author="pham phuong" w:date="2018-03-09T15:53:00Z">
              <w:rPr/>
            </w:rPrChange>
          </w:rPr>
          <w:t xml:space="preserve"> </w:t>
        </w:r>
      </w:ins>
      <w:ins w:id="1201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202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3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204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205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206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207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8" w:author="pham phuong" w:date="2018-03-09T15:53:00Z">
              <w:rPr/>
            </w:rPrChange>
          </w:rPr>
          <w:t xml:space="preserve">. </w:t>
        </w:r>
      </w:ins>
      <w:ins w:id="1209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10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11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2" w:author="pham phuong" w:date="2018-03-09T15:53:00Z">
              <w:rPr/>
            </w:rPrChange>
          </w:rPr>
          <w:t xml:space="preserve"> hóa đơn thanh toán </w:t>
        </w:r>
      </w:ins>
      <w:ins w:id="1213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1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15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6" w:author="pham phuong" w:date="2018-03-09T15:53:00Z">
              <w:rPr/>
            </w:rPrChange>
          </w:rPr>
          <w:t>cần thông tin: họ tên, ngày khám, tiền khám, tiền thuốc</w:t>
        </w:r>
      </w:ins>
      <w:ins w:id="1217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1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9" w:author="pham phuong" w:date="2018-03-09T15:53:00Z">
              <w:rPr/>
            </w:rPrChange>
          </w:rPr>
          <w:t>Tiền khám 3</w:t>
        </w:r>
      </w:ins>
      <w:ins w:id="1220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21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22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23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2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25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22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trên báo cáo</w:t>
        </w:r>
      </w:ins>
      <w:ins w:id="1227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28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65C37A87" w14:textId="77777777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60C02811" w14:textId="77777777" w:rsidR="007E382E" w:rsidRPr="007D7457" w:rsidRDefault="007E382E">
      <w:pPr>
        <w:ind w:firstLine="360"/>
        <w:jc w:val="both"/>
        <w:rPr>
          <w:ins w:id="1229" w:author="Hoan Ng" w:date="2017-03-20T22:11:00Z"/>
          <w:rFonts w:ascii="Times New Roman" w:hAnsi="Times New Roman" w:cs="Times New Roman"/>
          <w:sz w:val="26"/>
          <w:szCs w:val="26"/>
          <w:rPrChange w:id="1230" w:author="pham phuong" w:date="2018-03-09T15:53:00Z">
            <w:rPr>
              <w:ins w:id="1231" w:author="Hoan Ng" w:date="2017-03-20T22:11:00Z"/>
            </w:rPr>
          </w:rPrChange>
        </w:rPr>
        <w:pPrChange w:id="1232" w:author="pham phuong" w:date="2018-03-05T06:46:00Z">
          <w:pPr>
            <w:pStyle w:val="ListParagraph"/>
            <w:numPr>
              <w:numId w:val="1"/>
            </w:numPr>
            <w:ind w:hanging="360"/>
          </w:pPr>
        </w:pPrChange>
      </w:pPr>
    </w:p>
    <w:p w14:paraId="34B13EFE" w14:textId="13083407" w:rsidR="00E61DC3" w:rsidRPr="007D7457" w:rsidDel="00046086" w:rsidRDefault="005F3BAC">
      <w:pPr>
        <w:rPr>
          <w:del w:id="1233" w:author="Hoan Ng" w:date="2017-03-20T21:39:00Z"/>
          <w:rFonts w:ascii="Times New Roman" w:hAnsi="Times New Roman" w:cs="Times New Roman"/>
          <w:sz w:val="26"/>
          <w:szCs w:val="26"/>
          <w:rPrChange w:id="1234" w:author="pham phuong" w:date="2018-03-09T15:53:00Z">
            <w:rPr>
              <w:del w:id="1235" w:author="Hoan Ng" w:date="2017-03-20T21:39:00Z"/>
            </w:rPr>
          </w:rPrChange>
        </w:rPr>
        <w:pPrChange w:id="1236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237" w:author="Hoan Ng" w:date="2017-03-20T22:11:00Z">
        <w:r w:rsidRPr="007D7457">
          <w:rPr>
            <w:rFonts w:ascii="Times New Roman" w:hAnsi="Times New Roman" w:cs="Times New Roman"/>
            <w:sz w:val="26"/>
            <w:szCs w:val="26"/>
            <w:rPrChange w:id="1238" w:author="pham phuong" w:date="2018-03-09T15:53:00Z">
              <w:rPr/>
            </w:rPrChange>
          </w:rPr>
          <w:t xml:space="preserve">        </w:t>
        </w:r>
      </w:ins>
      <w:del w:id="1239" w:author="Hoan Ng" w:date="2017-03-20T21:39:00Z">
        <w:r w:rsidR="003715AE" w:rsidRPr="007D7457" w:rsidDel="00046086">
          <w:rPr>
            <w:rFonts w:ascii="Times New Roman" w:hAnsi="Times New Roman" w:cs="Times New Roman"/>
            <w:sz w:val="26"/>
            <w:szCs w:val="26"/>
            <w:rPrChange w:id="124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7D7457" w:rsidRDefault="00046086">
      <w:pPr>
        <w:rPr>
          <w:ins w:id="1241" w:author="pham phuong" w:date="2018-03-05T03:46:00Z"/>
          <w:rFonts w:ascii="Times New Roman" w:hAnsi="Times New Roman" w:cs="Times New Roman"/>
          <w:sz w:val="26"/>
          <w:szCs w:val="26"/>
          <w:rPrChange w:id="1242" w:author="pham phuong" w:date="2018-03-09T15:53:00Z">
            <w:rPr>
              <w:ins w:id="1243" w:author="pham phuong" w:date="2018-03-05T03:46:00Z"/>
            </w:rPr>
          </w:rPrChange>
        </w:rPr>
      </w:pPr>
      <w:ins w:id="1244" w:author="Hoan Ng" w:date="2017-03-20T21:39:00Z">
        <w:r w:rsidRPr="007D7457">
          <w:rPr>
            <w:rFonts w:ascii="Times New Roman" w:hAnsi="Times New Roman" w:cs="Times New Roman"/>
            <w:sz w:val="26"/>
            <w:szCs w:val="26"/>
            <w:rPrChange w:id="1245" w:author="pham phuong" w:date="2018-03-09T15:53:00Z">
              <w:rPr/>
            </w:rPrChange>
          </w:rPr>
          <w:t xml:space="preserve">1.3. </w:t>
        </w:r>
      </w:ins>
      <w:r w:rsidR="003715AE" w:rsidRPr="007D7457">
        <w:rPr>
          <w:rFonts w:ascii="Times New Roman" w:hAnsi="Times New Roman" w:cs="Times New Roman"/>
          <w:sz w:val="26"/>
          <w:szCs w:val="26"/>
          <w:rPrChange w:id="1246" w:author="pham phuong" w:date="2018-03-09T15:53:00Z">
            <w:rPr/>
          </w:rPrChange>
        </w:rPr>
        <w:t>Hiện trạng tin học</w:t>
      </w:r>
      <w:del w:id="1247" w:author="pham phuong" w:date="2018-03-05T03:46:00Z">
        <w:r w:rsidR="003715AE" w:rsidRPr="007D7457" w:rsidDel="00D1719D">
          <w:rPr>
            <w:rFonts w:ascii="Times New Roman" w:hAnsi="Times New Roman" w:cs="Times New Roman"/>
            <w:sz w:val="26"/>
            <w:szCs w:val="26"/>
            <w:rPrChange w:id="124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49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5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5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5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65" w:author="pham phuong" w:date="2018-03-09T15:42:00Z"/>
                <w:rFonts w:ascii="Times New Roman" w:hAnsi="Times New Roman" w:cs="Times New Roman"/>
                <w:sz w:val="26"/>
                <w:szCs w:val="26"/>
                <w:rPrChange w:id="1266" w:author="pham phuong" w:date="2018-03-09T15:53:00Z">
                  <w:rPr>
                    <w:ins w:id="1267" w:author="pham phuong" w:date="2018-03-09T15:42:00Z"/>
                  </w:rPr>
                </w:rPrChange>
              </w:rPr>
              <w:pPrChange w:id="1268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7A0279D3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7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9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8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1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8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5A3B3195" w:rsidR="00AE1EF2" w:rsidRPr="007D7457" w:rsidRDefault="00AE1EF2">
            <w:pPr>
              <w:rPr>
                <w:ins w:id="128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8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8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90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9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9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9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9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29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3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30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304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aption"/>
        <w:jc w:val="center"/>
        <w:rPr>
          <w:ins w:id="1305" w:author="pham phuong" w:date="2018-03-09T15:42:00Z"/>
          <w:rFonts w:ascii="Times New Roman" w:hAnsi="Times New Roman" w:cs="Times New Roman"/>
          <w:sz w:val="26"/>
          <w:szCs w:val="26"/>
          <w:rPrChange w:id="1306" w:author="pham phuong" w:date="2018-03-09T15:53:00Z">
            <w:rPr>
              <w:ins w:id="1307" w:author="pham phuong" w:date="2018-03-09T15:42:00Z"/>
            </w:rPr>
          </w:rPrChange>
        </w:rPr>
        <w:pPrChange w:id="1308" w:author="pham phuong" w:date="2018-03-09T15:42:00Z">
          <w:pPr>
            <w:pStyle w:val="Caption"/>
          </w:pPr>
        </w:pPrChange>
      </w:pPr>
      <w:ins w:id="1309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0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311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2" w:author="pham phuong" w:date="2018-03-09T15:53:00Z">
              <w:rPr/>
            </w:rPrChange>
          </w:rPr>
          <w:t xml:space="preserve"> Hiện trạng phần cứng của phòng mạch</w:t>
        </w:r>
      </w:ins>
      <w:ins w:id="1313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2BE9FF64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314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315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316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317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318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319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B cho nên </w:t>
        </w:r>
      </w:ins>
      <w:ins w:id="1320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321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322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323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324" w:author="pham phuong" w:date="2018-03-09T15:42:00Z"/>
          <w:rFonts w:ascii="Times New Roman" w:hAnsi="Times New Roman" w:cs="Times New Roman"/>
          <w:sz w:val="26"/>
          <w:szCs w:val="26"/>
          <w:rPrChange w:id="1325" w:author="pham phuong" w:date="2018-03-09T15:53:00Z">
            <w:rPr>
              <w:ins w:id="1326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2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28" w:author="pham phuong" w:date="2018-03-09T15:53:00Z">
            <w:rPr>
              <w:b/>
            </w:rPr>
          </w:rPrChange>
        </w:rPr>
        <w:t>Chương 2: Phân tích</w:t>
      </w:r>
    </w:p>
    <w:p w14:paraId="27EFAB2E" w14:textId="568FF37C" w:rsidR="007E56BA" w:rsidRPr="007D7457" w:rsidRDefault="00066FE1" w:rsidP="00066FE1">
      <w:pPr>
        <w:pStyle w:val="ListParagraph"/>
        <w:numPr>
          <w:ilvl w:val="1"/>
          <w:numId w:val="24"/>
        </w:numPr>
        <w:rPr>
          <w:ins w:id="1329" w:author="Hoan Ng" w:date="2017-04-05T14:44:00Z"/>
          <w:rFonts w:ascii="Times New Roman" w:hAnsi="Times New Roman" w:cs="Times New Roman"/>
          <w:sz w:val="26"/>
          <w:szCs w:val="26"/>
          <w:rPrChange w:id="1330" w:author="pham phuong" w:date="2018-03-09T15:53:00Z">
            <w:rPr>
              <w:ins w:id="1331" w:author="Hoan Ng" w:date="2017-04-05T14:4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 </w:t>
      </w:r>
      <w:r w:rsidR="007E56BA" w:rsidRPr="007D7457">
        <w:rPr>
          <w:rFonts w:ascii="Times New Roman" w:hAnsi="Times New Roman" w:cs="Times New Roman"/>
          <w:sz w:val="26"/>
          <w:szCs w:val="26"/>
          <w:rPrChange w:id="1332" w:author="pham phuong" w:date="2018-03-09T15:53:00Z">
            <w:rPr/>
          </w:rPrChange>
        </w:rPr>
        <w:t>Lược đồ phân chức năng</w:t>
      </w:r>
      <w:r w:rsidR="00BC30BA" w:rsidRPr="007D7457">
        <w:rPr>
          <w:rFonts w:ascii="Times New Roman" w:hAnsi="Times New Roman" w:cs="Times New Roman"/>
          <w:sz w:val="26"/>
          <w:szCs w:val="26"/>
          <w:rPrChange w:id="1333" w:author="pham phuong" w:date="2018-03-09T15:53:00Z">
            <w:rPr/>
          </w:rPrChange>
        </w:rPr>
        <w:t xml:space="preserve"> (FDD)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9D07D77" w14:textId="27753571" w:rsidR="0095052C" w:rsidRPr="007D7457" w:rsidRDefault="0095052C" w:rsidP="000B21B1">
      <w:pPr>
        <w:pStyle w:val="ListParagraph"/>
        <w:numPr>
          <w:ilvl w:val="0"/>
          <w:numId w:val="25"/>
        </w:numPr>
        <w:ind w:left="1080" w:hanging="270"/>
        <w:rPr>
          <w:ins w:id="1334" w:author="TQT" w:date="2018-03-11T08:20:00Z"/>
          <w:rFonts w:ascii="Times New Roman" w:hAnsi="Times New Roman" w:cs="Times New Roman"/>
          <w:sz w:val="26"/>
          <w:szCs w:val="26"/>
        </w:rPr>
      </w:pPr>
      <w:ins w:id="1335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36" w:author="pham phuong" w:date="2018-03-09T15:53:00Z">
              <w:rPr/>
            </w:rPrChange>
          </w:rPr>
          <w:t>Lược đồ FDD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39E533E" w14:textId="5DA1DDA8" w:rsidR="000B21B1" w:rsidRPr="007D7457" w:rsidRDefault="007B66A7" w:rsidP="000B21B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C1630E" wp14:editId="2E809B38">
            <wp:extent cx="5943600" cy="1236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3D40" w14:textId="191C240A" w:rsidR="007F3DD1" w:rsidRPr="007D7457" w:rsidRDefault="000B21B1" w:rsidP="000B21B1">
      <w:pPr>
        <w:pStyle w:val="Caption"/>
        <w:jc w:val="center"/>
        <w:rPr>
          <w:ins w:id="1337" w:author="TQT" w:date="2018-03-11T08:21:00Z"/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4BF14BDF" w14:textId="3CC8395E" w:rsidR="007F3DD1" w:rsidRPr="007D7457" w:rsidRDefault="007F3DD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684D922E" w14:textId="0CFCE281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5C8A34D8" w14:textId="218B9E72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44A3629" w14:textId="419C5BB1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6767942" w14:textId="4785DD55" w:rsidR="000B21B1" w:rsidRPr="007D7457" w:rsidRDefault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/>
      </w:r>
    </w:p>
    <w:p w14:paraId="7588D453" w14:textId="6696697A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33595698" w14:textId="25DF68B7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6C0FB4B" w14:textId="2A7763CE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413C972C" w14:textId="6099D83D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9097C86" w14:textId="2872B293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53397E81" w14:textId="1DE6828C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F2AE929" w14:textId="64084167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BC1EAFB" w14:textId="397DDAC4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4E26CDB4" w14:textId="14282CD0" w:rsidR="000B21B1" w:rsidRPr="007D7457" w:rsidRDefault="000B21B1" w:rsidP="000B2E4A">
      <w:pPr>
        <w:rPr>
          <w:ins w:id="1338" w:author="Hoan Ng" w:date="2017-04-05T14:44:00Z"/>
          <w:rFonts w:ascii="Times New Roman" w:hAnsi="Times New Roman" w:cs="Times New Roman"/>
          <w:sz w:val="26"/>
          <w:szCs w:val="26"/>
          <w:rPrChange w:id="1339" w:author="pham phuong" w:date="2018-03-09T15:53:00Z">
            <w:rPr>
              <w:ins w:id="1340" w:author="Hoan Ng" w:date="2017-04-05T14:44:00Z"/>
            </w:rPr>
          </w:rPrChange>
        </w:rPr>
      </w:pPr>
    </w:p>
    <w:p w14:paraId="2973898A" w14:textId="4E2CCB04" w:rsidR="0095052C" w:rsidRPr="007D7457" w:rsidRDefault="0095052C" w:rsidP="000B21B1">
      <w:pPr>
        <w:pStyle w:val="ListParagraph"/>
        <w:numPr>
          <w:ilvl w:val="0"/>
          <w:numId w:val="25"/>
        </w:numPr>
        <w:ind w:left="990" w:hanging="270"/>
        <w:rPr>
          <w:ins w:id="1341" w:author="TQT" w:date="2018-03-11T08:40:00Z"/>
          <w:rFonts w:ascii="Times New Roman" w:hAnsi="Times New Roman" w:cs="Times New Roman"/>
          <w:sz w:val="26"/>
          <w:szCs w:val="26"/>
        </w:rPr>
      </w:pPr>
      <w:ins w:id="1342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43" w:author="pham phuong" w:date="2018-03-09T15:53:00Z">
              <w:rPr/>
            </w:rPrChange>
          </w:rPr>
          <w:t>Bảng giải thích/mô tả các chức năng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44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45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46" w:author="TQT" w:date="2018-03-11T08:41:00Z"/>
          <w:trPrChange w:id="1347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4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0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5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3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54" w:author="TQT" w:date="2018-03-11T08:41:00Z"/>
          <w:trPrChange w:id="1355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6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5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9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6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62" w:author="TQT" w:date="2018-03-11T08:41:00Z"/>
          <w:trPrChange w:id="1363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4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6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7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61127614" w:rsidR="00963DF9" w:rsidRPr="007D7457" w:rsidRDefault="00963DF9" w:rsidP="00963DF9">
            <w:pPr>
              <w:rPr>
                <w:ins w:id="136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70" w:author="TQT" w:date="2018-03-11T08:41:00Z"/>
          <w:trPrChange w:id="1371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2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7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5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7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78" w:author="TQT" w:date="2018-03-11T08:41:00Z"/>
          <w:trPrChange w:id="1379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0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8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3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1C48D048" w:rsidR="00963DF9" w:rsidRPr="007D7457" w:rsidRDefault="00963DF9" w:rsidP="00963DF9">
            <w:pPr>
              <w:rPr>
                <w:ins w:id="138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thanh toán bao gồm những thông tin: họ tên, 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86" w:author="TQT" w:date="2018-03-11T08:41:00Z"/>
          <w:trPrChange w:id="1387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8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96" w:author="TQT" w:date="2018-03-11T08:41:00Z"/>
          <w:trPrChange w:id="1397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8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39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401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7D7457" w:rsidRDefault="00963DF9" w:rsidP="00963DF9">
            <w:pPr>
              <w:rPr>
                <w:ins w:id="140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các quy định:</w:t>
              </w:r>
            </w:ins>
          </w:p>
          <w:p w14:paraId="3584EBFD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7D7457">
            <w:pPr>
              <w:keepNext/>
              <w:numPr>
                <w:ilvl w:val="0"/>
                <w:numId w:val="23"/>
              </w:numPr>
              <w:rPr>
                <w:ins w:id="140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</w:tr>
    </w:tbl>
    <w:p w14:paraId="3C14E42B" w14:textId="45456E65" w:rsidR="00963DF9" w:rsidRPr="007D7457" w:rsidRDefault="007D7457">
      <w:pPr>
        <w:pStyle w:val="Caption"/>
        <w:jc w:val="center"/>
        <w:rPr>
          <w:rFonts w:ascii="Times New Roman" w:hAnsi="Times New Roman" w:cs="Times New Roman"/>
          <w:sz w:val="26"/>
          <w:szCs w:val="26"/>
          <w:rPrChange w:id="1410" w:author="TQT" w:date="2018-03-11T08:40:00Z">
            <w:rPr/>
          </w:rPrChange>
        </w:rPr>
        <w:pPrChange w:id="1411" w:author="TQT" w:date="2018-03-11T08:41:00Z">
          <w:pPr>
            <w:pStyle w:val="ListParagraph"/>
            <w:numPr>
              <w:numId w:val="3"/>
            </w:numPr>
            <w:ind w:hanging="360"/>
          </w:pPr>
        </w:pPrChange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3086BE4E" w14:textId="4E92C76F" w:rsidR="007E56BA" w:rsidRDefault="007E56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2" w:author="pham phuong" w:date="2018-03-09T15:53:00Z">
            <w:rPr/>
          </w:rPrChange>
        </w:rPr>
        <w:t>Đặc tả và Mô hình hóa nghiệp vụ</w:t>
      </w:r>
      <w:r w:rsidR="00BC30BA" w:rsidRPr="007D7457">
        <w:rPr>
          <w:rFonts w:ascii="Times New Roman" w:hAnsi="Times New Roman" w:cs="Times New Roman"/>
          <w:sz w:val="26"/>
          <w:szCs w:val="26"/>
          <w:rPrChange w:id="1413" w:author="pham phuong" w:date="2018-03-09T15:53:00Z">
            <w:rPr/>
          </w:rPrChange>
        </w:rPr>
        <w:t xml:space="preserve"> (DFD Model)</w:t>
      </w:r>
    </w:p>
    <w:p w14:paraId="5D4F3E33" w14:textId="14A69FD0" w:rsidR="00577B3D" w:rsidRDefault="00753807" w:rsidP="00577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74DABB4" wp14:editId="59C0FA9F">
            <wp:extent cx="5895975" cy="405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973" w14:textId="6653097C" w:rsidR="00D60653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2.2 Mô hình hóa DFD của quy trình lập danh sách khám bệnh.</w:t>
      </w:r>
    </w:p>
    <w:p w14:paraId="761D963A" w14:textId="68192382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0F2B51AF" w14:textId="30EF4CC2" w:rsidR="00577B3D" w:rsidRDefault="00753807" w:rsidP="00577B3D">
      <w:pPr>
        <w:keepNext/>
      </w:pPr>
      <w:r>
        <w:rPr>
          <w:noProof/>
        </w:rPr>
        <w:lastRenderedPageBreak/>
        <w:drawing>
          <wp:inline distT="0" distB="0" distL="0" distR="0" wp14:anchorId="6760829E" wp14:editId="7C7FE6EC">
            <wp:extent cx="5676900" cy="4438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7C" w14:textId="711727DD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2.3 Mô hình hóa DFD của quy trình lập phiếu khám bệnh.</w:t>
      </w:r>
    </w:p>
    <w:p w14:paraId="3D2812E6" w14:textId="4B70026A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1202EB95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ED349C" wp14:editId="33969160">
            <wp:extent cx="5943600" cy="35623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DA9" w14:textId="7D56AD54" w:rsidR="00577B3D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2.4 Mô hình hóa DFD của quy trình tra cứu bệnh nhân.</w:t>
      </w:r>
    </w:p>
    <w:p w14:paraId="01446BD3" w14:textId="38E93E51" w:rsidR="006F11AB" w:rsidRDefault="006F11AB" w:rsidP="006F11AB"/>
    <w:p w14:paraId="670879E6" w14:textId="2D030E2B" w:rsidR="006F11AB" w:rsidRDefault="00473BA3" w:rsidP="006F11AB">
      <w:r>
        <w:rPr>
          <w:noProof/>
        </w:rPr>
        <w:lastRenderedPageBreak/>
        <w:drawing>
          <wp:inline distT="0" distB="0" distL="0" distR="0" wp14:anchorId="72F97FEB" wp14:editId="06B6C728">
            <wp:extent cx="5943600" cy="40405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49C8" w14:textId="52B152D4" w:rsidR="00473BA3" w:rsidRDefault="00473BA3" w:rsidP="006F11AB"/>
    <w:p w14:paraId="77C3816E" w14:textId="36960B9C" w:rsidR="00473BA3" w:rsidRDefault="00473BA3" w:rsidP="006F11AB">
      <w:r>
        <w:rPr>
          <w:noProof/>
        </w:rPr>
        <w:drawing>
          <wp:inline distT="0" distB="0" distL="0" distR="0" wp14:anchorId="35483252" wp14:editId="6CFE3439">
            <wp:extent cx="5943600" cy="36747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9BDB" w14:textId="48CF6FF0" w:rsidR="006F11AB" w:rsidRDefault="006F11AB" w:rsidP="006F11AB">
      <w:r>
        <w:rPr>
          <w:noProof/>
        </w:rPr>
        <w:lastRenderedPageBreak/>
        <w:drawing>
          <wp:inline distT="0" distB="0" distL="0" distR="0" wp14:anchorId="40F27A6B" wp14:editId="314F42B9">
            <wp:extent cx="5495925" cy="4248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26A6" w14:textId="5B33FB54" w:rsidR="006F11AB" w:rsidRDefault="006F11AB" w:rsidP="006F11AB"/>
    <w:p w14:paraId="743D9935" w14:textId="7A2B8255" w:rsidR="006F11AB" w:rsidRDefault="006F11AB" w:rsidP="006F11AB"/>
    <w:p w14:paraId="7233EF49" w14:textId="3AEE1EF0" w:rsidR="006F11AB" w:rsidRDefault="006F11AB" w:rsidP="006F11AB">
      <w:r>
        <w:rPr>
          <w:noProof/>
        </w:rPr>
        <w:lastRenderedPageBreak/>
        <w:drawing>
          <wp:inline distT="0" distB="0" distL="0" distR="0" wp14:anchorId="3900B306" wp14:editId="24325B87">
            <wp:extent cx="5943600" cy="3451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AF4F" w14:textId="696BE567" w:rsidR="006F11AB" w:rsidRDefault="006F11AB" w:rsidP="006F11AB"/>
    <w:p w14:paraId="6B4C9F1F" w14:textId="75814804" w:rsidR="006F11AB" w:rsidRDefault="006F11AB" w:rsidP="006F11AB"/>
    <w:p w14:paraId="7BB4C70C" w14:textId="77777777" w:rsidR="006F11AB" w:rsidRDefault="006F11AB" w:rsidP="006F11AB"/>
    <w:p w14:paraId="7628A753" w14:textId="185FD4CC" w:rsidR="006F11AB" w:rsidRDefault="006F11AB" w:rsidP="006F11AB"/>
    <w:p w14:paraId="2F734B29" w14:textId="75172E72" w:rsidR="006F11AB" w:rsidRDefault="006F11AB" w:rsidP="006F11AB"/>
    <w:p w14:paraId="155DC15B" w14:textId="77777777" w:rsidR="006F11AB" w:rsidRPr="006F11AB" w:rsidRDefault="006F11AB" w:rsidP="006F11AB"/>
    <w:p w14:paraId="6DF33EC6" w14:textId="77777777" w:rsidR="00577B3D" w:rsidRDefault="00577B3D" w:rsidP="00577B3D">
      <w:pPr>
        <w:keepNext/>
      </w:pPr>
      <w:r>
        <w:rPr>
          <w:noProof/>
        </w:rPr>
        <w:lastRenderedPageBreak/>
        <w:drawing>
          <wp:inline distT="0" distB="0" distL="0" distR="0" wp14:anchorId="31A5E664" wp14:editId="5D6D9BD9">
            <wp:extent cx="5943600" cy="36595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7AA" w14:textId="0DE24A28" w:rsidR="00577B3D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Bảng 2.2 Mô tả chức năng của mô hình DFD</w:t>
      </w:r>
    </w:p>
    <w:p w14:paraId="3D43A8FD" w14:textId="67B6BE2F" w:rsidR="00E14916" w:rsidRDefault="00E14916" w:rsidP="00E149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40"/>
        <w:gridCol w:w="1170"/>
        <w:gridCol w:w="1080"/>
        <w:gridCol w:w="2191"/>
        <w:gridCol w:w="1086"/>
        <w:gridCol w:w="845"/>
        <w:gridCol w:w="1183"/>
      </w:tblGrid>
      <w:tr w:rsidR="00E14916" w14:paraId="0EE12D42" w14:textId="77777777" w:rsidTr="00E14916">
        <w:tc>
          <w:tcPr>
            <w:tcW w:w="355" w:type="dxa"/>
          </w:tcPr>
          <w:p w14:paraId="42310766" w14:textId="77777777" w:rsidR="00E14916" w:rsidRDefault="00E14916" w:rsidP="00E14916"/>
        </w:tc>
        <w:tc>
          <w:tcPr>
            <w:tcW w:w="1440" w:type="dxa"/>
          </w:tcPr>
          <w:p w14:paraId="6DF5BA67" w14:textId="2B16A5F6" w:rsidR="00E14916" w:rsidRDefault="00E14916" w:rsidP="00E14916"/>
        </w:tc>
        <w:tc>
          <w:tcPr>
            <w:tcW w:w="1170" w:type="dxa"/>
          </w:tcPr>
          <w:p w14:paraId="06FD0645" w14:textId="242CF6E4" w:rsidR="00E14916" w:rsidRDefault="00E14916" w:rsidP="00E14916">
            <w:r>
              <w:t>B1</w:t>
            </w:r>
          </w:p>
        </w:tc>
        <w:tc>
          <w:tcPr>
            <w:tcW w:w="1080" w:type="dxa"/>
          </w:tcPr>
          <w:p w14:paraId="33E63A7E" w14:textId="15CA0DCF" w:rsidR="00E14916" w:rsidRDefault="00E14916" w:rsidP="00E14916">
            <w:r>
              <w:t>B2</w:t>
            </w:r>
          </w:p>
        </w:tc>
        <w:tc>
          <w:tcPr>
            <w:tcW w:w="2191" w:type="dxa"/>
          </w:tcPr>
          <w:p w14:paraId="225EBACF" w14:textId="72FA3B7B" w:rsidR="00E14916" w:rsidRDefault="00E14916" w:rsidP="00E14916">
            <w:r>
              <w:t>B3</w:t>
            </w:r>
          </w:p>
        </w:tc>
        <w:tc>
          <w:tcPr>
            <w:tcW w:w="1086" w:type="dxa"/>
          </w:tcPr>
          <w:p w14:paraId="2731522B" w14:textId="270C7533" w:rsidR="00E14916" w:rsidRDefault="00E14916" w:rsidP="00E14916">
            <w:r>
              <w:t>B4</w:t>
            </w:r>
          </w:p>
        </w:tc>
        <w:tc>
          <w:tcPr>
            <w:tcW w:w="845" w:type="dxa"/>
          </w:tcPr>
          <w:p w14:paraId="2A2A1397" w14:textId="1F251075" w:rsidR="00E14916" w:rsidRDefault="00E14916" w:rsidP="00E14916">
            <w:r>
              <w:t>B5</w:t>
            </w:r>
          </w:p>
        </w:tc>
        <w:tc>
          <w:tcPr>
            <w:tcW w:w="1183" w:type="dxa"/>
          </w:tcPr>
          <w:p w14:paraId="2B3E44C6" w14:textId="34467D6F" w:rsidR="00E14916" w:rsidRDefault="00E14916" w:rsidP="00E14916">
            <w:r>
              <w:t>B6</w:t>
            </w:r>
          </w:p>
        </w:tc>
      </w:tr>
      <w:tr w:rsidR="00E14916" w14:paraId="0D1B955A" w14:textId="77777777" w:rsidTr="00E14916">
        <w:tc>
          <w:tcPr>
            <w:tcW w:w="355" w:type="dxa"/>
          </w:tcPr>
          <w:p w14:paraId="5DF24D03" w14:textId="0C4F2750" w:rsidR="00E14916" w:rsidRDefault="00E14916" w:rsidP="00E14916"/>
        </w:tc>
        <w:tc>
          <w:tcPr>
            <w:tcW w:w="1440" w:type="dxa"/>
          </w:tcPr>
          <w:p w14:paraId="1BF8DB0A" w14:textId="0C46FE58" w:rsidR="00E14916" w:rsidRPr="00DE3539" w:rsidRDefault="00E14916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t>Lập hóa đơn thanh toán</w:t>
            </w:r>
          </w:p>
        </w:tc>
        <w:tc>
          <w:tcPr>
            <w:tcW w:w="1170" w:type="dxa"/>
          </w:tcPr>
          <w:p w14:paraId="33814255" w14:textId="6A740DE0" w:rsidR="00E14916" w:rsidRDefault="00E14916" w:rsidP="00E14916">
            <w:r>
              <w:t>Nhập D1 từ</w:t>
            </w:r>
            <w:r w:rsidR="00DE3539">
              <w:t xml:space="preserve"> người dùng</w:t>
            </w:r>
          </w:p>
        </w:tc>
        <w:tc>
          <w:tcPr>
            <w:tcW w:w="1080" w:type="dxa"/>
          </w:tcPr>
          <w:p w14:paraId="00DA9358" w14:textId="08246ED7" w:rsidR="00E14916" w:rsidRDefault="00E14916" w:rsidP="00E14916">
            <w:bookmarkStart w:id="1414" w:name="OLE_LINK1"/>
            <w:r>
              <w:t>Kết nối cơ sở dữ liệu</w:t>
            </w:r>
            <w:bookmarkEnd w:id="1414"/>
          </w:p>
        </w:tc>
        <w:tc>
          <w:tcPr>
            <w:tcW w:w="2191" w:type="dxa"/>
          </w:tcPr>
          <w:p w14:paraId="5C534FFD" w14:textId="64F1C430" w:rsidR="00E14916" w:rsidRDefault="00E14916" w:rsidP="00E14916">
            <w:r>
              <w:t xml:space="preserve">Kiểm tra </w:t>
            </w:r>
            <w:r>
              <w:t>Tiền khám 30.000. Tiền thuốc chỉ có khi bệnh nhân có dùng thuốc. Mỗi loại thuốc có đơn giá riêng</w:t>
            </w:r>
            <w:r>
              <w:t>. Nếu không thỏa mãn nhảu tới bước 6.</w:t>
            </w:r>
          </w:p>
        </w:tc>
        <w:tc>
          <w:tcPr>
            <w:tcW w:w="1086" w:type="dxa"/>
          </w:tcPr>
          <w:p w14:paraId="03307F85" w14:textId="4CED383E" w:rsidR="00E14916" w:rsidRDefault="00E14916" w:rsidP="00E14916">
            <w:r>
              <w:t>Lưu D4 xuống bộ nhớ phụ</w:t>
            </w:r>
          </w:p>
        </w:tc>
        <w:tc>
          <w:tcPr>
            <w:tcW w:w="845" w:type="dxa"/>
          </w:tcPr>
          <w:p w14:paraId="7698D1C0" w14:textId="6648B570" w:rsidR="00E14916" w:rsidRDefault="00E14916" w:rsidP="00E14916">
            <w:r>
              <w:t>Xuât D5 ra máy in</w:t>
            </w:r>
          </w:p>
        </w:tc>
        <w:tc>
          <w:tcPr>
            <w:tcW w:w="1183" w:type="dxa"/>
          </w:tcPr>
          <w:p w14:paraId="5FB3BB0C" w14:textId="71FD1385" w:rsidR="00E14916" w:rsidRDefault="00E14916" w:rsidP="00E14916">
            <w:r>
              <w:t>Đóng kết nối cơ sở dữ liệu và kế thưc</w:t>
            </w:r>
          </w:p>
        </w:tc>
      </w:tr>
      <w:tr w:rsidR="00E14916" w14:paraId="7A942872" w14:textId="77777777" w:rsidTr="00E14916">
        <w:tc>
          <w:tcPr>
            <w:tcW w:w="355" w:type="dxa"/>
          </w:tcPr>
          <w:p w14:paraId="763D56F0" w14:textId="55F98B9E" w:rsidR="00E14916" w:rsidRDefault="00E14916" w:rsidP="00E14916"/>
        </w:tc>
        <w:tc>
          <w:tcPr>
            <w:tcW w:w="1440" w:type="dxa"/>
          </w:tcPr>
          <w:p w14:paraId="22B89CFF" w14:textId="616E111A" w:rsidR="00E14916" w:rsidRPr="00DE3539" w:rsidRDefault="00E14916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t>Thay đổi quy định</w:t>
            </w:r>
          </w:p>
        </w:tc>
        <w:tc>
          <w:tcPr>
            <w:tcW w:w="1170" w:type="dxa"/>
          </w:tcPr>
          <w:p w14:paraId="2A3D2CB3" w14:textId="7DF50978" w:rsidR="00E14916" w:rsidRDefault="00DE3539" w:rsidP="00E14916">
            <w:r>
              <w:t>Kết nối cơ s</w:t>
            </w:r>
            <w:bookmarkStart w:id="1415" w:name="_GoBack"/>
            <w:bookmarkEnd w:id="1415"/>
            <w:r>
              <w:t>ở dữ liệu</w:t>
            </w:r>
          </w:p>
        </w:tc>
        <w:tc>
          <w:tcPr>
            <w:tcW w:w="1080" w:type="dxa"/>
          </w:tcPr>
          <w:p w14:paraId="07E89E15" w14:textId="631DE278" w:rsidR="00E14916" w:rsidRDefault="00DE3539" w:rsidP="00E14916">
            <w:r>
              <w:t>Đọc D3 từ bộ nhớ phụ</w:t>
            </w:r>
          </w:p>
        </w:tc>
        <w:tc>
          <w:tcPr>
            <w:tcW w:w="2191" w:type="dxa"/>
          </w:tcPr>
          <w:p w14:paraId="020530F3" w14:textId="5CB52FC4" w:rsidR="00E14916" w:rsidRDefault="00DE3539" w:rsidP="00E14916">
            <w:r>
              <w:t>Trả D6 về cho người dùng</w:t>
            </w:r>
          </w:p>
        </w:tc>
        <w:tc>
          <w:tcPr>
            <w:tcW w:w="1086" w:type="dxa"/>
          </w:tcPr>
          <w:p w14:paraId="1C3378ED" w14:textId="1DEADA50" w:rsidR="00E14916" w:rsidRDefault="00DE3539" w:rsidP="00E14916">
            <w:r>
              <w:t>Thay đổi D1  từ người dùng</w:t>
            </w:r>
          </w:p>
        </w:tc>
        <w:tc>
          <w:tcPr>
            <w:tcW w:w="845" w:type="dxa"/>
          </w:tcPr>
          <w:p w14:paraId="7DB2DABD" w14:textId="5BBC93E4" w:rsidR="00E14916" w:rsidRDefault="00DE3539" w:rsidP="00E14916">
            <w:r>
              <w:t>Lưu D4 xuống bộ nhớ phụ</w:t>
            </w:r>
          </w:p>
        </w:tc>
        <w:tc>
          <w:tcPr>
            <w:tcW w:w="1183" w:type="dxa"/>
          </w:tcPr>
          <w:p w14:paraId="517E6FCF" w14:textId="0175FCDB" w:rsidR="00E14916" w:rsidRDefault="00DE3539" w:rsidP="00E14916">
            <w:r>
              <w:t>Đóng kết nối cơ sở dữ liệu và kế thưc</w:t>
            </w:r>
          </w:p>
        </w:tc>
      </w:tr>
      <w:tr w:rsidR="00E14916" w14:paraId="72A746E6" w14:textId="77777777" w:rsidTr="00E14916">
        <w:tc>
          <w:tcPr>
            <w:tcW w:w="355" w:type="dxa"/>
          </w:tcPr>
          <w:p w14:paraId="20E08BDC" w14:textId="77777777" w:rsidR="00E14916" w:rsidRDefault="00E14916" w:rsidP="00E14916"/>
        </w:tc>
        <w:tc>
          <w:tcPr>
            <w:tcW w:w="1440" w:type="dxa"/>
          </w:tcPr>
          <w:p w14:paraId="017579A7" w14:textId="371D3BE2" w:rsidR="00E14916" w:rsidRPr="00DE3539" w:rsidRDefault="00DE3539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t>Lập báo cáo doanh thu theo ngày</w:t>
            </w:r>
          </w:p>
        </w:tc>
        <w:tc>
          <w:tcPr>
            <w:tcW w:w="1170" w:type="dxa"/>
          </w:tcPr>
          <w:p w14:paraId="616246DE" w14:textId="54E8121C" w:rsidR="00E14916" w:rsidRDefault="00DE3539" w:rsidP="00E14916">
            <w:r>
              <w:t>Nhập D1 từ người dùng</w:t>
            </w:r>
          </w:p>
        </w:tc>
        <w:tc>
          <w:tcPr>
            <w:tcW w:w="1080" w:type="dxa"/>
          </w:tcPr>
          <w:p w14:paraId="1245AB96" w14:textId="16B1F443" w:rsidR="00E14916" w:rsidRDefault="00DE3539" w:rsidP="00E14916">
            <w:r>
              <w:t>Kết nối cơ sở dữ liệu</w:t>
            </w:r>
          </w:p>
        </w:tc>
        <w:tc>
          <w:tcPr>
            <w:tcW w:w="2191" w:type="dxa"/>
          </w:tcPr>
          <w:p w14:paraId="15D4536A" w14:textId="6DD1BE2A" w:rsidR="00E14916" w:rsidRDefault="00DE3539" w:rsidP="00E14916">
            <w:bookmarkStart w:id="1416" w:name="OLE_LINK2"/>
            <w:r>
              <w:t>Lưu D4 xuống bộ nhớ phụ</w:t>
            </w:r>
            <w:bookmarkEnd w:id="1416"/>
          </w:p>
        </w:tc>
        <w:tc>
          <w:tcPr>
            <w:tcW w:w="1086" w:type="dxa"/>
          </w:tcPr>
          <w:p w14:paraId="0D90CCA6" w14:textId="100C63DD" w:rsidR="00E14916" w:rsidRDefault="00DE3539" w:rsidP="00E14916">
            <w:r>
              <w:t>Xuât D5 ra máy in</w:t>
            </w:r>
          </w:p>
        </w:tc>
        <w:tc>
          <w:tcPr>
            <w:tcW w:w="845" w:type="dxa"/>
          </w:tcPr>
          <w:p w14:paraId="0707A632" w14:textId="2FC81C3B" w:rsidR="00E14916" w:rsidRDefault="00DE3539" w:rsidP="00E14916">
            <w:r>
              <w:t>Đóng kết nối cơ sở dữ liệu và kế thưc</w:t>
            </w:r>
          </w:p>
        </w:tc>
        <w:tc>
          <w:tcPr>
            <w:tcW w:w="1183" w:type="dxa"/>
          </w:tcPr>
          <w:p w14:paraId="4B7F6DE2" w14:textId="77777777" w:rsidR="00E14916" w:rsidRDefault="00E14916" w:rsidP="00E14916"/>
        </w:tc>
      </w:tr>
      <w:tr w:rsidR="00E14916" w14:paraId="47B8BB3B" w14:textId="77777777" w:rsidTr="00E14916">
        <w:tc>
          <w:tcPr>
            <w:tcW w:w="355" w:type="dxa"/>
          </w:tcPr>
          <w:p w14:paraId="1657D08E" w14:textId="77777777" w:rsidR="00E14916" w:rsidRDefault="00E14916" w:rsidP="00E14916"/>
        </w:tc>
        <w:tc>
          <w:tcPr>
            <w:tcW w:w="1440" w:type="dxa"/>
          </w:tcPr>
          <w:p w14:paraId="39C59B2A" w14:textId="71D882F3" w:rsidR="00E14916" w:rsidRPr="00DE3539" w:rsidRDefault="00DE3539" w:rsidP="00E14916">
            <w:pPr>
              <w:rPr>
                <w:color w:val="1F3864" w:themeColor="accent5" w:themeShade="80"/>
              </w:rPr>
            </w:pPr>
            <w:r w:rsidRPr="00DE3539">
              <w:rPr>
                <w:color w:val="1F3864" w:themeColor="accent5" w:themeShade="80"/>
              </w:rPr>
              <w:t>Lập báo cáo sử dụng thuốc</w:t>
            </w:r>
          </w:p>
        </w:tc>
        <w:tc>
          <w:tcPr>
            <w:tcW w:w="1170" w:type="dxa"/>
          </w:tcPr>
          <w:p w14:paraId="41E899BF" w14:textId="660B96E8" w:rsidR="00E14916" w:rsidRDefault="00DE3539" w:rsidP="00E14916">
            <w:r>
              <w:t>Nhập D1 từ người dùng</w:t>
            </w:r>
          </w:p>
        </w:tc>
        <w:tc>
          <w:tcPr>
            <w:tcW w:w="1080" w:type="dxa"/>
          </w:tcPr>
          <w:p w14:paraId="135F1D24" w14:textId="43F46424" w:rsidR="00E14916" w:rsidRDefault="00DE3539" w:rsidP="00E14916">
            <w:r>
              <w:t>Kết nối cơ sở dữ liệu</w:t>
            </w:r>
          </w:p>
        </w:tc>
        <w:tc>
          <w:tcPr>
            <w:tcW w:w="2191" w:type="dxa"/>
          </w:tcPr>
          <w:p w14:paraId="42ED9F02" w14:textId="687D3884" w:rsidR="00E14916" w:rsidRDefault="00DE3539" w:rsidP="00E14916">
            <w:r>
              <w:t>Lưu D4 xuống bộ nhớ phụ</w:t>
            </w:r>
          </w:p>
        </w:tc>
        <w:tc>
          <w:tcPr>
            <w:tcW w:w="1086" w:type="dxa"/>
          </w:tcPr>
          <w:p w14:paraId="30F9DAA8" w14:textId="7C66AC82" w:rsidR="00E14916" w:rsidRDefault="00DE3539" w:rsidP="00E14916">
            <w:r>
              <w:t>Xuât D5 ra máy in</w:t>
            </w:r>
          </w:p>
        </w:tc>
        <w:tc>
          <w:tcPr>
            <w:tcW w:w="845" w:type="dxa"/>
          </w:tcPr>
          <w:p w14:paraId="7C462B15" w14:textId="2AEFD52F" w:rsidR="00E14916" w:rsidRDefault="00DE3539" w:rsidP="00E14916">
            <w:r>
              <w:t>Đóng kết nối cơ sở dữ liệu và kế thưc</w:t>
            </w:r>
          </w:p>
        </w:tc>
        <w:tc>
          <w:tcPr>
            <w:tcW w:w="1183" w:type="dxa"/>
          </w:tcPr>
          <w:p w14:paraId="2AEFAC7B" w14:textId="77777777" w:rsidR="00E14916" w:rsidRDefault="00E14916" w:rsidP="00E14916"/>
        </w:tc>
      </w:tr>
    </w:tbl>
    <w:p w14:paraId="68AB0DD4" w14:textId="77777777" w:rsidR="00E14916" w:rsidRPr="00E14916" w:rsidRDefault="00E14916" w:rsidP="00E14916">
      <w:pPr>
        <w:pBdr>
          <w:bottom w:val="single" w:sz="4" w:space="1" w:color="auto"/>
        </w:pBdr>
        <w:rPr>
          <w:rPrChange w:id="1417" w:author="pham phuong" w:date="2018-03-09T15:53:00Z">
            <w:rPr/>
          </w:rPrChange>
        </w:rPr>
      </w:pPr>
    </w:p>
    <w:p w14:paraId="52513AF4" w14:textId="77777777" w:rsidR="001C08AD" w:rsidRDefault="00BC30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8" w:author="pham phuong" w:date="2018-03-09T15:53:00Z">
            <w:rPr/>
          </w:rPrChange>
        </w:rPr>
        <w:t>Mô hình hóa dữ liệu (ERD Model)</w:t>
      </w:r>
    </w:p>
    <w:p w14:paraId="32C72A55" w14:textId="35CD3EAB" w:rsidR="001C08AD" w:rsidRDefault="00204FC9" w:rsidP="001C08AD">
      <w:pPr>
        <w:keepNext/>
        <w:jc w:val="center"/>
      </w:pPr>
      <w:r>
        <w:rPr>
          <w:noProof/>
        </w:rPr>
        <w:drawing>
          <wp:inline distT="0" distB="0" distL="0" distR="0" wp14:anchorId="4848B911" wp14:editId="4B5D8E15">
            <wp:extent cx="5943600" cy="3341643"/>
            <wp:effectExtent l="0" t="0" r="0" b="0"/>
            <wp:docPr id="7" name="Picture 7" descr="C:\Users\Tran Nam Bang\AppData\Local\Microsoft\Windows\INetCache\Content.Word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n Nam Bang\AppData\Local\Microsoft\Windows\INetCache\Content.Word\e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C6AA" w14:textId="4E0FC607" w:rsidR="001C08AD" w:rsidRPr="001C08AD" w:rsidRDefault="001C08AD" w:rsidP="001C08A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419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2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21" w:author="pham phuong" w:date="2018-03-09T15:53:00Z">
            <w:rPr>
              <w:b/>
            </w:rPr>
          </w:rPrChange>
        </w:rPr>
        <w:t>Chương 3: Thiết kế</w:t>
      </w:r>
    </w:p>
    <w:p w14:paraId="7DCE12CC" w14:textId="3C6AF57B" w:rsidR="007E56BA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22" w:author="pham phuong" w:date="2018-03-09T15:53:00Z">
            <w:rPr/>
          </w:rPrChange>
        </w:rPr>
        <w:t>Thiết kế giao diện</w:t>
      </w:r>
    </w:p>
    <w:p w14:paraId="2F659799" w14:textId="77777777" w:rsidR="001C08AD" w:rsidRPr="007D7457" w:rsidRDefault="001C08AD" w:rsidP="001C08AD">
      <w:pPr>
        <w:pStyle w:val="ListParagraph"/>
        <w:rPr>
          <w:rFonts w:ascii="Times New Roman" w:hAnsi="Times New Roman" w:cs="Times New Roman"/>
          <w:sz w:val="26"/>
          <w:szCs w:val="26"/>
          <w:rPrChange w:id="1423" w:author="pham phuong" w:date="2018-03-09T15:53:00Z">
            <w:rPr/>
          </w:rPrChange>
        </w:rPr>
      </w:pPr>
    </w:p>
    <w:p w14:paraId="68E0E5D3" w14:textId="6FE8154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5" w:author="pham phuong" w:date="2018-03-09T15:53:00Z">
            <w:rPr/>
          </w:rPrChange>
        </w:rPr>
        <w:t>Sơ đồ liên kết màn hình</w:t>
      </w:r>
    </w:p>
    <w:p w14:paraId="24ADB5FC" w14:textId="0CFC8CB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7" w:author="pham phuong" w:date="2018-03-09T15:53:00Z">
            <w:rPr/>
          </w:rPrChange>
        </w:rPr>
        <w:t>Danh sách màn hình &amp; mô tả chức năng từng màn hình</w:t>
      </w:r>
    </w:p>
    <w:p w14:paraId="3F0E918F" w14:textId="4B658FB9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8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9" w:author="pham phuong" w:date="2018-03-09T15:53:00Z">
            <w:rPr/>
          </w:rPrChange>
        </w:rPr>
        <w:t xml:space="preserve"> Mô tả xử lý</w:t>
      </w:r>
      <w:ins w:id="1430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1" w:author="pham phuong" w:date="2018-03-09T15:53:00Z">
              <w:rPr/>
            </w:rPrChange>
          </w:rPr>
          <w:t xml:space="preserve"> sự kiện</w:t>
        </w:r>
      </w:ins>
      <w:r w:rsidRPr="007D7457">
        <w:rPr>
          <w:rFonts w:ascii="Times New Roman" w:hAnsi="Times New Roman" w:cs="Times New Roman"/>
          <w:sz w:val="26"/>
          <w:szCs w:val="26"/>
          <w:rPrChange w:id="1432" w:author="pham phuong" w:date="2018-03-09T15:53:00Z">
            <w:rPr/>
          </w:rPrChange>
        </w:rPr>
        <w:t xml:space="preserve"> từng màn hình</w:t>
      </w:r>
    </w:p>
    <w:p w14:paraId="65B41903" w14:textId="2030D084" w:rsidR="007E56BA" w:rsidRPr="007D745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33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4" w:author="pham phuong" w:date="2018-03-09T15:53:00Z">
            <w:rPr/>
          </w:rPrChange>
        </w:rPr>
        <w:t>Thiết kế xử lý</w:t>
      </w:r>
      <w:ins w:id="1435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6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5551F7D1" w:rsidR="00F02E35" w:rsidRPr="007D7457" w:rsidRDefault="00F02E35" w:rsidP="00F02E35">
      <w:pPr>
        <w:pStyle w:val="ListParagraph"/>
        <w:numPr>
          <w:ilvl w:val="0"/>
          <w:numId w:val="4"/>
        </w:numPr>
        <w:rPr>
          <w:ins w:id="1437" w:author="Hoan Ng" w:date="2017-03-20T21:26:00Z"/>
          <w:rFonts w:ascii="Times New Roman" w:hAnsi="Times New Roman" w:cs="Times New Roman"/>
          <w:sz w:val="26"/>
          <w:szCs w:val="26"/>
          <w:rPrChange w:id="1438" w:author="pham phuong" w:date="2018-03-09T15:53:00Z">
            <w:rPr>
              <w:ins w:id="1439" w:author="Hoan Ng" w:date="2017-03-20T21:26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40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72E5BB7" w:rsidR="00E62EE1" w:rsidRPr="007D7457" w:rsidRDefault="00E62EE1">
      <w:pPr>
        <w:pStyle w:val="ListParagraph"/>
        <w:numPr>
          <w:ilvl w:val="1"/>
          <w:numId w:val="4"/>
        </w:numPr>
        <w:rPr>
          <w:ins w:id="1441" w:author="Hoan Ng" w:date="2017-03-20T21:26:00Z"/>
          <w:rFonts w:ascii="Times New Roman" w:hAnsi="Times New Roman" w:cs="Times New Roman"/>
          <w:sz w:val="26"/>
          <w:szCs w:val="26"/>
          <w:rPrChange w:id="1442" w:author="pham phuong" w:date="2018-03-09T15:53:00Z">
            <w:rPr>
              <w:ins w:id="1443" w:author="Hoan Ng" w:date="2017-03-20T21:26:00Z"/>
            </w:rPr>
          </w:rPrChange>
        </w:rPr>
        <w:pPrChange w:id="144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4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6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7D7457" w:rsidRDefault="00E62EE1">
      <w:pPr>
        <w:pStyle w:val="ListParagraph"/>
        <w:numPr>
          <w:ilvl w:val="1"/>
          <w:numId w:val="4"/>
        </w:numPr>
        <w:rPr>
          <w:ins w:id="1447" w:author="Hoan Ng" w:date="2017-03-20T21:26:00Z"/>
          <w:rFonts w:ascii="Times New Roman" w:hAnsi="Times New Roman" w:cs="Times New Roman"/>
          <w:sz w:val="26"/>
          <w:szCs w:val="26"/>
          <w:rPrChange w:id="1448" w:author="pham phuong" w:date="2018-03-09T15:53:00Z">
            <w:rPr>
              <w:ins w:id="1449" w:author="Hoan Ng" w:date="2017-03-20T21:26:00Z"/>
            </w:rPr>
          </w:rPrChange>
        </w:rPr>
        <w:pPrChange w:id="1450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51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2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7D7457" w:rsidRDefault="00E62EE1">
      <w:pPr>
        <w:pStyle w:val="ListParagraph"/>
        <w:numPr>
          <w:ilvl w:val="1"/>
          <w:numId w:val="4"/>
        </w:numPr>
        <w:rPr>
          <w:ins w:id="1453" w:author="Hoan Ng" w:date="2017-03-20T21:28:00Z"/>
          <w:rFonts w:ascii="Times New Roman" w:hAnsi="Times New Roman" w:cs="Times New Roman"/>
          <w:sz w:val="26"/>
          <w:szCs w:val="26"/>
          <w:rPrChange w:id="1454" w:author="pham phuong" w:date="2018-03-09T15:53:00Z">
            <w:rPr>
              <w:ins w:id="1455" w:author="Hoan Ng" w:date="2017-03-20T21:28:00Z"/>
            </w:rPr>
          </w:rPrChange>
        </w:rPr>
        <w:pPrChange w:id="1456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57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8" w:author="pham phuong" w:date="2018-03-09T15:53:00Z">
              <w:rPr/>
            </w:rPrChange>
          </w:rPr>
          <w:lastRenderedPageBreak/>
          <w:t xml:space="preserve"> Khóa &amp; </w:t>
        </w:r>
      </w:ins>
      <w:ins w:id="1459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60" w:author="pham phuong" w:date="2018-03-09T15:53:00Z">
              <w:rPr/>
            </w:rPrChange>
          </w:rPr>
          <w:t>rang</w:t>
        </w:r>
      </w:ins>
      <w:ins w:id="1461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62" w:author="pham phuong" w:date="2018-03-09T15:53:00Z">
              <w:rPr/>
            </w:rPrChange>
          </w:rPr>
          <w:t xml:space="preserve"> </w:t>
        </w:r>
      </w:ins>
      <w:ins w:id="1463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64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7D7457" w:rsidRDefault="00E62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65" w:author="pham phuong" w:date="2018-03-09T15:53:00Z">
            <w:rPr/>
          </w:rPrChange>
        </w:rPr>
        <w:pPrChange w:id="1466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67" w:author="Hoan Ng" w:date="2017-03-20T21:28:00Z">
        <w:r w:rsidRPr="007D7457">
          <w:rPr>
            <w:rFonts w:ascii="Times New Roman" w:hAnsi="Times New Roman" w:cs="Times New Roman"/>
            <w:sz w:val="26"/>
            <w:szCs w:val="26"/>
            <w:rPrChange w:id="1468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7D7457" w:rsidRDefault="007E56BA" w:rsidP="007E56BA">
      <w:pPr>
        <w:pStyle w:val="ListParagraph"/>
        <w:numPr>
          <w:ilvl w:val="0"/>
          <w:numId w:val="4"/>
        </w:numPr>
        <w:rPr>
          <w:ins w:id="1469" w:author="Hoan Ng" w:date="2017-03-20T21:24:00Z"/>
          <w:rFonts w:ascii="Times New Roman" w:hAnsi="Times New Roman" w:cs="Times New Roman"/>
          <w:sz w:val="26"/>
          <w:szCs w:val="26"/>
          <w:rPrChange w:id="1470" w:author="pham phuong" w:date="2018-03-09T15:53:00Z">
            <w:rPr>
              <w:ins w:id="1471" w:author="Hoan Ng" w:date="2017-03-20T21:2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72" w:author="pham phuong" w:date="2018-03-09T15:53:00Z">
            <w:rPr/>
          </w:rPrChange>
        </w:rPr>
        <w:t>Thiết kế kiến trúc</w:t>
      </w:r>
    </w:p>
    <w:p w14:paraId="78403908" w14:textId="13E2B547" w:rsidR="00E62EE1" w:rsidRPr="007D7457" w:rsidRDefault="00E62EE1">
      <w:pPr>
        <w:pStyle w:val="ListParagraph"/>
        <w:numPr>
          <w:ilvl w:val="1"/>
          <w:numId w:val="4"/>
        </w:numPr>
        <w:rPr>
          <w:ins w:id="1473" w:author="Hoan Ng" w:date="2017-03-20T21:24:00Z"/>
          <w:rFonts w:ascii="Times New Roman" w:hAnsi="Times New Roman" w:cs="Times New Roman"/>
          <w:sz w:val="26"/>
          <w:szCs w:val="26"/>
          <w:rPrChange w:id="1474" w:author="pham phuong" w:date="2018-03-09T15:53:00Z">
            <w:rPr>
              <w:ins w:id="1475" w:author="Hoan Ng" w:date="2017-03-20T21:24:00Z"/>
            </w:rPr>
          </w:rPrChange>
        </w:rPr>
        <w:pPrChange w:id="147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77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8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7D7457" w:rsidRDefault="00E62EE1">
      <w:pPr>
        <w:pStyle w:val="ListParagraph"/>
        <w:numPr>
          <w:ilvl w:val="1"/>
          <w:numId w:val="4"/>
        </w:numPr>
        <w:rPr>
          <w:ins w:id="1479" w:author="Hoan Ng" w:date="2017-03-20T21:24:00Z"/>
          <w:rFonts w:ascii="Times New Roman" w:hAnsi="Times New Roman" w:cs="Times New Roman"/>
          <w:sz w:val="26"/>
          <w:szCs w:val="26"/>
          <w:rPrChange w:id="1480" w:author="pham phuong" w:date="2018-03-09T15:53:00Z">
            <w:rPr>
              <w:ins w:id="1481" w:author="Hoan Ng" w:date="2017-03-20T21:24:00Z"/>
            </w:rPr>
          </w:rPrChange>
        </w:rPr>
        <w:pPrChange w:id="1482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83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84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7D7457" w:rsidRDefault="00E62EE1">
      <w:pPr>
        <w:pStyle w:val="ListParagraph"/>
        <w:numPr>
          <w:ilvl w:val="1"/>
          <w:numId w:val="4"/>
        </w:numPr>
        <w:rPr>
          <w:ins w:id="1485" w:author="Hoan Ng" w:date="2017-03-20T21:24:00Z"/>
          <w:rFonts w:ascii="Times New Roman" w:hAnsi="Times New Roman" w:cs="Times New Roman"/>
          <w:sz w:val="26"/>
          <w:szCs w:val="26"/>
          <w:rPrChange w:id="1486" w:author="pham phuong" w:date="2018-03-09T15:53:00Z">
            <w:rPr>
              <w:ins w:id="1487" w:author="Hoan Ng" w:date="2017-03-20T21:24:00Z"/>
            </w:rPr>
          </w:rPrChange>
        </w:rPr>
        <w:pPrChange w:id="1488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89" w:author="Hoan Ng" w:date="2017-03-20T21:25:00Z">
        <w:r w:rsidRPr="007D7457">
          <w:rPr>
            <w:rFonts w:ascii="Times New Roman" w:hAnsi="Times New Roman" w:cs="Times New Roman"/>
            <w:sz w:val="26"/>
            <w:szCs w:val="26"/>
            <w:rPrChange w:id="1490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7D7457" w:rsidRDefault="00E62EE1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91" w:author="pham phuong" w:date="2018-03-09T15:53:00Z">
            <w:rPr/>
          </w:rPrChange>
        </w:rPr>
      </w:pPr>
    </w:p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2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3" w:author="pham phuong" w:date="2018-03-09T15:53:00Z">
            <w:rPr>
              <w:b/>
            </w:rPr>
          </w:rPrChange>
        </w:rPr>
        <w:t>Chương 4: Cài đặt</w:t>
      </w:r>
    </w:p>
    <w:p w14:paraId="7BE8EA21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5" w:author="pham phuong" w:date="2018-03-09T15:53:00Z">
            <w:rPr/>
          </w:rPrChange>
        </w:rPr>
        <w:t>Công nghệ sử dụng</w:t>
      </w:r>
    </w:p>
    <w:p w14:paraId="316AE7FA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7" w:author="pham phuong" w:date="2018-03-09T15:53:00Z">
            <w:rPr/>
          </w:rPrChange>
        </w:rPr>
        <w:t>Vấn đề khi cài đặt</w:t>
      </w:r>
    </w:p>
    <w:p w14:paraId="6D52428D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8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9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50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1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502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3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7D7457" w:rsidRDefault="007E56BA" w:rsidP="007E56BA">
      <w:pPr>
        <w:rPr>
          <w:rFonts w:ascii="Times New Roman" w:hAnsi="Times New Roman" w:cs="Times New Roman"/>
          <w:sz w:val="26"/>
          <w:szCs w:val="26"/>
          <w:rPrChange w:id="150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5" w:author="pham phuong" w:date="2018-03-09T15:53:00Z">
            <w:rPr>
              <w:b/>
            </w:rPr>
          </w:rPrChange>
        </w:rPr>
        <w:t>Tài liệu tham khảo</w:t>
      </w:r>
    </w:p>
    <w:sectPr w:rsidR="007E56BA" w:rsidRPr="007D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4719F" w14:textId="77777777" w:rsidR="00E656EF" w:rsidRDefault="00E656EF" w:rsidP="007E382E">
      <w:pPr>
        <w:spacing w:after="0" w:line="240" w:lineRule="auto"/>
      </w:pPr>
      <w:r>
        <w:separator/>
      </w:r>
    </w:p>
  </w:endnote>
  <w:endnote w:type="continuationSeparator" w:id="0">
    <w:p w14:paraId="106E1C59" w14:textId="77777777" w:rsidR="00E656EF" w:rsidRDefault="00E656EF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4B550" w14:textId="77777777" w:rsidR="00E656EF" w:rsidRDefault="00E656EF" w:rsidP="007E382E">
      <w:pPr>
        <w:spacing w:after="0" w:line="240" w:lineRule="auto"/>
      </w:pPr>
      <w:r>
        <w:separator/>
      </w:r>
    </w:p>
  </w:footnote>
  <w:footnote w:type="continuationSeparator" w:id="0">
    <w:p w14:paraId="24EB5C3D" w14:textId="77777777" w:rsidR="00E656EF" w:rsidRDefault="00E656EF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808"/>
    <w:multiLevelType w:val="multilevel"/>
    <w:tmpl w:val="0409001D"/>
    <w:numStyleLink w:val="Kiu14"/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9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61F5E"/>
    <w:multiLevelType w:val="multilevel"/>
    <w:tmpl w:val="0409001D"/>
    <w:styleLink w:val="Kiu14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7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A94D6A"/>
    <w:multiLevelType w:val="hybridMultilevel"/>
    <w:tmpl w:val="4C08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24"/>
  </w:num>
  <w:num w:numId="6">
    <w:abstractNumId w:val="20"/>
  </w:num>
  <w:num w:numId="7">
    <w:abstractNumId w:val="22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6"/>
  </w:num>
  <w:num w:numId="13">
    <w:abstractNumId w:val="19"/>
  </w:num>
  <w:num w:numId="14">
    <w:abstractNumId w:val="8"/>
  </w:num>
  <w:num w:numId="15">
    <w:abstractNumId w:val="16"/>
  </w:num>
  <w:num w:numId="16">
    <w:abstractNumId w:val="9"/>
  </w:num>
  <w:num w:numId="17">
    <w:abstractNumId w:val="10"/>
  </w:num>
  <w:num w:numId="18">
    <w:abstractNumId w:val="17"/>
  </w:num>
  <w:num w:numId="19">
    <w:abstractNumId w:val="15"/>
  </w:num>
  <w:num w:numId="20">
    <w:abstractNumId w:val="23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14"/>
  </w:num>
  <w:num w:numId="26">
    <w:abstractNumId w:val="12"/>
  </w:num>
  <w:num w:numId="27">
    <w:abstractNumId w:val="6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EA"/>
    <w:rsid w:val="00044A5F"/>
    <w:rsid w:val="00046086"/>
    <w:rsid w:val="00066FE1"/>
    <w:rsid w:val="000A62CC"/>
    <w:rsid w:val="000B21B1"/>
    <w:rsid w:val="000B2E4A"/>
    <w:rsid w:val="000B6656"/>
    <w:rsid w:val="000C40BC"/>
    <w:rsid w:val="0012370F"/>
    <w:rsid w:val="00137099"/>
    <w:rsid w:val="00187E64"/>
    <w:rsid w:val="001C08AD"/>
    <w:rsid w:val="00204FC9"/>
    <w:rsid w:val="00282368"/>
    <w:rsid w:val="002E6F4D"/>
    <w:rsid w:val="00307849"/>
    <w:rsid w:val="003715AE"/>
    <w:rsid w:val="003A1EEA"/>
    <w:rsid w:val="00400BF8"/>
    <w:rsid w:val="00442C44"/>
    <w:rsid w:val="00473BA3"/>
    <w:rsid w:val="00486AF0"/>
    <w:rsid w:val="00490034"/>
    <w:rsid w:val="00493F51"/>
    <w:rsid w:val="004A1947"/>
    <w:rsid w:val="004B125F"/>
    <w:rsid w:val="004D06CE"/>
    <w:rsid w:val="004E24B0"/>
    <w:rsid w:val="004F7C19"/>
    <w:rsid w:val="005021B9"/>
    <w:rsid w:val="005301A9"/>
    <w:rsid w:val="00542B42"/>
    <w:rsid w:val="00576D27"/>
    <w:rsid w:val="00577B3D"/>
    <w:rsid w:val="005C2097"/>
    <w:rsid w:val="005D20B5"/>
    <w:rsid w:val="005F3BAC"/>
    <w:rsid w:val="005F5E84"/>
    <w:rsid w:val="00623614"/>
    <w:rsid w:val="00624FDA"/>
    <w:rsid w:val="006E6E19"/>
    <w:rsid w:val="006F11AB"/>
    <w:rsid w:val="00704AD5"/>
    <w:rsid w:val="007269C2"/>
    <w:rsid w:val="00753807"/>
    <w:rsid w:val="00767668"/>
    <w:rsid w:val="00780B90"/>
    <w:rsid w:val="007A7351"/>
    <w:rsid w:val="007B62B8"/>
    <w:rsid w:val="007B66A7"/>
    <w:rsid w:val="007D4059"/>
    <w:rsid w:val="007D7457"/>
    <w:rsid w:val="007E382E"/>
    <w:rsid w:val="007E56BA"/>
    <w:rsid w:val="007F3DD1"/>
    <w:rsid w:val="00841A54"/>
    <w:rsid w:val="00863D73"/>
    <w:rsid w:val="00884FEC"/>
    <w:rsid w:val="008854BF"/>
    <w:rsid w:val="008F607D"/>
    <w:rsid w:val="00921EC5"/>
    <w:rsid w:val="00926D5C"/>
    <w:rsid w:val="00934176"/>
    <w:rsid w:val="0095052C"/>
    <w:rsid w:val="00963DF9"/>
    <w:rsid w:val="00975B17"/>
    <w:rsid w:val="009A05F1"/>
    <w:rsid w:val="00A61FE8"/>
    <w:rsid w:val="00AD359A"/>
    <w:rsid w:val="00AE1EF2"/>
    <w:rsid w:val="00B633F5"/>
    <w:rsid w:val="00BB6A4F"/>
    <w:rsid w:val="00BC30BA"/>
    <w:rsid w:val="00C65BB0"/>
    <w:rsid w:val="00C83439"/>
    <w:rsid w:val="00CD656B"/>
    <w:rsid w:val="00D12D9B"/>
    <w:rsid w:val="00D1719D"/>
    <w:rsid w:val="00D60653"/>
    <w:rsid w:val="00DE3539"/>
    <w:rsid w:val="00DF7DD4"/>
    <w:rsid w:val="00E14916"/>
    <w:rsid w:val="00E322B7"/>
    <w:rsid w:val="00E61DC3"/>
    <w:rsid w:val="00E62EE1"/>
    <w:rsid w:val="00E656EF"/>
    <w:rsid w:val="00E70A22"/>
    <w:rsid w:val="00E73405"/>
    <w:rsid w:val="00F02E35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26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D5C"/>
    <w:rPr>
      <w:b/>
      <w:bCs/>
      <w:sz w:val="20"/>
      <w:szCs w:val="20"/>
    </w:rPr>
  </w:style>
  <w:style w:type="numbering" w:customStyle="1" w:styleId="Kiu14">
    <w:name w:val="Kiểu14"/>
    <w:uiPriority w:val="99"/>
    <w:rsid w:val="00FF3315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E9D7D6-A215-4509-AC7F-04E3CCA2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15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BÀNG TRẦN NAM</cp:lastModifiedBy>
  <cp:revision>30</cp:revision>
  <dcterms:created xsi:type="dcterms:W3CDTF">2017-03-20T15:09:00Z</dcterms:created>
  <dcterms:modified xsi:type="dcterms:W3CDTF">2018-04-24T05:09:00Z</dcterms:modified>
</cp:coreProperties>
</file>
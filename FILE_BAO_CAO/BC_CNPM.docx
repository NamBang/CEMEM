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C05B" w14:textId="77777777" w:rsidR="00C65BB0" w:rsidRPr="00211CDE" w:rsidRDefault="007E56BA" w:rsidP="007E56BA">
      <w:pPr>
        <w:jc w:val="center"/>
        <w:rPr>
          <w:rFonts w:ascii="Times New Roman" w:hAnsi="Times New Roman" w:cs="Times New Roman"/>
          <w:b/>
          <w:sz w:val="28"/>
          <w:szCs w:val="28"/>
          <w:rPrChange w:id="0" w:author="pham phuong" w:date="2018-03-09T15:53:00Z">
            <w:rPr>
              <w:sz w:val="40"/>
            </w:rPr>
          </w:rPrChange>
        </w:rPr>
      </w:pPr>
      <w:r w:rsidRPr="00211CDE">
        <w:rPr>
          <w:rFonts w:ascii="Times New Roman" w:hAnsi="Times New Roman" w:cs="Times New Roman"/>
          <w:b/>
          <w:sz w:val="28"/>
          <w:szCs w:val="28"/>
          <w:rPrChange w:id="1" w:author="pham phuong" w:date="2018-03-09T15:53:00Z">
            <w:rPr>
              <w:sz w:val="40"/>
            </w:rPr>
          </w:rPrChange>
        </w:rPr>
        <w:t>Đồ án cuối kỳ</w:t>
      </w:r>
    </w:p>
    <w:p w14:paraId="6B4631A8" w14:textId="402765AC" w:rsidR="007E56BA" w:rsidRPr="00211CDE" w:rsidRDefault="007E56BA" w:rsidP="007E56BA">
      <w:pPr>
        <w:jc w:val="center"/>
        <w:rPr>
          <w:rFonts w:ascii="Times New Roman" w:hAnsi="Times New Roman" w:cs="Times New Roman"/>
          <w:b/>
          <w:sz w:val="28"/>
          <w:szCs w:val="28"/>
          <w:rPrChange w:id="2" w:author="pham phuong" w:date="2018-03-09T15:53:00Z">
            <w:rPr>
              <w:sz w:val="40"/>
            </w:rPr>
          </w:rPrChange>
        </w:rPr>
      </w:pPr>
      <w:del w:id="3" w:author="pham phuong" w:date="2018-03-05T06:27:00Z">
        <w:r w:rsidRPr="00211CDE" w:rsidDel="00934176">
          <w:rPr>
            <w:rFonts w:ascii="Times New Roman" w:hAnsi="Times New Roman" w:cs="Times New Roman"/>
            <w:b/>
            <w:sz w:val="28"/>
            <w:szCs w:val="28"/>
            <w:rPrChange w:id="4" w:author="pham phuong" w:date="2018-03-09T15:53:00Z">
              <w:rPr>
                <w:sz w:val="40"/>
              </w:rPr>
            </w:rPrChange>
          </w:rPr>
          <w:delText>[Tên Đồ án]</w:delText>
        </w:r>
      </w:del>
      <w:ins w:id="5" w:author="pham phuong" w:date="2018-03-05T06:27:00Z">
        <w:r w:rsidR="00BB0AD9" w:rsidRPr="00211CDE">
          <w:rPr>
            <w:rFonts w:ascii="Times New Roman" w:hAnsi="Times New Roman" w:cs="Times New Roman"/>
            <w:b/>
            <w:sz w:val="28"/>
            <w:szCs w:val="28"/>
          </w:rPr>
          <w:t>QUẢN LÝ PHÒNG MẠCH</w:t>
        </w:r>
      </w:ins>
    </w:p>
    <w:p w14:paraId="08ED6E8A" w14:textId="3915F055" w:rsidR="005F3BAC" w:rsidRPr="00E322B7" w:rsidRDefault="008854BF">
      <w:pPr>
        <w:rPr>
          <w:ins w:id="6" w:author="Hoan Ng" w:date="2017-03-20T22:18:00Z"/>
          <w:rFonts w:ascii="Times New Roman" w:hAnsi="Times New Roman" w:cs="Times New Roman"/>
          <w:b/>
          <w:rPrChange w:id="7" w:author="pham phuong" w:date="2018-03-09T15:53:00Z">
            <w:rPr>
              <w:ins w:id="8" w:author="Hoan Ng" w:date="2017-03-20T22:18:00Z"/>
              <w:b/>
            </w:rPr>
          </w:rPrChange>
        </w:rPr>
      </w:pPr>
      <w:ins w:id="9" w:author="Hoan Ng" w:date="2017-03-20T21:30:00Z">
        <w:r w:rsidRPr="00E322B7">
          <w:rPr>
            <w:rFonts w:ascii="Times New Roman" w:hAnsi="Times New Roman" w:cs="Times New Roman"/>
            <w:b/>
            <w:rPrChange w:id="10" w:author="pham phuong" w:date="2018-03-09T15:53:00Z">
              <w:rPr>
                <w:b/>
              </w:rPr>
            </w:rPrChange>
          </w:rPr>
          <w:t>Phân công công việc &amp; tiến độ</w:t>
        </w:r>
      </w:ins>
    </w:p>
    <w:tbl>
      <w:tblPr>
        <w:tblStyle w:val="TableGrid"/>
        <w:tblW w:w="0" w:type="auto"/>
        <w:tblLook w:val="04A0" w:firstRow="1" w:lastRow="0" w:firstColumn="1" w:lastColumn="0" w:noHBand="0" w:noVBand="1"/>
      </w:tblPr>
      <w:tblGrid>
        <w:gridCol w:w="976"/>
        <w:gridCol w:w="4625"/>
        <w:gridCol w:w="1072"/>
        <w:gridCol w:w="867"/>
        <w:gridCol w:w="1023"/>
        <w:gridCol w:w="787"/>
      </w:tblGrid>
      <w:tr w:rsidR="005F3BAC" w:rsidRPr="00E322B7" w14:paraId="33F95CA8" w14:textId="77777777" w:rsidTr="005F3BAC">
        <w:trPr>
          <w:trHeight w:val="600"/>
          <w:ins w:id="11" w:author="Hoan Ng" w:date="2017-03-20T22:18:00Z"/>
        </w:trPr>
        <w:tc>
          <w:tcPr>
            <w:tcW w:w="985" w:type="dxa"/>
            <w:hideMark/>
          </w:tcPr>
          <w:p w14:paraId="17B66A32" w14:textId="77777777" w:rsidR="005F3BAC" w:rsidRPr="00E322B7" w:rsidRDefault="005F3BAC" w:rsidP="005F3BAC">
            <w:pPr>
              <w:rPr>
                <w:ins w:id="12" w:author="Hoan Ng" w:date="2017-03-20T22:18:00Z"/>
                <w:rFonts w:ascii="Times New Roman" w:hAnsi="Times New Roman" w:cs="Times New Roman"/>
                <w:b/>
                <w:rPrChange w:id="13" w:author="pham phuong" w:date="2018-03-09T15:53:00Z">
                  <w:rPr>
                    <w:ins w:id="14" w:author="Hoan Ng" w:date="2017-03-20T22:18:00Z"/>
                    <w:b/>
                  </w:rPr>
                </w:rPrChange>
              </w:rPr>
            </w:pPr>
            <w:ins w:id="15" w:author="Hoan Ng" w:date="2017-03-20T22:18:00Z">
              <w:r w:rsidRPr="00E322B7">
                <w:rPr>
                  <w:rFonts w:ascii="Times New Roman" w:hAnsi="Times New Roman" w:cs="Times New Roman"/>
                  <w:b/>
                  <w:rPrChange w:id="16" w:author="pham phuong" w:date="2018-03-09T15:53:00Z">
                    <w:rPr>
                      <w:b/>
                    </w:rPr>
                  </w:rPrChange>
                </w:rPr>
                <w:t>No.</w:t>
              </w:r>
            </w:ins>
          </w:p>
        </w:tc>
        <w:tc>
          <w:tcPr>
            <w:tcW w:w="4702" w:type="dxa"/>
            <w:hideMark/>
          </w:tcPr>
          <w:p w14:paraId="4C14AD45" w14:textId="77777777" w:rsidR="005F3BAC" w:rsidRPr="00E322B7" w:rsidRDefault="005F3BAC" w:rsidP="005F3BAC">
            <w:pPr>
              <w:rPr>
                <w:ins w:id="17" w:author="Hoan Ng" w:date="2017-03-20T22:18:00Z"/>
                <w:rFonts w:ascii="Times New Roman" w:hAnsi="Times New Roman" w:cs="Times New Roman"/>
                <w:b/>
                <w:rPrChange w:id="18" w:author="pham phuong" w:date="2018-03-09T15:53:00Z">
                  <w:rPr>
                    <w:ins w:id="19" w:author="Hoan Ng" w:date="2017-03-20T22:18:00Z"/>
                    <w:b/>
                  </w:rPr>
                </w:rPrChange>
              </w:rPr>
            </w:pPr>
            <w:ins w:id="20" w:author="Hoan Ng" w:date="2017-03-20T22:18:00Z">
              <w:r w:rsidRPr="00E322B7">
                <w:rPr>
                  <w:rFonts w:ascii="Times New Roman" w:hAnsi="Times New Roman" w:cs="Times New Roman"/>
                  <w:b/>
                  <w:rPrChange w:id="21" w:author="pham phuong" w:date="2018-03-09T15:53:00Z">
                    <w:rPr>
                      <w:b/>
                    </w:rPr>
                  </w:rPrChange>
                </w:rPr>
                <w:t>Công việc</w:t>
              </w:r>
            </w:ins>
          </w:p>
        </w:tc>
        <w:tc>
          <w:tcPr>
            <w:tcW w:w="1027" w:type="dxa"/>
            <w:hideMark/>
          </w:tcPr>
          <w:p w14:paraId="5048173E" w14:textId="77777777" w:rsidR="005F3BAC" w:rsidRPr="00E322B7" w:rsidRDefault="005F3BAC" w:rsidP="005F3BAC">
            <w:pPr>
              <w:rPr>
                <w:ins w:id="22" w:author="Hoan Ng" w:date="2017-03-20T22:18:00Z"/>
                <w:rFonts w:ascii="Times New Roman" w:hAnsi="Times New Roman" w:cs="Times New Roman"/>
                <w:b/>
                <w:rPrChange w:id="23" w:author="pham phuong" w:date="2018-03-09T15:53:00Z">
                  <w:rPr>
                    <w:ins w:id="24" w:author="Hoan Ng" w:date="2017-03-20T22:18:00Z"/>
                    <w:b/>
                  </w:rPr>
                </w:rPrChange>
              </w:rPr>
            </w:pPr>
            <w:ins w:id="25" w:author="Hoan Ng" w:date="2017-03-20T22:18:00Z">
              <w:r w:rsidRPr="00E322B7">
                <w:rPr>
                  <w:rFonts w:ascii="Times New Roman" w:hAnsi="Times New Roman" w:cs="Times New Roman"/>
                  <w:b/>
                  <w:rPrChange w:id="26" w:author="pham phuong" w:date="2018-03-09T15:53:00Z">
                    <w:rPr>
                      <w:b/>
                    </w:rPr>
                  </w:rPrChange>
                </w:rPr>
                <w:t xml:space="preserve"> Duration (days)</w:t>
              </w:r>
            </w:ins>
          </w:p>
        </w:tc>
        <w:tc>
          <w:tcPr>
            <w:tcW w:w="868" w:type="dxa"/>
            <w:hideMark/>
          </w:tcPr>
          <w:p w14:paraId="78B083EE" w14:textId="77777777" w:rsidR="005F3BAC" w:rsidRPr="00E322B7" w:rsidRDefault="005F3BAC" w:rsidP="005F3BAC">
            <w:pPr>
              <w:rPr>
                <w:ins w:id="27" w:author="Hoan Ng" w:date="2017-03-20T22:18:00Z"/>
                <w:rFonts w:ascii="Times New Roman" w:hAnsi="Times New Roman" w:cs="Times New Roman"/>
                <w:b/>
                <w:rPrChange w:id="28" w:author="pham phuong" w:date="2018-03-09T15:53:00Z">
                  <w:rPr>
                    <w:ins w:id="29" w:author="Hoan Ng" w:date="2017-03-20T22:18:00Z"/>
                    <w:b/>
                  </w:rPr>
                </w:rPrChange>
              </w:rPr>
            </w:pPr>
            <w:ins w:id="30" w:author="Hoan Ng" w:date="2017-03-20T22:18:00Z">
              <w:r w:rsidRPr="00E322B7">
                <w:rPr>
                  <w:rFonts w:ascii="Times New Roman" w:hAnsi="Times New Roman" w:cs="Times New Roman"/>
                  <w:b/>
                  <w:rPrChange w:id="31" w:author="pham phuong" w:date="2018-03-09T15:53:00Z">
                    <w:rPr>
                      <w:b/>
                    </w:rPr>
                  </w:rPrChange>
                </w:rPr>
                <w:t>Assign To</w:t>
              </w:r>
            </w:ins>
          </w:p>
        </w:tc>
        <w:tc>
          <w:tcPr>
            <w:tcW w:w="978" w:type="dxa"/>
            <w:hideMark/>
          </w:tcPr>
          <w:p w14:paraId="26C23C92" w14:textId="77777777" w:rsidR="005F3BAC" w:rsidRPr="00E322B7" w:rsidRDefault="005F3BAC" w:rsidP="005F3BAC">
            <w:pPr>
              <w:rPr>
                <w:ins w:id="32" w:author="Hoan Ng" w:date="2017-03-20T22:18:00Z"/>
                <w:rFonts w:ascii="Times New Roman" w:hAnsi="Times New Roman" w:cs="Times New Roman"/>
                <w:b/>
                <w:rPrChange w:id="33" w:author="pham phuong" w:date="2018-03-09T15:53:00Z">
                  <w:rPr>
                    <w:ins w:id="34" w:author="Hoan Ng" w:date="2017-03-20T22:18:00Z"/>
                    <w:b/>
                  </w:rPr>
                </w:rPrChange>
              </w:rPr>
            </w:pPr>
            <w:ins w:id="35" w:author="Hoan Ng" w:date="2017-03-20T22:18:00Z">
              <w:r w:rsidRPr="00E322B7">
                <w:rPr>
                  <w:rFonts w:ascii="Times New Roman" w:hAnsi="Times New Roman" w:cs="Times New Roman"/>
                  <w:b/>
                  <w:rPrChange w:id="36" w:author="pham phuong" w:date="2018-03-09T15:53:00Z">
                    <w:rPr>
                      <w:b/>
                    </w:rPr>
                  </w:rPrChange>
                </w:rPr>
                <w:t>% Finished</w:t>
              </w:r>
            </w:ins>
          </w:p>
        </w:tc>
        <w:tc>
          <w:tcPr>
            <w:tcW w:w="790" w:type="dxa"/>
            <w:hideMark/>
          </w:tcPr>
          <w:p w14:paraId="049A714D" w14:textId="77777777" w:rsidR="005F3BAC" w:rsidRPr="00E322B7" w:rsidRDefault="005F3BAC" w:rsidP="005F3BAC">
            <w:pPr>
              <w:rPr>
                <w:ins w:id="37" w:author="Hoan Ng" w:date="2017-03-20T22:18:00Z"/>
                <w:rFonts w:ascii="Times New Roman" w:hAnsi="Times New Roman" w:cs="Times New Roman"/>
                <w:b/>
                <w:rPrChange w:id="38" w:author="pham phuong" w:date="2018-03-09T15:53:00Z">
                  <w:rPr>
                    <w:ins w:id="39" w:author="Hoan Ng" w:date="2017-03-20T22:18:00Z"/>
                    <w:b/>
                  </w:rPr>
                </w:rPrChange>
              </w:rPr>
            </w:pPr>
            <w:ins w:id="40" w:author="Hoan Ng" w:date="2017-03-20T22:18:00Z">
              <w:r w:rsidRPr="00E322B7">
                <w:rPr>
                  <w:rFonts w:ascii="Times New Roman" w:hAnsi="Times New Roman" w:cs="Times New Roman"/>
                  <w:b/>
                  <w:rPrChange w:id="41" w:author="pham phuong" w:date="2018-03-09T15:53:00Z">
                    <w:rPr>
                      <w:b/>
                    </w:rPr>
                  </w:rPrChange>
                </w:rPr>
                <w:t>Note</w:t>
              </w:r>
            </w:ins>
          </w:p>
        </w:tc>
      </w:tr>
      <w:tr w:rsidR="005F3BAC" w:rsidRPr="00E322B7" w14:paraId="4589C4BD" w14:textId="77777777" w:rsidTr="005F3BAC">
        <w:trPr>
          <w:trHeight w:val="300"/>
          <w:ins w:id="42" w:author="Hoan Ng" w:date="2017-03-20T22:18:00Z"/>
        </w:trPr>
        <w:tc>
          <w:tcPr>
            <w:tcW w:w="985" w:type="dxa"/>
            <w:hideMark/>
          </w:tcPr>
          <w:p w14:paraId="00647007" w14:textId="77777777" w:rsidR="005F3BAC" w:rsidRPr="00E322B7" w:rsidRDefault="005F3BAC">
            <w:pPr>
              <w:rPr>
                <w:ins w:id="43" w:author="Hoan Ng" w:date="2017-03-20T22:18:00Z"/>
                <w:rFonts w:ascii="Times New Roman" w:hAnsi="Times New Roman" w:cs="Times New Roman"/>
                <w:b/>
                <w:rPrChange w:id="44" w:author="pham phuong" w:date="2018-03-09T15:53:00Z">
                  <w:rPr>
                    <w:ins w:id="45" w:author="Hoan Ng" w:date="2017-03-20T22:18:00Z"/>
                    <w:b/>
                  </w:rPr>
                </w:rPrChange>
              </w:rPr>
            </w:pPr>
            <w:ins w:id="46" w:author="Hoan Ng" w:date="2017-03-20T22:18:00Z">
              <w:r w:rsidRPr="00E322B7">
                <w:rPr>
                  <w:rFonts w:ascii="Times New Roman" w:hAnsi="Times New Roman" w:cs="Times New Roman"/>
                  <w:b/>
                  <w:rPrChange w:id="47" w:author="pham phuong" w:date="2018-03-09T15:53:00Z">
                    <w:rPr>
                      <w:b/>
                    </w:rPr>
                  </w:rPrChange>
                </w:rPr>
                <w:t> </w:t>
              </w:r>
            </w:ins>
          </w:p>
        </w:tc>
        <w:tc>
          <w:tcPr>
            <w:tcW w:w="4702" w:type="dxa"/>
            <w:hideMark/>
          </w:tcPr>
          <w:p w14:paraId="282A6B9A" w14:textId="77777777" w:rsidR="005F3BAC" w:rsidRPr="00E322B7" w:rsidRDefault="005F3BAC">
            <w:pPr>
              <w:rPr>
                <w:ins w:id="48" w:author="Hoan Ng" w:date="2017-03-20T22:18:00Z"/>
                <w:rFonts w:ascii="Times New Roman" w:hAnsi="Times New Roman" w:cs="Times New Roman"/>
                <w:b/>
                <w:rPrChange w:id="49" w:author="pham phuong" w:date="2018-03-09T15:53:00Z">
                  <w:rPr>
                    <w:ins w:id="50" w:author="Hoan Ng" w:date="2017-03-20T22:18:00Z"/>
                    <w:b/>
                  </w:rPr>
                </w:rPrChange>
              </w:rPr>
            </w:pPr>
            <w:ins w:id="51" w:author="Hoan Ng" w:date="2017-03-20T22:18:00Z">
              <w:r w:rsidRPr="00E322B7">
                <w:rPr>
                  <w:rFonts w:ascii="Times New Roman" w:hAnsi="Times New Roman" w:cs="Times New Roman"/>
                  <w:b/>
                  <w:rPrChange w:id="52" w:author="pham phuong" w:date="2018-03-09T15:53:00Z">
                    <w:rPr>
                      <w:b/>
                    </w:rPr>
                  </w:rPrChange>
                </w:rPr>
                <w:t>Tìm hiểu sở bộ &amp; đăng ký đồ án</w:t>
              </w:r>
            </w:ins>
          </w:p>
        </w:tc>
        <w:tc>
          <w:tcPr>
            <w:tcW w:w="1027" w:type="dxa"/>
            <w:hideMark/>
          </w:tcPr>
          <w:p w14:paraId="7E6EA91E" w14:textId="77777777" w:rsidR="005F3BAC" w:rsidRPr="00E322B7" w:rsidRDefault="005F3BAC">
            <w:pPr>
              <w:rPr>
                <w:ins w:id="53" w:author="Hoan Ng" w:date="2017-03-20T22:18:00Z"/>
                <w:rFonts w:ascii="Times New Roman" w:hAnsi="Times New Roman" w:cs="Times New Roman"/>
                <w:b/>
                <w:rPrChange w:id="54" w:author="pham phuong" w:date="2018-03-09T15:53:00Z">
                  <w:rPr>
                    <w:ins w:id="55" w:author="Hoan Ng" w:date="2017-03-20T22:18:00Z"/>
                    <w:b/>
                  </w:rPr>
                </w:rPrChange>
              </w:rPr>
            </w:pPr>
            <w:ins w:id="56" w:author="Hoan Ng" w:date="2017-03-20T22:18:00Z">
              <w:r w:rsidRPr="00E322B7">
                <w:rPr>
                  <w:rFonts w:ascii="Times New Roman" w:hAnsi="Times New Roman" w:cs="Times New Roman"/>
                  <w:b/>
                  <w:rPrChange w:id="57" w:author="pham phuong" w:date="2018-03-09T15:53:00Z">
                    <w:rPr>
                      <w:b/>
                    </w:rPr>
                  </w:rPrChange>
                </w:rPr>
                <w:t> </w:t>
              </w:r>
            </w:ins>
          </w:p>
        </w:tc>
        <w:tc>
          <w:tcPr>
            <w:tcW w:w="868" w:type="dxa"/>
            <w:hideMark/>
          </w:tcPr>
          <w:p w14:paraId="765AD8A2" w14:textId="77777777" w:rsidR="005F3BAC" w:rsidRPr="00E322B7" w:rsidRDefault="005F3BAC">
            <w:pPr>
              <w:rPr>
                <w:ins w:id="58" w:author="Hoan Ng" w:date="2017-03-20T22:18:00Z"/>
                <w:rFonts w:ascii="Times New Roman" w:hAnsi="Times New Roman" w:cs="Times New Roman"/>
                <w:b/>
                <w:rPrChange w:id="59" w:author="pham phuong" w:date="2018-03-09T15:53:00Z">
                  <w:rPr>
                    <w:ins w:id="60" w:author="Hoan Ng" w:date="2017-03-20T22:18:00Z"/>
                    <w:b/>
                  </w:rPr>
                </w:rPrChange>
              </w:rPr>
            </w:pPr>
            <w:ins w:id="61" w:author="Hoan Ng" w:date="2017-03-20T22:18:00Z">
              <w:r w:rsidRPr="00E322B7">
                <w:rPr>
                  <w:rFonts w:ascii="Times New Roman" w:hAnsi="Times New Roman" w:cs="Times New Roman"/>
                  <w:b/>
                  <w:rPrChange w:id="62" w:author="pham phuong" w:date="2018-03-09T15:53:00Z">
                    <w:rPr>
                      <w:b/>
                    </w:rPr>
                  </w:rPrChange>
                </w:rPr>
                <w:t> </w:t>
              </w:r>
            </w:ins>
          </w:p>
        </w:tc>
        <w:tc>
          <w:tcPr>
            <w:tcW w:w="978" w:type="dxa"/>
            <w:hideMark/>
          </w:tcPr>
          <w:p w14:paraId="1635BF0F" w14:textId="77777777" w:rsidR="005F3BAC" w:rsidRPr="00E322B7" w:rsidRDefault="005F3BAC">
            <w:pPr>
              <w:rPr>
                <w:ins w:id="63" w:author="Hoan Ng" w:date="2017-03-20T22:18:00Z"/>
                <w:rFonts w:ascii="Times New Roman" w:hAnsi="Times New Roman" w:cs="Times New Roman"/>
                <w:b/>
                <w:rPrChange w:id="64" w:author="pham phuong" w:date="2018-03-09T15:53:00Z">
                  <w:rPr>
                    <w:ins w:id="65" w:author="Hoan Ng" w:date="2017-03-20T22:18:00Z"/>
                    <w:b/>
                  </w:rPr>
                </w:rPrChange>
              </w:rPr>
            </w:pPr>
            <w:ins w:id="66" w:author="Hoan Ng" w:date="2017-03-20T22:18:00Z">
              <w:r w:rsidRPr="00E322B7">
                <w:rPr>
                  <w:rFonts w:ascii="Times New Roman" w:hAnsi="Times New Roman" w:cs="Times New Roman"/>
                  <w:b/>
                  <w:rPrChange w:id="67" w:author="pham phuong" w:date="2018-03-09T15:53:00Z">
                    <w:rPr>
                      <w:b/>
                    </w:rPr>
                  </w:rPrChange>
                </w:rPr>
                <w:t> </w:t>
              </w:r>
            </w:ins>
          </w:p>
        </w:tc>
        <w:tc>
          <w:tcPr>
            <w:tcW w:w="790" w:type="dxa"/>
            <w:hideMark/>
          </w:tcPr>
          <w:p w14:paraId="26EF4DD6" w14:textId="77777777" w:rsidR="005F3BAC" w:rsidRPr="00E322B7" w:rsidRDefault="005F3BAC">
            <w:pPr>
              <w:rPr>
                <w:ins w:id="68" w:author="Hoan Ng" w:date="2017-03-20T22:18:00Z"/>
                <w:rFonts w:ascii="Times New Roman" w:hAnsi="Times New Roman" w:cs="Times New Roman"/>
                <w:b/>
                <w:rPrChange w:id="69" w:author="pham phuong" w:date="2018-03-09T15:53:00Z">
                  <w:rPr>
                    <w:ins w:id="70" w:author="Hoan Ng" w:date="2017-03-20T22:18:00Z"/>
                    <w:b/>
                  </w:rPr>
                </w:rPrChange>
              </w:rPr>
            </w:pPr>
            <w:ins w:id="71" w:author="Hoan Ng" w:date="2017-03-20T22:18:00Z">
              <w:r w:rsidRPr="00E322B7">
                <w:rPr>
                  <w:rFonts w:ascii="Times New Roman" w:hAnsi="Times New Roman" w:cs="Times New Roman"/>
                  <w:b/>
                  <w:rPrChange w:id="72" w:author="pham phuong" w:date="2018-03-09T15:53:00Z">
                    <w:rPr>
                      <w:b/>
                    </w:rPr>
                  </w:rPrChange>
                </w:rPr>
                <w:t> </w:t>
              </w:r>
            </w:ins>
          </w:p>
        </w:tc>
      </w:tr>
      <w:tr w:rsidR="005F3BAC" w:rsidRPr="00E322B7" w14:paraId="2643D450" w14:textId="77777777" w:rsidTr="00542B42">
        <w:trPr>
          <w:trHeight w:val="300"/>
          <w:ins w:id="73" w:author="Hoan Ng" w:date="2017-03-20T22:18:00Z"/>
        </w:trPr>
        <w:tc>
          <w:tcPr>
            <w:tcW w:w="985" w:type="dxa"/>
            <w:hideMark/>
          </w:tcPr>
          <w:p w14:paraId="514D50C3" w14:textId="77777777" w:rsidR="005F3BAC" w:rsidRPr="00E322B7" w:rsidRDefault="005F3BAC">
            <w:pPr>
              <w:rPr>
                <w:ins w:id="74" w:author="Hoan Ng" w:date="2017-03-20T22:18:00Z"/>
                <w:rFonts w:ascii="Times New Roman" w:hAnsi="Times New Roman" w:cs="Times New Roman"/>
                <w:b/>
                <w:rPrChange w:id="75" w:author="pham phuong" w:date="2018-03-09T15:53:00Z">
                  <w:rPr>
                    <w:ins w:id="76" w:author="Hoan Ng" w:date="2017-03-20T22:18:00Z"/>
                    <w:b/>
                  </w:rPr>
                </w:rPrChange>
              </w:rPr>
            </w:pPr>
            <w:ins w:id="77" w:author="Hoan Ng" w:date="2017-03-20T22:18:00Z">
              <w:r w:rsidRPr="00E322B7">
                <w:rPr>
                  <w:rFonts w:ascii="Times New Roman" w:hAnsi="Times New Roman" w:cs="Times New Roman"/>
                  <w:b/>
                  <w:rPrChange w:id="78" w:author="pham phuong" w:date="2018-03-09T15:53:00Z">
                    <w:rPr>
                      <w:b/>
                    </w:rPr>
                  </w:rPrChange>
                </w:rPr>
                <w:t> </w:t>
              </w:r>
            </w:ins>
          </w:p>
        </w:tc>
        <w:tc>
          <w:tcPr>
            <w:tcW w:w="4702" w:type="dxa"/>
            <w:hideMark/>
          </w:tcPr>
          <w:p w14:paraId="1E203B55" w14:textId="77777777" w:rsidR="005F3BAC" w:rsidRPr="00E322B7" w:rsidRDefault="005F3BAC">
            <w:pPr>
              <w:rPr>
                <w:ins w:id="79" w:author="Hoan Ng" w:date="2017-03-20T22:18:00Z"/>
                <w:rFonts w:ascii="Times New Roman" w:hAnsi="Times New Roman" w:cs="Times New Roman"/>
                <w:b/>
                <w:rPrChange w:id="80" w:author="pham phuong" w:date="2018-03-09T15:53:00Z">
                  <w:rPr>
                    <w:ins w:id="81" w:author="Hoan Ng" w:date="2017-03-20T22:18:00Z"/>
                    <w:b/>
                  </w:rPr>
                </w:rPrChange>
              </w:rPr>
            </w:pPr>
            <w:ins w:id="82" w:author="Hoan Ng" w:date="2017-03-20T22:18:00Z">
              <w:r w:rsidRPr="00E322B7">
                <w:rPr>
                  <w:rFonts w:ascii="Times New Roman" w:hAnsi="Times New Roman" w:cs="Times New Roman"/>
                  <w:b/>
                  <w:rPrChange w:id="83" w:author="pham phuong" w:date="2018-03-09T15:53:00Z">
                    <w:rPr>
                      <w:b/>
                    </w:rPr>
                  </w:rPrChange>
                </w:rPr>
                <w:t>Tìm hiểu công nghệ liên quan</w:t>
              </w:r>
            </w:ins>
          </w:p>
        </w:tc>
        <w:tc>
          <w:tcPr>
            <w:tcW w:w="1027" w:type="dxa"/>
            <w:hideMark/>
          </w:tcPr>
          <w:p w14:paraId="5590F455" w14:textId="77777777" w:rsidR="005F3BAC" w:rsidRPr="00E322B7" w:rsidRDefault="005F3BAC">
            <w:pPr>
              <w:rPr>
                <w:ins w:id="84" w:author="Hoan Ng" w:date="2017-03-20T22:18:00Z"/>
                <w:rFonts w:ascii="Times New Roman" w:hAnsi="Times New Roman" w:cs="Times New Roman"/>
                <w:b/>
                <w:rPrChange w:id="85" w:author="pham phuong" w:date="2018-03-09T15:53:00Z">
                  <w:rPr>
                    <w:ins w:id="86" w:author="Hoan Ng" w:date="2017-03-20T22:18:00Z"/>
                    <w:b/>
                  </w:rPr>
                </w:rPrChange>
              </w:rPr>
            </w:pPr>
            <w:ins w:id="87" w:author="Hoan Ng" w:date="2017-03-20T22:18:00Z">
              <w:r w:rsidRPr="00E322B7">
                <w:rPr>
                  <w:rFonts w:ascii="Times New Roman" w:hAnsi="Times New Roman" w:cs="Times New Roman"/>
                  <w:b/>
                  <w:rPrChange w:id="88" w:author="pham phuong" w:date="2018-03-09T15:53:00Z">
                    <w:rPr>
                      <w:b/>
                    </w:rPr>
                  </w:rPrChange>
                </w:rPr>
                <w:t> </w:t>
              </w:r>
            </w:ins>
          </w:p>
        </w:tc>
        <w:tc>
          <w:tcPr>
            <w:tcW w:w="868" w:type="dxa"/>
            <w:hideMark/>
          </w:tcPr>
          <w:p w14:paraId="34FA5385" w14:textId="77777777" w:rsidR="005F3BAC" w:rsidRPr="00E322B7" w:rsidRDefault="005F3BAC">
            <w:pPr>
              <w:rPr>
                <w:ins w:id="89" w:author="Hoan Ng" w:date="2017-03-20T22:18:00Z"/>
                <w:rFonts w:ascii="Times New Roman" w:hAnsi="Times New Roman" w:cs="Times New Roman"/>
                <w:b/>
                <w:rPrChange w:id="90" w:author="pham phuong" w:date="2018-03-09T15:53:00Z">
                  <w:rPr>
                    <w:ins w:id="91" w:author="Hoan Ng" w:date="2017-03-20T22:18:00Z"/>
                    <w:b/>
                  </w:rPr>
                </w:rPrChange>
              </w:rPr>
            </w:pPr>
            <w:ins w:id="92" w:author="Hoan Ng" w:date="2017-03-20T22:18:00Z">
              <w:r w:rsidRPr="00E322B7">
                <w:rPr>
                  <w:rFonts w:ascii="Times New Roman" w:hAnsi="Times New Roman" w:cs="Times New Roman"/>
                  <w:b/>
                  <w:rPrChange w:id="93" w:author="pham phuong" w:date="2018-03-09T15:53:00Z">
                    <w:rPr>
                      <w:b/>
                    </w:rPr>
                  </w:rPrChange>
                </w:rPr>
                <w:t> </w:t>
              </w:r>
            </w:ins>
          </w:p>
        </w:tc>
        <w:tc>
          <w:tcPr>
            <w:tcW w:w="978" w:type="dxa"/>
            <w:hideMark/>
          </w:tcPr>
          <w:p w14:paraId="0262EBB6" w14:textId="77777777" w:rsidR="005F3BAC" w:rsidRPr="00E322B7" w:rsidRDefault="005F3BAC">
            <w:pPr>
              <w:rPr>
                <w:ins w:id="94" w:author="Hoan Ng" w:date="2017-03-20T22:18:00Z"/>
                <w:rFonts w:ascii="Times New Roman" w:hAnsi="Times New Roman" w:cs="Times New Roman"/>
                <w:b/>
                <w:rPrChange w:id="95" w:author="pham phuong" w:date="2018-03-09T15:53:00Z">
                  <w:rPr>
                    <w:ins w:id="96" w:author="Hoan Ng" w:date="2017-03-20T22:18:00Z"/>
                    <w:b/>
                  </w:rPr>
                </w:rPrChange>
              </w:rPr>
            </w:pPr>
            <w:ins w:id="97" w:author="Hoan Ng" w:date="2017-03-20T22:18:00Z">
              <w:r w:rsidRPr="00E322B7">
                <w:rPr>
                  <w:rFonts w:ascii="Times New Roman" w:hAnsi="Times New Roman" w:cs="Times New Roman"/>
                  <w:b/>
                  <w:rPrChange w:id="98" w:author="pham phuong" w:date="2018-03-09T15:53:00Z">
                    <w:rPr>
                      <w:b/>
                    </w:rPr>
                  </w:rPrChange>
                </w:rPr>
                <w:t> </w:t>
              </w:r>
            </w:ins>
          </w:p>
        </w:tc>
        <w:tc>
          <w:tcPr>
            <w:tcW w:w="790" w:type="dxa"/>
            <w:hideMark/>
          </w:tcPr>
          <w:p w14:paraId="27F96927" w14:textId="77777777" w:rsidR="005F3BAC" w:rsidRPr="00E322B7" w:rsidRDefault="005F3BAC">
            <w:pPr>
              <w:rPr>
                <w:ins w:id="99" w:author="Hoan Ng" w:date="2017-03-20T22:18:00Z"/>
                <w:rFonts w:ascii="Times New Roman" w:hAnsi="Times New Roman" w:cs="Times New Roman"/>
                <w:b/>
                <w:rPrChange w:id="100" w:author="pham phuong" w:date="2018-03-09T15:53:00Z">
                  <w:rPr>
                    <w:ins w:id="101" w:author="Hoan Ng" w:date="2017-03-20T22:18:00Z"/>
                    <w:b/>
                  </w:rPr>
                </w:rPrChange>
              </w:rPr>
            </w:pPr>
            <w:ins w:id="102" w:author="Hoan Ng" w:date="2017-03-20T22:18:00Z">
              <w:r w:rsidRPr="00E322B7">
                <w:rPr>
                  <w:rFonts w:ascii="Times New Roman" w:hAnsi="Times New Roman" w:cs="Times New Roman"/>
                  <w:b/>
                  <w:rPrChange w:id="103" w:author="pham phuong" w:date="2018-03-09T15:53:00Z">
                    <w:rPr>
                      <w:b/>
                    </w:rPr>
                  </w:rPrChange>
                </w:rPr>
                <w:t> </w:t>
              </w:r>
            </w:ins>
          </w:p>
        </w:tc>
      </w:tr>
      <w:tr w:rsidR="005F3BAC" w:rsidRPr="00E322B7" w14:paraId="6CDE6BAD" w14:textId="77777777" w:rsidTr="00542B42">
        <w:trPr>
          <w:trHeight w:val="300"/>
          <w:ins w:id="104" w:author="Hoan Ng" w:date="2017-03-20T22:18:00Z"/>
        </w:trPr>
        <w:tc>
          <w:tcPr>
            <w:tcW w:w="9350" w:type="dxa"/>
            <w:gridSpan w:val="6"/>
            <w:hideMark/>
          </w:tcPr>
          <w:p w14:paraId="1334D50F" w14:textId="77777777" w:rsidR="005F3BAC" w:rsidRPr="00E322B7" w:rsidRDefault="005F3BAC">
            <w:pPr>
              <w:rPr>
                <w:ins w:id="105" w:author="Hoan Ng" w:date="2017-03-20T22:18:00Z"/>
                <w:rFonts w:ascii="Times New Roman" w:hAnsi="Times New Roman" w:cs="Times New Roman"/>
                <w:b/>
                <w:bCs/>
                <w:rPrChange w:id="106" w:author="pham phuong" w:date="2018-03-09T15:53:00Z">
                  <w:rPr>
                    <w:ins w:id="107" w:author="Hoan Ng" w:date="2017-03-20T22:18:00Z"/>
                    <w:b/>
                    <w:bCs/>
                  </w:rPr>
                </w:rPrChange>
              </w:rPr>
            </w:pPr>
            <w:ins w:id="108" w:author="Hoan Ng" w:date="2017-03-20T22:18:00Z">
              <w:r w:rsidRPr="00E322B7">
                <w:rPr>
                  <w:rFonts w:ascii="Times New Roman" w:hAnsi="Times New Roman" w:cs="Times New Roman"/>
                  <w:b/>
                  <w:bCs/>
                  <w:rPrChange w:id="109" w:author="pham phuong" w:date="2018-03-09T15:53:00Z">
                    <w:rPr>
                      <w:b/>
                      <w:bCs/>
                    </w:rPr>
                  </w:rPrChange>
                </w:rPr>
                <w:t>I. VIẾT BÁO CÁO</w:t>
              </w:r>
            </w:ins>
          </w:p>
        </w:tc>
      </w:tr>
      <w:tr w:rsidR="005F3BAC" w:rsidRPr="00E322B7" w14:paraId="0A629662" w14:textId="77777777" w:rsidTr="00542B42">
        <w:trPr>
          <w:trHeight w:val="300"/>
          <w:ins w:id="110" w:author="Hoan Ng" w:date="2017-03-20T22:18:00Z"/>
        </w:trPr>
        <w:tc>
          <w:tcPr>
            <w:tcW w:w="985" w:type="dxa"/>
            <w:hideMark/>
          </w:tcPr>
          <w:p w14:paraId="2BD5B3C6" w14:textId="77777777" w:rsidR="005F3BAC" w:rsidRPr="00E322B7" w:rsidRDefault="005F3BAC">
            <w:pPr>
              <w:rPr>
                <w:ins w:id="111" w:author="Hoan Ng" w:date="2017-03-20T22:18:00Z"/>
                <w:rFonts w:ascii="Times New Roman" w:hAnsi="Times New Roman" w:cs="Times New Roman"/>
                <w:b/>
                <w:bCs/>
                <w:rPrChange w:id="112" w:author="pham phuong" w:date="2018-03-09T15:53:00Z">
                  <w:rPr>
                    <w:ins w:id="113" w:author="Hoan Ng" w:date="2017-03-20T22:18:00Z"/>
                    <w:b/>
                    <w:bCs/>
                  </w:rPr>
                </w:rPrChange>
              </w:rPr>
            </w:pPr>
            <w:ins w:id="114" w:author="Hoan Ng" w:date="2017-03-20T22:18:00Z">
              <w:r w:rsidRPr="00E322B7">
                <w:rPr>
                  <w:rFonts w:ascii="Times New Roman" w:hAnsi="Times New Roman" w:cs="Times New Roman"/>
                  <w:b/>
                  <w:bCs/>
                  <w:rPrChange w:id="115" w:author="pham phuong" w:date="2018-03-09T15:53:00Z">
                    <w:rPr>
                      <w:b/>
                      <w:bCs/>
                    </w:rPr>
                  </w:rPrChange>
                </w:rPr>
                <w:t> </w:t>
              </w:r>
            </w:ins>
          </w:p>
        </w:tc>
        <w:tc>
          <w:tcPr>
            <w:tcW w:w="4702" w:type="dxa"/>
            <w:hideMark/>
          </w:tcPr>
          <w:p w14:paraId="405E8A5F" w14:textId="77777777" w:rsidR="005F3BAC" w:rsidRPr="00E322B7" w:rsidRDefault="005F3BAC">
            <w:pPr>
              <w:rPr>
                <w:ins w:id="116" w:author="Hoan Ng" w:date="2017-03-20T22:18:00Z"/>
                <w:rFonts w:ascii="Times New Roman" w:hAnsi="Times New Roman" w:cs="Times New Roman"/>
                <w:b/>
                <w:bCs/>
                <w:rPrChange w:id="117" w:author="pham phuong" w:date="2018-03-09T15:53:00Z">
                  <w:rPr>
                    <w:ins w:id="118" w:author="Hoan Ng" w:date="2017-03-20T22:18:00Z"/>
                    <w:b/>
                    <w:bCs/>
                  </w:rPr>
                </w:rPrChange>
              </w:rPr>
            </w:pPr>
            <w:ins w:id="119" w:author="Hoan Ng" w:date="2017-03-20T22:18:00Z">
              <w:r w:rsidRPr="00E322B7">
                <w:rPr>
                  <w:rFonts w:ascii="Times New Roman" w:hAnsi="Times New Roman" w:cs="Times New Roman"/>
                  <w:b/>
                  <w:bCs/>
                  <w:rPrChange w:id="120" w:author="pham phuong" w:date="2018-03-09T15:53:00Z">
                    <w:rPr>
                      <w:b/>
                      <w:bCs/>
                    </w:rPr>
                  </w:rPrChange>
                </w:rPr>
                <w:t>Chướng 1 – Hiện trạng</w:t>
              </w:r>
            </w:ins>
          </w:p>
        </w:tc>
        <w:tc>
          <w:tcPr>
            <w:tcW w:w="1027" w:type="dxa"/>
            <w:hideMark/>
          </w:tcPr>
          <w:p w14:paraId="05EF3761" w14:textId="77777777" w:rsidR="005F3BAC" w:rsidRPr="00E322B7" w:rsidRDefault="005F3BAC">
            <w:pPr>
              <w:rPr>
                <w:ins w:id="121" w:author="Hoan Ng" w:date="2017-03-20T22:18:00Z"/>
                <w:rFonts w:ascii="Times New Roman" w:hAnsi="Times New Roman" w:cs="Times New Roman"/>
                <w:b/>
                <w:bCs/>
                <w:rPrChange w:id="122" w:author="pham phuong" w:date="2018-03-09T15:53:00Z">
                  <w:rPr>
                    <w:ins w:id="123" w:author="Hoan Ng" w:date="2017-03-20T22:18:00Z"/>
                    <w:b/>
                    <w:bCs/>
                  </w:rPr>
                </w:rPrChange>
              </w:rPr>
            </w:pPr>
            <w:ins w:id="124" w:author="Hoan Ng" w:date="2017-03-20T22:18:00Z">
              <w:r w:rsidRPr="00E322B7">
                <w:rPr>
                  <w:rFonts w:ascii="Times New Roman" w:hAnsi="Times New Roman" w:cs="Times New Roman"/>
                  <w:b/>
                  <w:bCs/>
                  <w:rPrChange w:id="125" w:author="pham phuong" w:date="2018-03-09T15:53:00Z">
                    <w:rPr>
                      <w:b/>
                      <w:bCs/>
                    </w:rPr>
                  </w:rPrChange>
                </w:rPr>
                <w:t> </w:t>
              </w:r>
            </w:ins>
          </w:p>
        </w:tc>
        <w:tc>
          <w:tcPr>
            <w:tcW w:w="868" w:type="dxa"/>
            <w:hideMark/>
          </w:tcPr>
          <w:p w14:paraId="452C480C" w14:textId="77777777" w:rsidR="005F3BAC" w:rsidRPr="00E322B7" w:rsidRDefault="005F3BAC">
            <w:pPr>
              <w:rPr>
                <w:ins w:id="126" w:author="Hoan Ng" w:date="2017-03-20T22:18:00Z"/>
                <w:rFonts w:ascii="Times New Roman" w:hAnsi="Times New Roman" w:cs="Times New Roman"/>
                <w:b/>
                <w:bCs/>
                <w:rPrChange w:id="127" w:author="pham phuong" w:date="2018-03-09T15:53:00Z">
                  <w:rPr>
                    <w:ins w:id="128" w:author="Hoan Ng" w:date="2017-03-20T22:18:00Z"/>
                    <w:b/>
                    <w:bCs/>
                  </w:rPr>
                </w:rPrChange>
              </w:rPr>
            </w:pPr>
            <w:ins w:id="129" w:author="Hoan Ng" w:date="2017-03-20T22:18:00Z">
              <w:r w:rsidRPr="00E322B7">
                <w:rPr>
                  <w:rFonts w:ascii="Times New Roman" w:hAnsi="Times New Roman" w:cs="Times New Roman"/>
                  <w:b/>
                  <w:bCs/>
                  <w:rPrChange w:id="130" w:author="pham phuong" w:date="2018-03-09T15:53:00Z">
                    <w:rPr>
                      <w:b/>
                      <w:bCs/>
                    </w:rPr>
                  </w:rPrChange>
                </w:rPr>
                <w:t> </w:t>
              </w:r>
            </w:ins>
          </w:p>
        </w:tc>
        <w:tc>
          <w:tcPr>
            <w:tcW w:w="978" w:type="dxa"/>
            <w:hideMark/>
          </w:tcPr>
          <w:p w14:paraId="4ED4DCF5" w14:textId="77777777" w:rsidR="005F3BAC" w:rsidRPr="00E322B7" w:rsidRDefault="005F3BAC">
            <w:pPr>
              <w:rPr>
                <w:ins w:id="131" w:author="Hoan Ng" w:date="2017-03-20T22:18:00Z"/>
                <w:rFonts w:ascii="Times New Roman" w:hAnsi="Times New Roman" w:cs="Times New Roman"/>
                <w:b/>
                <w:bCs/>
                <w:rPrChange w:id="132" w:author="pham phuong" w:date="2018-03-09T15:53:00Z">
                  <w:rPr>
                    <w:ins w:id="133" w:author="Hoan Ng" w:date="2017-03-20T22:18:00Z"/>
                    <w:b/>
                    <w:bCs/>
                  </w:rPr>
                </w:rPrChange>
              </w:rPr>
            </w:pPr>
            <w:ins w:id="134" w:author="Hoan Ng" w:date="2017-03-20T22:18:00Z">
              <w:r w:rsidRPr="00E322B7">
                <w:rPr>
                  <w:rFonts w:ascii="Times New Roman" w:hAnsi="Times New Roman" w:cs="Times New Roman"/>
                  <w:b/>
                  <w:bCs/>
                  <w:rPrChange w:id="135" w:author="pham phuong" w:date="2018-03-09T15:53:00Z">
                    <w:rPr>
                      <w:b/>
                      <w:bCs/>
                    </w:rPr>
                  </w:rPrChange>
                </w:rPr>
                <w:t> </w:t>
              </w:r>
            </w:ins>
          </w:p>
        </w:tc>
        <w:tc>
          <w:tcPr>
            <w:tcW w:w="790" w:type="dxa"/>
            <w:hideMark/>
          </w:tcPr>
          <w:p w14:paraId="572D92B9" w14:textId="77777777" w:rsidR="005F3BAC" w:rsidRPr="00E322B7" w:rsidRDefault="005F3BAC">
            <w:pPr>
              <w:rPr>
                <w:ins w:id="136" w:author="Hoan Ng" w:date="2017-03-20T22:18:00Z"/>
                <w:rFonts w:ascii="Times New Roman" w:hAnsi="Times New Roman" w:cs="Times New Roman"/>
                <w:b/>
                <w:bCs/>
                <w:rPrChange w:id="137" w:author="pham phuong" w:date="2018-03-09T15:53:00Z">
                  <w:rPr>
                    <w:ins w:id="138" w:author="Hoan Ng" w:date="2017-03-20T22:18:00Z"/>
                    <w:b/>
                    <w:bCs/>
                  </w:rPr>
                </w:rPrChange>
              </w:rPr>
            </w:pPr>
            <w:ins w:id="139" w:author="Hoan Ng" w:date="2017-03-20T22:18:00Z">
              <w:r w:rsidRPr="00E322B7">
                <w:rPr>
                  <w:rFonts w:ascii="Times New Roman" w:hAnsi="Times New Roman" w:cs="Times New Roman"/>
                  <w:b/>
                  <w:bCs/>
                  <w:rPrChange w:id="140" w:author="pham phuong" w:date="2018-03-09T15:53:00Z">
                    <w:rPr>
                      <w:b/>
                      <w:bCs/>
                    </w:rPr>
                  </w:rPrChange>
                </w:rPr>
                <w:t> </w:t>
              </w:r>
            </w:ins>
          </w:p>
        </w:tc>
      </w:tr>
      <w:tr w:rsidR="005F3BAC" w:rsidRPr="00E322B7" w14:paraId="5ED53D5F" w14:textId="77777777" w:rsidTr="00542B42">
        <w:trPr>
          <w:trHeight w:val="300"/>
          <w:ins w:id="141" w:author="Hoan Ng" w:date="2017-03-20T22:18:00Z"/>
        </w:trPr>
        <w:tc>
          <w:tcPr>
            <w:tcW w:w="985" w:type="dxa"/>
            <w:hideMark/>
          </w:tcPr>
          <w:p w14:paraId="032FD28C" w14:textId="77777777" w:rsidR="005F3BAC" w:rsidRPr="00E322B7" w:rsidRDefault="005F3BAC">
            <w:pPr>
              <w:rPr>
                <w:ins w:id="142" w:author="Hoan Ng" w:date="2017-03-20T22:18:00Z"/>
                <w:rFonts w:ascii="Times New Roman" w:hAnsi="Times New Roman" w:cs="Times New Roman"/>
                <w:b/>
                <w:bCs/>
                <w:rPrChange w:id="143" w:author="pham phuong" w:date="2018-03-09T15:53:00Z">
                  <w:rPr>
                    <w:ins w:id="144" w:author="Hoan Ng" w:date="2017-03-20T22:18:00Z"/>
                    <w:b/>
                    <w:bCs/>
                  </w:rPr>
                </w:rPrChange>
              </w:rPr>
            </w:pPr>
            <w:ins w:id="145" w:author="Hoan Ng" w:date="2017-03-20T22:18:00Z">
              <w:r w:rsidRPr="00E322B7">
                <w:rPr>
                  <w:rFonts w:ascii="Times New Roman" w:hAnsi="Times New Roman" w:cs="Times New Roman"/>
                  <w:b/>
                  <w:bCs/>
                  <w:rPrChange w:id="146" w:author="pham phuong" w:date="2018-03-09T15:53:00Z">
                    <w:rPr>
                      <w:b/>
                      <w:bCs/>
                    </w:rPr>
                  </w:rPrChange>
                </w:rPr>
                <w:t> </w:t>
              </w:r>
            </w:ins>
          </w:p>
        </w:tc>
        <w:tc>
          <w:tcPr>
            <w:tcW w:w="4702" w:type="dxa"/>
            <w:hideMark/>
          </w:tcPr>
          <w:p w14:paraId="5CACE706" w14:textId="77777777" w:rsidR="005F3BAC" w:rsidRPr="00E322B7" w:rsidRDefault="005F3BAC" w:rsidP="005F3BAC">
            <w:pPr>
              <w:rPr>
                <w:ins w:id="147" w:author="Hoan Ng" w:date="2017-03-20T22:18:00Z"/>
                <w:rFonts w:ascii="Times New Roman" w:hAnsi="Times New Roman" w:cs="Times New Roman"/>
                <w:b/>
                <w:bCs/>
                <w:rPrChange w:id="148" w:author="pham phuong" w:date="2018-03-09T15:53:00Z">
                  <w:rPr>
                    <w:ins w:id="149" w:author="Hoan Ng" w:date="2017-03-20T22:18:00Z"/>
                    <w:b/>
                    <w:bCs/>
                  </w:rPr>
                </w:rPrChange>
              </w:rPr>
            </w:pPr>
            <w:ins w:id="150" w:author="Hoan Ng" w:date="2017-03-20T22:18:00Z">
              <w:r w:rsidRPr="00E322B7">
                <w:rPr>
                  <w:rFonts w:ascii="Times New Roman" w:hAnsi="Times New Roman" w:cs="Times New Roman"/>
                  <w:b/>
                  <w:bCs/>
                  <w:rPrChange w:id="151" w:author="pham phuong" w:date="2018-03-09T15:53:00Z">
                    <w:rPr>
                      <w:b/>
                      <w:bCs/>
                    </w:rPr>
                  </w:rPrChange>
                </w:rPr>
                <w:t>1.1. Hiện trạng tổ chức</w:t>
              </w:r>
            </w:ins>
          </w:p>
        </w:tc>
        <w:tc>
          <w:tcPr>
            <w:tcW w:w="1027" w:type="dxa"/>
            <w:hideMark/>
          </w:tcPr>
          <w:p w14:paraId="7027CACA" w14:textId="77777777" w:rsidR="005F3BAC" w:rsidRPr="00E322B7" w:rsidRDefault="005F3BAC">
            <w:pPr>
              <w:rPr>
                <w:ins w:id="152" w:author="Hoan Ng" w:date="2017-03-20T22:18:00Z"/>
                <w:rFonts w:ascii="Times New Roman" w:hAnsi="Times New Roman" w:cs="Times New Roman"/>
                <w:b/>
                <w:bCs/>
                <w:rPrChange w:id="153" w:author="pham phuong" w:date="2018-03-09T15:53:00Z">
                  <w:rPr>
                    <w:ins w:id="154" w:author="Hoan Ng" w:date="2017-03-20T22:18:00Z"/>
                    <w:b/>
                    <w:bCs/>
                  </w:rPr>
                </w:rPrChange>
              </w:rPr>
            </w:pPr>
            <w:ins w:id="155" w:author="Hoan Ng" w:date="2017-03-20T22:18:00Z">
              <w:r w:rsidRPr="00E322B7">
                <w:rPr>
                  <w:rFonts w:ascii="Times New Roman" w:hAnsi="Times New Roman" w:cs="Times New Roman"/>
                  <w:b/>
                  <w:bCs/>
                  <w:rPrChange w:id="156" w:author="pham phuong" w:date="2018-03-09T15:53:00Z">
                    <w:rPr>
                      <w:b/>
                      <w:bCs/>
                    </w:rPr>
                  </w:rPrChange>
                </w:rPr>
                <w:t> </w:t>
              </w:r>
            </w:ins>
          </w:p>
        </w:tc>
        <w:tc>
          <w:tcPr>
            <w:tcW w:w="868" w:type="dxa"/>
            <w:hideMark/>
          </w:tcPr>
          <w:p w14:paraId="419B90A8" w14:textId="77777777" w:rsidR="005F3BAC" w:rsidRPr="00E322B7" w:rsidRDefault="005F3BAC">
            <w:pPr>
              <w:rPr>
                <w:ins w:id="157" w:author="Hoan Ng" w:date="2017-03-20T22:18:00Z"/>
                <w:rFonts w:ascii="Times New Roman" w:hAnsi="Times New Roman" w:cs="Times New Roman"/>
                <w:b/>
                <w:bCs/>
                <w:rPrChange w:id="158" w:author="pham phuong" w:date="2018-03-09T15:53:00Z">
                  <w:rPr>
                    <w:ins w:id="159" w:author="Hoan Ng" w:date="2017-03-20T22:18:00Z"/>
                    <w:b/>
                    <w:bCs/>
                  </w:rPr>
                </w:rPrChange>
              </w:rPr>
            </w:pPr>
            <w:ins w:id="160" w:author="Hoan Ng" w:date="2017-03-20T22:18:00Z">
              <w:r w:rsidRPr="00E322B7">
                <w:rPr>
                  <w:rFonts w:ascii="Times New Roman" w:hAnsi="Times New Roman" w:cs="Times New Roman"/>
                  <w:b/>
                  <w:bCs/>
                  <w:rPrChange w:id="161" w:author="pham phuong" w:date="2018-03-09T15:53:00Z">
                    <w:rPr>
                      <w:b/>
                      <w:bCs/>
                    </w:rPr>
                  </w:rPrChange>
                </w:rPr>
                <w:t> </w:t>
              </w:r>
            </w:ins>
          </w:p>
        </w:tc>
        <w:tc>
          <w:tcPr>
            <w:tcW w:w="978" w:type="dxa"/>
            <w:hideMark/>
          </w:tcPr>
          <w:p w14:paraId="08095ED1" w14:textId="77777777" w:rsidR="005F3BAC" w:rsidRPr="00E322B7" w:rsidRDefault="005F3BAC">
            <w:pPr>
              <w:rPr>
                <w:ins w:id="162" w:author="Hoan Ng" w:date="2017-03-20T22:18:00Z"/>
                <w:rFonts w:ascii="Times New Roman" w:hAnsi="Times New Roman" w:cs="Times New Roman"/>
                <w:b/>
                <w:bCs/>
                <w:rPrChange w:id="163" w:author="pham phuong" w:date="2018-03-09T15:53:00Z">
                  <w:rPr>
                    <w:ins w:id="164" w:author="Hoan Ng" w:date="2017-03-20T22:18:00Z"/>
                    <w:b/>
                    <w:bCs/>
                  </w:rPr>
                </w:rPrChange>
              </w:rPr>
            </w:pPr>
            <w:ins w:id="165" w:author="Hoan Ng" w:date="2017-03-20T22:18:00Z">
              <w:r w:rsidRPr="00E322B7">
                <w:rPr>
                  <w:rFonts w:ascii="Times New Roman" w:hAnsi="Times New Roman" w:cs="Times New Roman"/>
                  <w:b/>
                  <w:bCs/>
                  <w:rPrChange w:id="166" w:author="pham phuong" w:date="2018-03-09T15:53:00Z">
                    <w:rPr>
                      <w:b/>
                      <w:bCs/>
                    </w:rPr>
                  </w:rPrChange>
                </w:rPr>
                <w:t> </w:t>
              </w:r>
            </w:ins>
          </w:p>
        </w:tc>
        <w:tc>
          <w:tcPr>
            <w:tcW w:w="790" w:type="dxa"/>
            <w:hideMark/>
          </w:tcPr>
          <w:p w14:paraId="6A872CF9" w14:textId="77777777" w:rsidR="005F3BAC" w:rsidRPr="00E322B7" w:rsidRDefault="005F3BAC">
            <w:pPr>
              <w:rPr>
                <w:ins w:id="167" w:author="Hoan Ng" w:date="2017-03-20T22:18:00Z"/>
                <w:rFonts w:ascii="Times New Roman" w:hAnsi="Times New Roman" w:cs="Times New Roman"/>
                <w:b/>
                <w:bCs/>
                <w:rPrChange w:id="168" w:author="pham phuong" w:date="2018-03-09T15:53:00Z">
                  <w:rPr>
                    <w:ins w:id="169" w:author="Hoan Ng" w:date="2017-03-20T22:18:00Z"/>
                    <w:b/>
                    <w:bCs/>
                  </w:rPr>
                </w:rPrChange>
              </w:rPr>
            </w:pPr>
            <w:ins w:id="170" w:author="Hoan Ng" w:date="2017-03-20T22:18:00Z">
              <w:r w:rsidRPr="00E322B7">
                <w:rPr>
                  <w:rFonts w:ascii="Times New Roman" w:hAnsi="Times New Roman" w:cs="Times New Roman"/>
                  <w:b/>
                  <w:bCs/>
                  <w:rPrChange w:id="171" w:author="pham phuong" w:date="2018-03-09T15:53:00Z">
                    <w:rPr>
                      <w:b/>
                      <w:bCs/>
                    </w:rPr>
                  </w:rPrChange>
                </w:rPr>
                <w:t> </w:t>
              </w:r>
            </w:ins>
          </w:p>
        </w:tc>
      </w:tr>
      <w:tr w:rsidR="005F3BAC" w:rsidRPr="00E322B7" w14:paraId="0919D1F6" w14:textId="77777777" w:rsidTr="00542B42">
        <w:trPr>
          <w:trHeight w:val="300"/>
          <w:ins w:id="172" w:author="Hoan Ng" w:date="2017-03-20T22:18:00Z"/>
        </w:trPr>
        <w:tc>
          <w:tcPr>
            <w:tcW w:w="985" w:type="dxa"/>
            <w:hideMark/>
          </w:tcPr>
          <w:p w14:paraId="35A05B73" w14:textId="77777777" w:rsidR="005F3BAC" w:rsidRPr="00E322B7" w:rsidRDefault="005F3BAC">
            <w:pPr>
              <w:rPr>
                <w:ins w:id="173" w:author="Hoan Ng" w:date="2017-03-20T22:18:00Z"/>
                <w:rFonts w:ascii="Times New Roman" w:hAnsi="Times New Roman" w:cs="Times New Roman"/>
                <w:b/>
                <w:bCs/>
                <w:rPrChange w:id="174" w:author="pham phuong" w:date="2018-03-09T15:53:00Z">
                  <w:rPr>
                    <w:ins w:id="175" w:author="Hoan Ng" w:date="2017-03-20T22:18:00Z"/>
                    <w:b/>
                    <w:bCs/>
                  </w:rPr>
                </w:rPrChange>
              </w:rPr>
            </w:pPr>
            <w:ins w:id="176" w:author="Hoan Ng" w:date="2017-03-20T22:18:00Z">
              <w:r w:rsidRPr="00E322B7">
                <w:rPr>
                  <w:rFonts w:ascii="Times New Roman" w:hAnsi="Times New Roman" w:cs="Times New Roman"/>
                  <w:b/>
                  <w:bCs/>
                  <w:rPrChange w:id="177" w:author="pham phuong" w:date="2018-03-09T15:53:00Z">
                    <w:rPr>
                      <w:b/>
                      <w:bCs/>
                    </w:rPr>
                  </w:rPrChange>
                </w:rPr>
                <w:t> </w:t>
              </w:r>
            </w:ins>
          </w:p>
        </w:tc>
        <w:tc>
          <w:tcPr>
            <w:tcW w:w="4702" w:type="dxa"/>
            <w:hideMark/>
          </w:tcPr>
          <w:p w14:paraId="63E120DE" w14:textId="77777777" w:rsidR="005F3BAC" w:rsidRPr="00E322B7" w:rsidRDefault="005F3BAC" w:rsidP="005F3BAC">
            <w:pPr>
              <w:rPr>
                <w:ins w:id="178" w:author="Hoan Ng" w:date="2017-03-20T22:18:00Z"/>
                <w:rFonts w:ascii="Times New Roman" w:hAnsi="Times New Roman" w:cs="Times New Roman"/>
                <w:b/>
                <w:bCs/>
                <w:rPrChange w:id="179" w:author="pham phuong" w:date="2018-03-09T15:53:00Z">
                  <w:rPr>
                    <w:ins w:id="180" w:author="Hoan Ng" w:date="2017-03-20T22:18:00Z"/>
                    <w:b/>
                    <w:bCs/>
                  </w:rPr>
                </w:rPrChange>
              </w:rPr>
            </w:pPr>
            <w:ins w:id="181" w:author="Hoan Ng" w:date="2017-03-20T22:18:00Z">
              <w:r w:rsidRPr="00E322B7">
                <w:rPr>
                  <w:rFonts w:ascii="Times New Roman" w:hAnsi="Times New Roman" w:cs="Times New Roman"/>
                  <w:b/>
                  <w:bCs/>
                  <w:rPrChange w:id="182" w:author="pham phuong" w:date="2018-03-09T15:53:00Z">
                    <w:rPr>
                      <w:b/>
                      <w:bCs/>
                    </w:rPr>
                  </w:rPrChange>
                </w:rPr>
                <w:t>1.2.  </w:t>
              </w:r>
            </w:ins>
          </w:p>
        </w:tc>
        <w:tc>
          <w:tcPr>
            <w:tcW w:w="1027" w:type="dxa"/>
            <w:hideMark/>
          </w:tcPr>
          <w:p w14:paraId="4EB6D989" w14:textId="77777777" w:rsidR="005F3BAC" w:rsidRPr="00E322B7" w:rsidRDefault="005F3BAC">
            <w:pPr>
              <w:rPr>
                <w:ins w:id="183" w:author="Hoan Ng" w:date="2017-03-20T22:18:00Z"/>
                <w:rFonts w:ascii="Times New Roman" w:hAnsi="Times New Roman" w:cs="Times New Roman"/>
                <w:b/>
                <w:bCs/>
                <w:rPrChange w:id="184" w:author="pham phuong" w:date="2018-03-09T15:53:00Z">
                  <w:rPr>
                    <w:ins w:id="185" w:author="Hoan Ng" w:date="2017-03-20T22:18:00Z"/>
                    <w:b/>
                    <w:bCs/>
                  </w:rPr>
                </w:rPrChange>
              </w:rPr>
            </w:pPr>
            <w:ins w:id="186" w:author="Hoan Ng" w:date="2017-03-20T22:18:00Z">
              <w:r w:rsidRPr="00E322B7">
                <w:rPr>
                  <w:rFonts w:ascii="Times New Roman" w:hAnsi="Times New Roman" w:cs="Times New Roman"/>
                  <w:b/>
                  <w:bCs/>
                  <w:rPrChange w:id="187" w:author="pham phuong" w:date="2018-03-09T15:53:00Z">
                    <w:rPr>
                      <w:b/>
                      <w:bCs/>
                    </w:rPr>
                  </w:rPrChange>
                </w:rPr>
                <w:t> </w:t>
              </w:r>
            </w:ins>
          </w:p>
        </w:tc>
        <w:tc>
          <w:tcPr>
            <w:tcW w:w="868" w:type="dxa"/>
            <w:hideMark/>
          </w:tcPr>
          <w:p w14:paraId="57C44465" w14:textId="77777777" w:rsidR="005F3BAC" w:rsidRPr="00E322B7" w:rsidRDefault="005F3BAC">
            <w:pPr>
              <w:rPr>
                <w:ins w:id="188" w:author="Hoan Ng" w:date="2017-03-20T22:18:00Z"/>
                <w:rFonts w:ascii="Times New Roman" w:hAnsi="Times New Roman" w:cs="Times New Roman"/>
                <w:b/>
                <w:bCs/>
                <w:rPrChange w:id="189" w:author="pham phuong" w:date="2018-03-09T15:53:00Z">
                  <w:rPr>
                    <w:ins w:id="190" w:author="Hoan Ng" w:date="2017-03-20T22:18:00Z"/>
                    <w:b/>
                    <w:bCs/>
                  </w:rPr>
                </w:rPrChange>
              </w:rPr>
            </w:pPr>
            <w:ins w:id="191" w:author="Hoan Ng" w:date="2017-03-20T22:18:00Z">
              <w:r w:rsidRPr="00E322B7">
                <w:rPr>
                  <w:rFonts w:ascii="Times New Roman" w:hAnsi="Times New Roman" w:cs="Times New Roman"/>
                  <w:b/>
                  <w:bCs/>
                  <w:rPrChange w:id="192" w:author="pham phuong" w:date="2018-03-09T15:53:00Z">
                    <w:rPr>
                      <w:b/>
                      <w:bCs/>
                    </w:rPr>
                  </w:rPrChange>
                </w:rPr>
                <w:t> </w:t>
              </w:r>
            </w:ins>
          </w:p>
        </w:tc>
        <w:tc>
          <w:tcPr>
            <w:tcW w:w="978" w:type="dxa"/>
            <w:hideMark/>
          </w:tcPr>
          <w:p w14:paraId="1F80B88D" w14:textId="77777777" w:rsidR="005F3BAC" w:rsidRPr="00E322B7" w:rsidRDefault="005F3BAC">
            <w:pPr>
              <w:rPr>
                <w:ins w:id="193" w:author="Hoan Ng" w:date="2017-03-20T22:18:00Z"/>
                <w:rFonts w:ascii="Times New Roman" w:hAnsi="Times New Roman" w:cs="Times New Roman"/>
                <w:b/>
                <w:bCs/>
                <w:rPrChange w:id="194" w:author="pham phuong" w:date="2018-03-09T15:53:00Z">
                  <w:rPr>
                    <w:ins w:id="195" w:author="Hoan Ng" w:date="2017-03-20T22:18:00Z"/>
                    <w:b/>
                    <w:bCs/>
                  </w:rPr>
                </w:rPrChange>
              </w:rPr>
            </w:pPr>
            <w:ins w:id="196" w:author="Hoan Ng" w:date="2017-03-20T22:18:00Z">
              <w:r w:rsidRPr="00E322B7">
                <w:rPr>
                  <w:rFonts w:ascii="Times New Roman" w:hAnsi="Times New Roman" w:cs="Times New Roman"/>
                  <w:b/>
                  <w:bCs/>
                  <w:rPrChange w:id="197" w:author="pham phuong" w:date="2018-03-09T15:53:00Z">
                    <w:rPr>
                      <w:b/>
                      <w:bCs/>
                    </w:rPr>
                  </w:rPrChange>
                </w:rPr>
                <w:t> </w:t>
              </w:r>
            </w:ins>
          </w:p>
        </w:tc>
        <w:tc>
          <w:tcPr>
            <w:tcW w:w="790" w:type="dxa"/>
            <w:hideMark/>
          </w:tcPr>
          <w:p w14:paraId="2834B53E" w14:textId="77777777" w:rsidR="005F3BAC" w:rsidRPr="00E322B7" w:rsidRDefault="005F3BAC">
            <w:pPr>
              <w:rPr>
                <w:ins w:id="198" w:author="Hoan Ng" w:date="2017-03-20T22:18:00Z"/>
                <w:rFonts w:ascii="Times New Roman" w:hAnsi="Times New Roman" w:cs="Times New Roman"/>
                <w:b/>
                <w:bCs/>
                <w:rPrChange w:id="199" w:author="pham phuong" w:date="2018-03-09T15:53:00Z">
                  <w:rPr>
                    <w:ins w:id="200" w:author="Hoan Ng" w:date="2017-03-20T22:18:00Z"/>
                    <w:b/>
                    <w:bCs/>
                  </w:rPr>
                </w:rPrChange>
              </w:rPr>
            </w:pPr>
            <w:ins w:id="201" w:author="Hoan Ng" w:date="2017-03-20T22:18:00Z">
              <w:r w:rsidRPr="00E322B7">
                <w:rPr>
                  <w:rFonts w:ascii="Times New Roman" w:hAnsi="Times New Roman" w:cs="Times New Roman"/>
                  <w:b/>
                  <w:bCs/>
                  <w:rPrChange w:id="202" w:author="pham phuong" w:date="2018-03-09T15:53:00Z">
                    <w:rPr>
                      <w:b/>
                      <w:bCs/>
                    </w:rPr>
                  </w:rPrChange>
                </w:rPr>
                <w:t> </w:t>
              </w:r>
            </w:ins>
          </w:p>
        </w:tc>
      </w:tr>
      <w:tr w:rsidR="005F3BAC" w:rsidRPr="00E322B7" w14:paraId="3CC80E27" w14:textId="77777777" w:rsidTr="00542B42">
        <w:trPr>
          <w:trHeight w:val="300"/>
          <w:ins w:id="203" w:author="Hoan Ng" w:date="2017-03-20T22:18:00Z"/>
        </w:trPr>
        <w:tc>
          <w:tcPr>
            <w:tcW w:w="985" w:type="dxa"/>
            <w:hideMark/>
          </w:tcPr>
          <w:p w14:paraId="3E9873F4" w14:textId="77777777" w:rsidR="005F3BAC" w:rsidRPr="00E322B7" w:rsidRDefault="005F3BAC">
            <w:pPr>
              <w:rPr>
                <w:ins w:id="204" w:author="Hoan Ng" w:date="2017-03-20T22:18:00Z"/>
                <w:rFonts w:ascii="Times New Roman" w:hAnsi="Times New Roman" w:cs="Times New Roman"/>
                <w:b/>
                <w:bCs/>
                <w:rPrChange w:id="205" w:author="pham phuong" w:date="2018-03-09T15:53:00Z">
                  <w:rPr>
                    <w:ins w:id="206" w:author="Hoan Ng" w:date="2017-03-20T22:18:00Z"/>
                    <w:b/>
                    <w:bCs/>
                  </w:rPr>
                </w:rPrChange>
              </w:rPr>
            </w:pPr>
            <w:ins w:id="207" w:author="Hoan Ng" w:date="2017-03-20T22:18:00Z">
              <w:r w:rsidRPr="00E322B7">
                <w:rPr>
                  <w:rFonts w:ascii="Times New Roman" w:hAnsi="Times New Roman" w:cs="Times New Roman"/>
                  <w:b/>
                  <w:bCs/>
                  <w:rPrChange w:id="208" w:author="pham phuong" w:date="2018-03-09T15:53:00Z">
                    <w:rPr>
                      <w:b/>
                      <w:bCs/>
                    </w:rPr>
                  </w:rPrChange>
                </w:rPr>
                <w:t> </w:t>
              </w:r>
            </w:ins>
          </w:p>
        </w:tc>
        <w:tc>
          <w:tcPr>
            <w:tcW w:w="4702" w:type="dxa"/>
            <w:hideMark/>
          </w:tcPr>
          <w:p w14:paraId="79A52A35" w14:textId="77777777" w:rsidR="005F3BAC" w:rsidRPr="00E322B7" w:rsidRDefault="005F3BAC" w:rsidP="005F3BAC">
            <w:pPr>
              <w:rPr>
                <w:ins w:id="209" w:author="Hoan Ng" w:date="2017-03-20T22:18:00Z"/>
                <w:rFonts w:ascii="Times New Roman" w:hAnsi="Times New Roman" w:cs="Times New Roman"/>
                <w:b/>
                <w:bCs/>
                <w:rPrChange w:id="210" w:author="pham phuong" w:date="2018-03-09T15:53:00Z">
                  <w:rPr>
                    <w:ins w:id="211" w:author="Hoan Ng" w:date="2017-03-20T22:18:00Z"/>
                    <w:b/>
                    <w:bCs/>
                  </w:rPr>
                </w:rPrChange>
              </w:rPr>
            </w:pPr>
            <w:ins w:id="212" w:author="Hoan Ng" w:date="2017-03-20T22:18:00Z">
              <w:r w:rsidRPr="00E322B7">
                <w:rPr>
                  <w:rFonts w:ascii="Times New Roman" w:hAnsi="Times New Roman" w:cs="Times New Roman"/>
                  <w:b/>
                  <w:bCs/>
                  <w:rPrChange w:id="213" w:author="pham phuong" w:date="2018-03-09T15:53:00Z">
                    <w:rPr>
                      <w:b/>
                      <w:bCs/>
                    </w:rPr>
                  </w:rPrChange>
                </w:rPr>
                <w:t>1.3.  </w:t>
              </w:r>
            </w:ins>
          </w:p>
        </w:tc>
        <w:tc>
          <w:tcPr>
            <w:tcW w:w="1027" w:type="dxa"/>
            <w:hideMark/>
          </w:tcPr>
          <w:p w14:paraId="505139E6" w14:textId="77777777" w:rsidR="005F3BAC" w:rsidRPr="00E322B7" w:rsidRDefault="005F3BAC">
            <w:pPr>
              <w:rPr>
                <w:ins w:id="214" w:author="Hoan Ng" w:date="2017-03-20T22:18:00Z"/>
                <w:rFonts w:ascii="Times New Roman" w:hAnsi="Times New Roman" w:cs="Times New Roman"/>
                <w:b/>
                <w:bCs/>
                <w:rPrChange w:id="215" w:author="pham phuong" w:date="2018-03-09T15:53:00Z">
                  <w:rPr>
                    <w:ins w:id="216" w:author="Hoan Ng" w:date="2017-03-20T22:18:00Z"/>
                    <w:b/>
                    <w:bCs/>
                  </w:rPr>
                </w:rPrChange>
              </w:rPr>
            </w:pPr>
            <w:ins w:id="217" w:author="Hoan Ng" w:date="2017-03-20T22:18:00Z">
              <w:r w:rsidRPr="00E322B7">
                <w:rPr>
                  <w:rFonts w:ascii="Times New Roman" w:hAnsi="Times New Roman" w:cs="Times New Roman"/>
                  <w:b/>
                  <w:bCs/>
                  <w:rPrChange w:id="218" w:author="pham phuong" w:date="2018-03-09T15:53:00Z">
                    <w:rPr>
                      <w:b/>
                      <w:bCs/>
                    </w:rPr>
                  </w:rPrChange>
                </w:rPr>
                <w:t> </w:t>
              </w:r>
            </w:ins>
          </w:p>
        </w:tc>
        <w:tc>
          <w:tcPr>
            <w:tcW w:w="868" w:type="dxa"/>
            <w:hideMark/>
          </w:tcPr>
          <w:p w14:paraId="57271621" w14:textId="77777777" w:rsidR="005F3BAC" w:rsidRPr="00E322B7" w:rsidRDefault="005F3BAC">
            <w:pPr>
              <w:rPr>
                <w:ins w:id="219" w:author="Hoan Ng" w:date="2017-03-20T22:18:00Z"/>
                <w:rFonts w:ascii="Times New Roman" w:hAnsi="Times New Roman" w:cs="Times New Roman"/>
                <w:b/>
                <w:bCs/>
                <w:rPrChange w:id="220" w:author="pham phuong" w:date="2018-03-09T15:53:00Z">
                  <w:rPr>
                    <w:ins w:id="221" w:author="Hoan Ng" w:date="2017-03-20T22:18:00Z"/>
                    <w:b/>
                    <w:bCs/>
                  </w:rPr>
                </w:rPrChange>
              </w:rPr>
            </w:pPr>
            <w:ins w:id="222" w:author="Hoan Ng" w:date="2017-03-20T22:18:00Z">
              <w:r w:rsidRPr="00E322B7">
                <w:rPr>
                  <w:rFonts w:ascii="Times New Roman" w:hAnsi="Times New Roman" w:cs="Times New Roman"/>
                  <w:b/>
                  <w:bCs/>
                  <w:rPrChange w:id="223" w:author="pham phuong" w:date="2018-03-09T15:53:00Z">
                    <w:rPr>
                      <w:b/>
                      <w:bCs/>
                    </w:rPr>
                  </w:rPrChange>
                </w:rPr>
                <w:t> </w:t>
              </w:r>
            </w:ins>
          </w:p>
        </w:tc>
        <w:tc>
          <w:tcPr>
            <w:tcW w:w="978" w:type="dxa"/>
            <w:hideMark/>
          </w:tcPr>
          <w:p w14:paraId="1188C735" w14:textId="77777777" w:rsidR="005F3BAC" w:rsidRPr="00E322B7" w:rsidRDefault="005F3BAC">
            <w:pPr>
              <w:rPr>
                <w:ins w:id="224" w:author="Hoan Ng" w:date="2017-03-20T22:18:00Z"/>
                <w:rFonts w:ascii="Times New Roman" w:hAnsi="Times New Roman" w:cs="Times New Roman"/>
                <w:b/>
                <w:bCs/>
                <w:rPrChange w:id="225" w:author="pham phuong" w:date="2018-03-09T15:53:00Z">
                  <w:rPr>
                    <w:ins w:id="226" w:author="Hoan Ng" w:date="2017-03-20T22:18:00Z"/>
                    <w:b/>
                    <w:bCs/>
                  </w:rPr>
                </w:rPrChange>
              </w:rPr>
            </w:pPr>
            <w:ins w:id="227" w:author="Hoan Ng" w:date="2017-03-20T22:18:00Z">
              <w:r w:rsidRPr="00E322B7">
                <w:rPr>
                  <w:rFonts w:ascii="Times New Roman" w:hAnsi="Times New Roman" w:cs="Times New Roman"/>
                  <w:b/>
                  <w:bCs/>
                  <w:rPrChange w:id="228" w:author="pham phuong" w:date="2018-03-09T15:53:00Z">
                    <w:rPr>
                      <w:b/>
                      <w:bCs/>
                    </w:rPr>
                  </w:rPrChange>
                </w:rPr>
                <w:t> </w:t>
              </w:r>
            </w:ins>
          </w:p>
        </w:tc>
        <w:tc>
          <w:tcPr>
            <w:tcW w:w="790" w:type="dxa"/>
            <w:hideMark/>
          </w:tcPr>
          <w:p w14:paraId="474F0037" w14:textId="77777777" w:rsidR="005F3BAC" w:rsidRPr="00E322B7" w:rsidRDefault="005F3BAC">
            <w:pPr>
              <w:rPr>
                <w:ins w:id="229" w:author="Hoan Ng" w:date="2017-03-20T22:18:00Z"/>
                <w:rFonts w:ascii="Times New Roman" w:hAnsi="Times New Roman" w:cs="Times New Roman"/>
                <w:b/>
                <w:bCs/>
                <w:rPrChange w:id="230" w:author="pham phuong" w:date="2018-03-09T15:53:00Z">
                  <w:rPr>
                    <w:ins w:id="231" w:author="Hoan Ng" w:date="2017-03-20T22:18:00Z"/>
                    <w:b/>
                    <w:bCs/>
                  </w:rPr>
                </w:rPrChange>
              </w:rPr>
            </w:pPr>
            <w:ins w:id="232" w:author="Hoan Ng" w:date="2017-03-20T22:18:00Z">
              <w:r w:rsidRPr="00E322B7">
                <w:rPr>
                  <w:rFonts w:ascii="Times New Roman" w:hAnsi="Times New Roman" w:cs="Times New Roman"/>
                  <w:b/>
                  <w:bCs/>
                  <w:rPrChange w:id="233" w:author="pham phuong" w:date="2018-03-09T15:53:00Z">
                    <w:rPr>
                      <w:b/>
                      <w:bCs/>
                    </w:rPr>
                  </w:rPrChange>
                </w:rPr>
                <w:t> </w:t>
              </w:r>
            </w:ins>
          </w:p>
        </w:tc>
      </w:tr>
      <w:tr w:rsidR="005F3BAC" w:rsidRPr="00E322B7" w14:paraId="4DD0AC6C" w14:textId="77777777" w:rsidTr="00542B42">
        <w:trPr>
          <w:trHeight w:val="300"/>
          <w:ins w:id="234" w:author="Hoan Ng" w:date="2017-03-20T22:18:00Z"/>
        </w:trPr>
        <w:tc>
          <w:tcPr>
            <w:tcW w:w="985" w:type="dxa"/>
            <w:hideMark/>
          </w:tcPr>
          <w:p w14:paraId="61D3D5A4" w14:textId="77777777" w:rsidR="005F3BAC" w:rsidRPr="00E322B7" w:rsidRDefault="005F3BAC">
            <w:pPr>
              <w:rPr>
                <w:ins w:id="235" w:author="Hoan Ng" w:date="2017-03-20T22:18:00Z"/>
                <w:rFonts w:ascii="Times New Roman" w:hAnsi="Times New Roman" w:cs="Times New Roman"/>
                <w:b/>
                <w:bCs/>
                <w:rPrChange w:id="236" w:author="pham phuong" w:date="2018-03-09T15:53:00Z">
                  <w:rPr>
                    <w:ins w:id="237" w:author="Hoan Ng" w:date="2017-03-20T22:18:00Z"/>
                    <w:b/>
                    <w:bCs/>
                  </w:rPr>
                </w:rPrChange>
              </w:rPr>
            </w:pPr>
            <w:ins w:id="238" w:author="Hoan Ng" w:date="2017-03-20T22:18:00Z">
              <w:r w:rsidRPr="00E322B7">
                <w:rPr>
                  <w:rFonts w:ascii="Times New Roman" w:hAnsi="Times New Roman" w:cs="Times New Roman"/>
                  <w:b/>
                  <w:bCs/>
                  <w:rPrChange w:id="239" w:author="pham phuong" w:date="2018-03-09T15:53:00Z">
                    <w:rPr>
                      <w:b/>
                      <w:bCs/>
                    </w:rPr>
                  </w:rPrChange>
                </w:rPr>
                <w:t> </w:t>
              </w:r>
            </w:ins>
          </w:p>
        </w:tc>
        <w:tc>
          <w:tcPr>
            <w:tcW w:w="4702" w:type="dxa"/>
            <w:hideMark/>
          </w:tcPr>
          <w:p w14:paraId="16B7EEDD" w14:textId="77777777" w:rsidR="005F3BAC" w:rsidRPr="00E322B7" w:rsidRDefault="005F3BAC">
            <w:pPr>
              <w:rPr>
                <w:ins w:id="240" w:author="Hoan Ng" w:date="2017-03-20T22:18:00Z"/>
                <w:rFonts w:ascii="Times New Roman" w:hAnsi="Times New Roman" w:cs="Times New Roman"/>
                <w:b/>
                <w:bCs/>
                <w:rPrChange w:id="241" w:author="pham phuong" w:date="2018-03-09T15:53:00Z">
                  <w:rPr>
                    <w:ins w:id="242" w:author="Hoan Ng" w:date="2017-03-20T22:18:00Z"/>
                    <w:b/>
                    <w:bCs/>
                  </w:rPr>
                </w:rPrChange>
              </w:rPr>
            </w:pPr>
            <w:ins w:id="243" w:author="Hoan Ng" w:date="2017-03-20T22:18:00Z">
              <w:r w:rsidRPr="00E322B7">
                <w:rPr>
                  <w:rFonts w:ascii="Times New Roman" w:hAnsi="Times New Roman" w:cs="Times New Roman"/>
                  <w:b/>
                  <w:bCs/>
                  <w:rPrChange w:id="244" w:author="pham phuong" w:date="2018-03-09T15:53:00Z">
                    <w:rPr>
                      <w:b/>
                      <w:bCs/>
                    </w:rPr>
                  </w:rPrChange>
                </w:rPr>
                <w:t>Chương 2: Phân tích</w:t>
              </w:r>
            </w:ins>
          </w:p>
        </w:tc>
        <w:tc>
          <w:tcPr>
            <w:tcW w:w="1027" w:type="dxa"/>
            <w:hideMark/>
          </w:tcPr>
          <w:p w14:paraId="2953588C" w14:textId="77777777" w:rsidR="005F3BAC" w:rsidRPr="00E322B7" w:rsidRDefault="005F3BAC">
            <w:pPr>
              <w:rPr>
                <w:ins w:id="245" w:author="Hoan Ng" w:date="2017-03-20T22:18:00Z"/>
                <w:rFonts w:ascii="Times New Roman" w:hAnsi="Times New Roman" w:cs="Times New Roman"/>
                <w:b/>
                <w:bCs/>
                <w:rPrChange w:id="246" w:author="pham phuong" w:date="2018-03-09T15:53:00Z">
                  <w:rPr>
                    <w:ins w:id="247" w:author="Hoan Ng" w:date="2017-03-20T22:18:00Z"/>
                    <w:b/>
                    <w:bCs/>
                  </w:rPr>
                </w:rPrChange>
              </w:rPr>
            </w:pPr>
            <w:ins w:id="248" w:author="Hoan Ng" w:date="2017-03-20T22:18:00Z">
              <w:r w:rsidRPr="00E322B7">
                <w:rPr>
                  <w:rFonts w:ascii="Times New Roman" w:hAnsi="Times New Roman" w:cs="Times New Roman"/>
                  <w:b/>
                  <w:bCs/>
                  <w:rPrChange w:id="249" w:author="pham phuong" w:date="2018-03-09T15:53:00Z">
                    <w:rPr>
                      <w:b/>
                      <w:bCs/>
                    </w:rPr>
                  </w:rPrChange>
                </w:rPr>
                <w:t> </w:t>
              </w:r>
            </w:ins>
          </w:p>
        </w:tc>
        <w:tc>
          <w:tcPr>
            <w:tcW w:w="868" w:type="dxa"/>
            <w:hideMark/>
          </w:tcPr>
          <w:p w14:paraId="7D78B88A" w14:textId="77777777" w:rsidR="005F3BAC" w:rsidRPr="00E322B7" w:rsidRDefault="005F3BAC">
            <w:pPr>
              <w:rPr>
                <w:ins w:id="250" w:author="Hoan Ng" w:date="2017-03-20T22:18:00Z"/>
                <w:rFonts w:ascii="Times New Roman" w:hAnsi="Times New Roman" w:cs="Times New Roman"/>
                <w:b/>
                <w:bCs/>
                <w:rPrChange w:id="251" w:author="pham phuong" w:date="2018-03-09T15:53:00Z">
                  <w:rPr>
                    <w:ins w:id="252" w:author="Hoan Ng" w:date="2017-03-20T22:18:00Z"/>
                    <w:b/>
                    <w:bCs/>
                  </w:rPr>
                </w:rPrChange>
              </w:rPr>
            </w:pPr>
            <w:ins w:id="253" w:author="Hoan Ng" w:date="2017-03-20T22:18:00Z">
              <w:r w:rsidRPr="00E322B7">
                <w:rPr>
                  <w:rFonts w:ascii="Times New Roman" w:hAnsi="Times New Roman" w:cs="Times New Roman"/>
                  <w:b/>
                  <w:bCs/>
                  <w:rPrChange w:id="254" w:author="pham phuong" w:date="2018-03-09T15:53:00Z">
                    <w:rPr>
                      <w:b/>
                      <w:bCs/>
                    </w:rPr>
                  </w:rPrChange>
                </w:rPr>
                <w:t> </w:t>
              </w:r>
            </w:ins>
          </w:p>
        </w:tc>
        <w:tc>
          <w:tcPr>
            <w:tcW w:w="978" w:type="dxa"/>
            <w:hideMark/>
          </w:tcPr>
          <w:p w14:paraId="1B4C837E" w14:textId="77777777" w:rsidR="005F3BAC" w:rsidRPr="00E322B7" w:rsidRDefault="005F3BAC">
            <w:pPr>
              <w:rPr>
                <w:ins w:id="255" w:author="Hoan Ng" w:date="2017-03-20T22:18:00Z"/>
                <w:rFonts w:ascii="Times New Roman" w:hAnsi="Times New Roman" w:cs="Times New Roman"/>
                <w:b/>
                <w:bCs/>
                <w:rPrChange w:id="256" w:author="pham phuong" w:date="2018-03-09T15:53:00Z">
                  <w:rPr>
                    <w:ins w:id="257" w:author="Hoan Ng" w:date="2017-03-20T22:18:00Z"/>
                    <w:b/>
                    <w:bCs/>
                  </w:rPr>
                </w:rPrChange>
              </w:rPr>
            </w:pPr>
            <w:ins w:id="258" w:author="Hoan Ng" w:date="2017-03-20T22:18:00Z">
              <w:r w:rsidRPr="00E322B7">
                <w:rPr>
                  <w:rFonts w:ascii="Times New Roman" w:hAnsi="Times New Roman" w:cs="Times New Roman"/>
                  <w:b/>
                  <w:bCs/>
                  <w:rPrChange w:id="259" w:author="pham phuong" w:date="2018-03-09T15:53:00Z">
                    <w:rPr>
                      <w:b/>
                      <w:bCs/>
                    </w:rPr>
                  </w:rPrChange>
                </w:rPr>
                <w:t> </w:t>
              </w:r>
            </w:ins>
          </w:p>
        </w:tc>
        <w:tc>
          <w:tcPr>
            <w:tcW w:w="790" w:type="dxa"/>
            <w:hideMark/>
          </w:tcPr>
          <w:p w14:paraId="615D27E7" w14:textId="77777777" w:rsidR="005F3BAC" w:rsidRPr="00E322B7" w:rsidRDefault="005F3BAC">
            <w:pPr>
              <w:rPr>
                <w:ins w:id="260" w:author="Hoan Ng" w:date="2017-03-20T22:18:00Z"/>
                <w:rFonts w:ascii="Times New Roman" w:hAnsi="Times New Roman" w:cs="Times New Roman"/>
                <w:b/>
                <w:bCs/>
                <w:rPrChange w:id="261" w:author="pham phuong" w:date="2018-03-09T15:53:00Z">
                  <w:rPr>
                    <w:ins w:id="262" w:author="Hoan Ng" w:date="2017-03-20T22:18:00Z"/>
                    <w:b/>
                    <w:bCs/>
                  </w:rPr>
                </w:rPrChange>
              </w:rPr>
            </w:pPr>
            <w:ins w:id="263" w:author="Hoan Ng" w:date="2017-03-20T22:18:00Z">
              <w:r w:rsidRPr="00E322B7">
                <w:rPr>
                  <w:rFonts w:ascii="Times New Roman" w:hAnsi="Times New Roman" w:cs="Times New Roman"/>
                  <w:b/>
                  <w:bCs/>
                  <w:rPrChange w:id="264" w:author="pham phuong" w:date="2018-03-09T15:53:00Z">
                    <w:rPr>
                      <w:b/>
                      <w:bCs/>
                    </w:rPr>
                  </w:rPrChange>
                </w:rPr>
                <w:t> </w:t>
              </w:r>
            </w:ins>
          </w:p>
        </w:tc>
      </w:tr>
      <w:tr w:rsidR="005F3BAC" w:rsidRPr="00E322B7" w14:paraId="642D888C" w14:textId="77777777" w:rsidTr="00542B42">
        <w:trPr>
          <w:trHeight w:val="300"/>
          <w:ins w:id="265" w:author="Hoan Ng" w:date="2017-03-20T22:18:00Z"/>
        </w:trPr>
        <w:tc>
          <w:tcPr>
            <w:tcW w:w="985" w:type="dxa"/>
            <w:hideMark/>
          </w:tcPr>
          <w:p w14:paraId="59738D77" w14:textId="77777777" w:rsidR="005F3BAC" w:rsidRPr="00E322B7" w:rsidRDefault="005F3BAC">
            <w:pPr>
              <w:rPr>
                <w:ins w:id="266" w:author="Hoan Ng" w:date="2017-03-20T22:18:00Z"/>
                <w:rFonts w:ascii="Times New Roman" w:hAnsi="Times New Roman" w:cs="Times New Roman"/>
                <w:b/>
                <w:bCs/>
                <w:rPrChange w:id="267" w:author="pham phuong" w:date="2018-03-09T15:53:00Z">
                  <w:rPr>
                    <w:ins w:id="268" w:author="Hoan Ng" w:date="2017-03-20T22:18:00Z"/>
                    <w:b/>
                    <w:bCs/>
                  </w:rPr>
                </w:rPrChange>
              </w:rPr>
            </w:pPr>
            <w:ins w:id="269" w:author="Hoan Ng" w:date="2017-03-20T22:18:00Z">
              <w:r w:rsidRPr="00E322B7">
                <w:rPr>
                  <w:rFonts w:ascii="Times New Roman" w:hAnsi="Times New Roman" w:cs="Times New Roman"/>
                  <w:b/>
                  <w:bCs/>
                  <w:rPrChange w:id="270" w:author="pham phuong" w:date="2018-03-09T15:53:00Z">
                    <w:rPr>
                      <w:b/>
                      <w:bCs/>
                    </w:rPr>
                  </w:rPrChange>
                </w:rPr>
                <w:t> </w:t>
              </w:r>
            </w:ins>
          </w:p>
        </w:tc>
        <w:tc>
          <w:tcPr>
            <w:tcW w:w="4702" w:type="dxa"/>
            <w:hideMark/>
          </w:tcPr>
          <w:p w14:paraId="4106ED17" w14:textId="77777777" w:rsidR="005F3BAC" w:rsidRPr="00E322B7" w:rsidRDefault="005F3BAC" w:rsidP="005F3BAC">
            <w:pPr>
              <w:rPr>
                <w:ins w:id="271" w:author="Hoan Ng" w:date="2017-03-20T22:18:00Z"/>
                <w:rFonts w:ascii="Times New Roman" w:hAnsi="Times New Roman" w:cs="Times New Roman"/>
                <w:b/>
                <w:bCs/>
                <w:rPrChange w:id="272" w:author="pham phuong" w:date="2018-03-09T15:53:00Z">
                  <w:rPr>
                    <w:ins w:id="273" w:author="Hoan Ng" w:date="2017-03-20T22:18:00Z"/>
                    <w:b/>
                    <w:bCs/>
                  </w:rPr>
                </w:rPrChange>
              </w:rPr>
            </w:pPr>
            <w:ins w:id="274" w:author="Hoan Ng" w:date="2017-03-20T22:18:00Z">
              <w:r w:rsidRPr="00E322B7">
                <w:rPr>
                  <w:rFonts w:ascii="Times New Roman" w:hAnsi="Times New Roman" w:cs="Times New Roman"/>
                  <w:b/>
                  <w:bCs/>
                  <w:rPrChange w:id="275" w:author="pham phuong" w:date="2018-03-09T15:53:00Z">
                    <w:rPr>
                      <w:b/>
                      <w:bCs/>
                    </w:rPr>
                  </w:rPrChange>
                </w:rPr>
                <w:t>2.1.</w:t>
              </w:r>
            </w:ins>
          </w:p>
        </w:tc>
        <w:tc>
          <w:tcPr>
            <w:tcW w:w="1027" w:type="dxa"/>
            <w:hideMark/>
          </w:tcPr>
          <w:p w14:paraId="41C2638C" w14:textId="77777777" w:rsidR="005F3BAC" w:rsidRPr="00E322B7" w:rsidRDefault="005F3BAC">
            <w:pPr>
              <w:rPr>
                <w:ins w:id="276" w:author="Hoan Ng" w:date="2017-03-20T22:18:00Z"/>
                <w:rFonts w:ascii="Times New Roman" w:hAnsi="Times New Roman" w:cs="Times New Roman"/>
                <w:b/>
                <w:bCs/>
                <w:rPrChange w:id="277" w:author="pham phuong" w:date="2018-03-09T15:53:00Z">
                  <w:rPr>
                    <w:ins w:id="278" w:author="Hoan Ng" w:date="2017-03-20T22:18:00Z"/>
                    <w:b/>
                    <w:bCs/>
                  </w:rPr>
                </w:rPrChange>
              </w:rPr>
            </w:pPr>
            <w:ins w:id="279" w:author="Hoan Ng" w:date="2017-03-20T22:18:00Z">
              <w:r w:rsidRPr="00E322B7">
                <w:rPr>
                  <w:rFonts w:ascii="Times New Roman" w:hAnsi="Times New Roman" w:cs="Times New Roman"/>
                  <w:b/>
                  <w:bCs/>
                  <w:rPrChange w:id="280" w:author="pham phuong" w:date="2018-03-09T15:53:00Z">
                    <w:rPr>
                      <w:b/>
                      <w:bCs/>
                    </w:rPr>
                  </w:rPrChange>
                </w:rPr>
                <w:t> </w:t>
              </w:r>
            </w:ins>
          </w:p>
        </w:tc>
        <w:tc>
          <w:tcPr>
            <w:tcW w:w="868" w:type="dxa"/>
            <w:hideMark/>
          </w:tcPr>
          <w:p w14:paraId="5971C3AE" w14:textId="77777777" w:rsidR="005F3BAC" w:rsidRPr="00E322B7" w:rsidRDefault="005F3BAC">
            <w:pPr>
              <w:rPr>
                <w:ins w:id="281" w:author="Hoan Ng" w:date="2017-03-20T22:18:00Z"/>
                <w:rFonts w:ascii="Times New Roman" w:hAnsi="Times New Roman" w:cs="Times New Roman"/>
                <w:b/>
                <w:bCs/>
                <w:rPrChange w:id="282" w:author="pham phuong" w:date="2018-03-09T15:53:00Z">
                  <w:rPr>
                    <w:ins w:id="283" w:author="Hoan Ng" w:date="2017-03-20T22:18:00Z"/>
                    <w:b/>
                    <w:bCs/>
                  </w:rPr>
                </w:rPrChange>
              </w:rPr>
            </w:pPr>
            <w:ins w:id="284" w:author="Hoan Ng" w:date="2017-03-20T22:18:00Z">
              <w:r w:rsidRPr="00E322B7">
                <w:rPr>
                  <w:rFonts w:ascii="Times New Roman" w:hAnsi="Times New Roman" w:cs="Times New Roman"/>
                  <w:b/>
                  <w:bCs/>
                  <w:rPrChange w:id="285" w:author="pham phuong" w:date="2018-03-09T15:53:00Z">
                    <w:rPr>
                      <w:b/>
                      <w:bCs/>
                    </w:rPr>
                  </w:rPrChange>
                </w:rPr>
                <w:t> </w:t>
              </w:r>
            </w:ins>
          </w:p>
        </w:tc>
        <w:tc>
          <w:tcPr>
            <w:tcW w:w="978" w:type="dxa"/>
            <w:hideMark/>
          </w:tcPr>
          <w:p w14:paraId="7C6CD189" w14:textId="77777777" w:rsidR="005F3BAC" w:rsidRPr="00E322B7" w:rsidRDefault="005F3BAC">
            <w:pPr>
              <w:rPr>
                <w:ins w:id="286" w:author="Hoan Ng" w:date="2017-03-20T22:18:00Z"/>
                <w:rFonts w:ascii="Times New Roman" w:hAnsi="Times New Roman" w:cs="Times New Roman"/>
                <w:b/>
                <w:bCs/>
                <w:rPrChange w:id="287" w:author="pham phuong" w:date="2018-03-09T15:53:00Z">
                  <w:rPr>
                    <w:ins w:id="288" w:author="Hoan Ng" w:date="2017-03-20T22:18:00Z"/>
                    <w:b/>
                    <w:bCs/>
                  </w:rPr>
                </w:rPrChange>
              </w:rPr>
            </w:pPr>
            <w:ins w:id="289" w:author="Hoan Ng" w:date="2017-03-20T22:18:00Z">
              <w:r w:rsidRPr="00E322B7">
                <w:rPr>
                  <w:rFonts w:ascii="Times New Roman" w:hAnsi="Times New Roman" w:cs="Times New Roman"/>
                  <w:b/>
                  <w:bCs/>
                  <w:rPrChange w:id="290" w:author="pham phuong" w:date="2018-03-09T15:53:00Z">
                    <w:rPr>
                      <w:b/>
                      <w:bCs/>
                    </w:rPr>
                  </w:rPrChange>
                </w:rPr>
                <w:t> </w:t>
              </w:r>
            </w:ins>
          </w:p>
        </w:tc>
        <w:tc>
          <w:tcPr>
            <w:tcW w:w="790" w:type="dxa"/>
            <w:hideMark/>
          </w:tcPr>
          <w:p w14:paraId="75AF611D" w14:textId="77777777" w:rsidR="005F3BAC" w:rsidRPr="00E322B7" w:rsidRDefault="005F3BAC">
            <w:pPr>
              <w:rPr>
                <w:ins w:id="291" w:author="Hoan Ng" w:date="2017-03-20T22:18:00Z"/>
                <w:rFonts w:ascii="Times New Roman" w:hAnsi="Times New Roman" w:cs="Times New Roman"/>
                <w:b/>
                <w:bCs/>
                <w:rPrChange w:id="292" w:author="pham phuong" w:date="2018-03-09T15:53:00Z">
                  <w:rPr>
                    <w:ins w:id="293" w:author="Hoan Ng" w:date="2017-03-20T22:18:00Z"/>
                    <w:b/>
                    <w:bCs/>
                  </w:rPr>
                </w:rPrChange>
              </w:rPr>
            </w:pPr>
            <w:ins w:id="294" w:author="Hoan Ng" w:date="2017-03-20T22:18:00Z">
              <w:r w:rsidRPr="00E322B7">
                <w:rPr>
                  <w:rFonts w:ascii="Times New Roman" w:hAnsi="Times New Roman" w:cs="Times New Roman"/>
                  <w:b/>
                  <w:bCs/>
                  <w:rPrChange w:id="295" w:author="pham phuong" w:date="2018-03-09T15:53:00Z">
                    <w:rPr>
                      <w:b/>
                      <w:bCs/>
                    </w:rPr>
                  </w:rPrChange>
                </w:rPr>
                <w:t> </w:t>
              </w:r>
            </w:ins>
          </w:p>
        </w:tc>
      </w:tr>
      <w:tr w:rsidR="005F3BAC" w:rsidRPr="00E322B7" w14:paraId="26B0A69A" w14:textId="77777777" w:rsidTr="00542B42">
        <w:trPr>
          <w:trHeight w:val="300"/>
          <w:ins w:id="296" w:author="Hoan Ng" w:date="2017-03-20T22:18:00Z"/>
        </w:trPr>
        <w:tc>
          <w:tcPr>
            <w:tcW w:w="985" w:type="dxa"/>
            <w:hideMark/>
          </w:tcPr>
          <w:p w14:paraId="41DC5C2B" w14:textId="77777777" w:rsidR="005F3BAC" w:rsidRPr="00E322B7" w:rsidRDefault="005F3BAC">
            <w:pPr>
              <w:rPr>
                <w:ins w:id="297" w:author="Hoan Ng" w:date="2017-03-20T22:18:00Z"/>
                <w:rFonts w:ascii="Times New Roman" w:hAnsi="Times New Roman" w:cs="Times New Roman"/>
                <w:b/>
                <w:bCs/>
                <w:rPrChange w:id="298" w:author="pham phuong" w:date="2018-03-09T15:53:00Z">
                  <w:rPr>
                    <w:ins w:id="299" w:author="Hoan Ng" w:date="2017-03-20T22:18:00Z"/>
                    <w:b/>
                    <w:bCs/>
                  </w:rPr>
                </w:rPrChange>
              </w:rPr>
            </w:pPr>
            <w:ins w:id="300" w:author="Hoan Ng" w:date="2017-03-20T22:18:00Z">
              <w:r w:rsidRPr="00E322B7">
                <w:rPr>
                  <w:rFonts w:ascii="Times New Roman" w:hAnsi="Times New Roman" w:cs="Times New Roman"/>
                  <w:b/>
                  <w:bCs/>
                  <w:rPrChange w:id="301" w:author="pham phuong" w:date="2018-03-09T15:53:00Z">
                    <w:rPr>
                      <w:b/>
                      <w:bCs/>
                    </w:rPr>
                  </w:rPrChange>
                </w:rPr>
                <w:t> </w:t>
              </w:r>
            </w:ins>
          </w:p>
        </w:tc>
        <w:tc>
          <w:tcPr>
            <w:tcW w:w="4702" w:type="dxa"/>
            <w:hideMark/>
          </w:tcPr>
          <w:p w14:paraId="3DC8BA62" w14:textId="77777777" w:rsidR="005F3BAC" w:rsidRPr="00E322B7" w:rsidRDefault="005F3BAC" w:rsidP="005F3BAC">
            <w:pPr>
              <w:rPr>
                <w:ins w:id="302" w:author="Hoan Ng" w:date="2017-03-20T22:18:00Z"/>
                <w:rFonts w:ascii="Times New Roman" w:hAnsi="Times New Roman" w:cs="Times New Roman"/>
                <w:b/>
                <w:bCs/>
                <w:rPrChange w:id="303" w:author="pham phuong" w:date="2018-03-09T15:53:00Z">
                  <w:rPr>
                    <w:ins w:id="304" w:author="Hoan Ng" w:date="2017-03-20T22:18:00Z"/>
                    <w:b/>
                    <w:bCs/>
                  </w:rPr>
                </w:rPrChange>
              </w:rPr>
            </w:pPr>
            <w:ins w:id="305" w:author="Hoan Ng" w:date="2017-03-20T22:18:00Z">
              <w:r w:rsidRPr="00E322B7">
                <w:rPr>
                  <w:rFonts w:ascii="Times New Roman" w:hAnsi="Times New Roman" w:cs="Times New Roman"/>
                  <w:b/>
                  <w:bCs/>
                  <w:rPrChange w:id="306" w:author="pham phuong" w:date="2018-03-09T15:53:00Z">
                    <w:rPr>
                      <w:b/>
                      <w:bCs/>
                    </w:rPr>
                  </w:rPrChange>
                </w:rPr>
                <w:t xml:space="preserve">2.2. </w:t>
              </w:r>
            </w:ins>
          </w:p>
        </w:tc>
        <w:tc>
          <w:tcPr>
            <w:tcW w:w="1027" w:type="dxa"/>
            <w:hideMark/>
          </w:tcPr>
          <w:p w14:paraId="58A3167E" w14:textId="77777777" w:rsidR="005F3BAC" w:rsidRPr="00E322B7" w:rsidRDefault="005F3BAC">
            <w:pPr>
              <w:rPr>
                <w:ins w:id="307" w:author="Hoan Ng" w:date="2017-03-20T22:18:00Z"/>
                <w:rFonts w:ascii="Times New Roman" w:hAnsi="Times New Roman" w:cs="Times New Roman"/>
                <w:b/>
                <w:bCs/>
                <w:rPrChange w:id="308" w:author="pham phuong" w:date="2018-03-09T15:53:00Z">
                  <w:rPr>
                    <w:ins w:id="309" w:author="Hoan Ng" w:date="2017-03-20T22:18:00Z"/>
                    <w:b/>
                    <w:bCs/>
                  </w:rPr>
                </w:rPrChange>
              </w:rPr>
            </w:pPr>
            <w:ins w:id="310" w:author="Hoan Ng" w:date="2017-03-20T22:18:00Z">
              <w:r w:rsidRPr="00E322B7">
                <w:rPr>
                  <w:rFonts w:ascii="Times New Roman" w:hAnsi="Times New Roman" w:cs="Times New Roman"/>
                  <w:b/>
                  <w:bCs/>
                  <w:rPrChange w:id="311" w:author="pham phuong" w:date="2018-03-09T15:53:00Z">
                    <w:rPr>
                      <w:b/>
                      <w:bCs/>
                    </w:rPr>
                  </w:rPrChange>
                </w:rPr>
                <w:t> </w:t>
              </w:r>
            </w:ins>
          </w:p>
        </w:tc>
        <w:tc>
          <w:tcPr>
            <w:tcW w:w="868" w:type="dxa"/>
            <w:hideMark/>
          </w:tcPr>
          <w:p w14:paraId="03A2D843" w14:textId="77777777" w:rsidR="005F3BAC" w:rsidRPr="00E322B7" w:rsidRDefault="005F3BAC">
            <w:pPr>
              <w:rPr>
                <w:ins w:id="312" w:author="Hoan Ng" w:date="2017-03-20T22:18:00Z"/>
                <w:rFonts w:ascii="Times New Roman" w:hAnsi="Times New Roman" w:cs="Times New Roman"/>
                <w:b/>
                <w:bCs/>
                <w:rPrChange w:id="313" w:author="pham phuong" w:date="2018-03-09T15:53:00Z">
                  <w:rPr>
                    <w:ins w:id="314" w:author="Hoan Ng" w:date="2017-03-20T22:18:00Z"/>
                    <w:b/>
                    <w:bCs/>
                  </w:rPr>
                </w:rPrChange>
              </w:rPr>
            </w:pPr>
            <w:ins w:id="315" w:author="Hoan Ng" w:date="2017-03-20T22:18:00Z">
              <w:r w:rsidRPr="00E322B7">
                <w:rPr>
                  <w:rFonts w:ascii="Times New Roman" w:hAnsi="Times New Roman" w:cs="Times New Roman"/>
                  <w:b/>
                  <w:bCs/>
                  <w:rPrChange w:id="316" w:author="pham phuong" w:date="2018-03-09T15:53:00Z">
                    <w:rPr>
                      <w:b/>
                      <w:bCs/>
                    </w:rPr>
                  </w:rPrChange>
                </w:rPr>
                <w:t> </w:t>
              </w:r>
            </w:ins>
          </w:p>
        </w:tc>
        <w:tc>
          <w:tcPr>
            <w:tcW w:w="978" w:type="dxa"/>
            <w:hideMark/>
          </w:tcPr>
          <w:p w14:paraId="194F38D1" w14:textId="77777777" w:rsidR="005F3BAC" w:rsidRPr="00E322B7" w:rsidRDefault="005F3BAC">
            <w:pPr>
              <w:rPr>
                <w:ins w:id="317" w:author="Hoan Ng" w:date="2017-03-20T22:18:00Z"/>
                <w:rFonts w:ascii="Times New Roman" w:hAnsi="Times New Roman" w:cs="Times New Roman"/>
                <w:b/>
                <w:bCs/>
                <w:rPrChange w:id="318" w:author="pham phuong" w:date="2018-03-09T15:53:00Z">
                  <w:rPr>
                    <w:ins w:id="319" w:author="Hoan Ng" w:date="2017-03-20T22:18:00Z"/>
                    <w:b/>
                    <w:bCs/>
                  </w:rPr>
                </w:rPrChange>
              </w:rPr>
            </w:pPr>
            <w:ins w:id="320" w:author="Hoan Ng" w:date="2017-03-20T22:18:00Z">
              <w:r w:rsidRPr="00E322B7">
                <w:rPr>
                  <w:rFonts w:ascii="Times New Roman" w:hAnsi="Times New Roman" w:cs="Times New Roman"/>
                  <w:b/>
                  <w:bCs/>
                  <w:rPrChange w:id="321" w:author="pham phuong" w:date="2018-03-09T15:53:00Z">
                    <w:rPr>
                      <w:b/>
                      <w:bCs/>
                    </w:rPr>
                  </w:rPrChange>
                </w:rPr>
                <w:t> </w:t>
              </w:r>
            </w:ins>
          </w:p>
        </w:tc>
        <w:tc>
          <w:tcPr>
            <w:tcW w:w="790" w:type="dxa"/>
            <w:hideMark/>
          </w:tcPr>
          <w:p w14:paraId="0F435F6E" w14:textId="77777777" w:rsidR="005F3BAC" w:rsidRPr="00E322B7" w:rsidRDefault="005F3BAC">
            <w:pPr>
              <w:rPr>
                <w:ins w:id="322" w:author="Hoan Ng" w:date="2017-03-20T22:18:00Z"/>
                <w:rFonts w:ascii="Times New Roman" w:hAnsi="Times New Roman" w:cs="Times New Roman"/>
                <w:b/>
                <w:bCs/>
                <w:rPrChange w:id="323" w:author="pham phuong" w:date="2018-03-09T15:53:00Z">
                  <w:rPr>
                    <w:ins w:id="324" w:author="Hoan Ng" w:date="2017-03-20T22:18:00Z"/>
                    <w:b/>
                    <w:bCs/>
                  </w:rPr>
                </w:rPrChange>
              </w:rPr>
            </w:pPr>
            <w:ins w:id="325" w:author="Hoan Ng" w:date="2017-03-20T22:18:00Z">
              <w:r w:rsidRPr="00E322B7">
                <w:rPr>
                  <w:rFonts w:ascii="Times New Roman" w:hAnsi="Times New Roman" w:cs="Times New Roman"/>
                  <w:b/>
                  <w:bCs/>
                  <w:rPrChange w:id="326" w:author="pham phuong" w:date="2018-03-09T15:53:00Z">
                    <w:rPr>
                      <w:b/>
                      <w:bCs/>
                    </w:rPr>
                  </w:rPrChange>
                </w:rPr>
                <w:t> </w:t>
              </w:r>
            </w:ins>
          </w:p>
        </w:tc>
      </w:tr>
      <w:tr w:rsidR="005F3BAC" w:rsidRPr="00E322B7" w14:paraId="56B1B130" w14:textId="77777777" w:rsidTr="00542B42">
        <w:trPr>
          <w:trHeight w:val="300"/>
          <w:ins w:id="327" w:author="Hoan Ng" w:date="2017-03-20T22:18:00Z"/>
        </w:trPr>
        <w:tc>
          <w:tcPr>
            <w:tcW w:w="985" w:type="dxa"/>
            <w:hideMark/>
          </w:tcPr>
          <w:p w14:paraId="61F418CB" w14:textId="77777777" w:rsidR="005F3BAC" w:rsidRPr="00E322B7" w:rsidRDefault="005F3BAC">
            <w:pPr>
              <w:rPr>
                <w:ins w:id="328" w:author="Hoan Ng" w:date="2017-03-20T22:18:00Z"/>
                <w:rFonts w:ascii="Times New Roman" w:hAnsi="Times New Roman" w:cs="Times New Roman"/>
                <w:b/>
                <w:bCs/>
                <w:rPrChange w:id="329" w:author="pham phuong" w:date="2018-03-09T15:53:00Z">
                  <w:rPr>
                    <w:ins w:id="330" w:author="Hoan Ng" w:date="2017-03-20T22:18:00Z"/>
                    <w:b/>
                    <w:bCs/>
                  </w:rPr>
                </w:rPrChange>
              </w:rPr>
            </w:pPr>
            <w:ins w:id="331" w:author="Hoan Ng" w:date="2017-03-20T22:18:00Z">
              <w:r w:rsidRPr="00E322B7">
                <w:rPr>
                  <w:rFonts w:ascii="Times New Roman" w:hAnsi="Times New Roman" w:cs="Times New Roman"/>
                  <w:b/>
                  <w:bCs/>
                  <w:rPrChange w:id="332" w:author="pham phuong" w:date="2018-03-09T15:53:00Z">
                    <w:rPr>
                      <w:b/>
                      <w:bCs/>
                    </w:rPr>
                  </w:rPrChange>
                </w:rPr>
                <w:t> </w:t>
              </w:r>
            </w:ins>
          </w:p>
        </w:tc>
        <w:tc>
          <w:tcPr>
            <w:tcW w:w="4702" w:type="dxa"/>
            <w:hideMark/>
          </w:tcPr>
          <w:p w14:paraId="6C67FC16" w14:textId="77777777" w:rsidR="005F3BAC" w:rsidRPr="00E322B7" w:rsidRDefault="005F3BAC" w:rsidP="005F3BAC">
            <w:pPr>
              <w:rPr>
                <w:ins w:id="333" w:author="Hoan Ng" w:date="2017-03-20T22:18:00Z"/>
                <w:rFonts w:ascii="Times New Roman" w:hAnsi="Times New Roman" w:cs="Times New Roman"/>
                <w:b/>
                <w:bCs/>
                <w:rPrChange w:id="334" w:author="pham phuong" w:date="2018-03-09T15:53:00Z">
                  <w:rPr>
                    <w:ins w:id="335" w:author="Hoan Ng" w:date="2017-03-20T22:18:00Z"/>
                    <w:b/>
                    <w:bCs/>
                  </w:rPr>
                </w:rPrChange>
              </w:rPr>
            </w:pPr>
            <w:ins w:id="336" w:author="Hoan Ng" w:date="2017-03-20T22:18:00Z">
              <w:r w:rsidRPr="00E322B7">
                <w:rPr>
                  <w:rFonts w:ascii="Times New Roman" w:hAnsi="Times New Roman" w:cs="Times New Roman"/>
                  <w:b/>
                  <w:bCs/>
                  <w:rPrChange w:id="337" w:author="pham phuong" w:date="2018-03-09T15:53:00Z">
                    <w:rPr>
                      <w:b/>
                      <w:bCs/>
                    </w:rPr>
                  </w:rPrChange>
                </w:rPr>
                <w:t>2.3.</w:t>
              </w:r>
            </w:ins>
          </w:p>
        </w:tc>
        <w:tc>
          <w:tcPr>
            <w:tcW w:w="1027" w:type="dxa"/>
            <w:hideMark/>
          </w:tcPr>
          <w:p w14:paraId="6C3EB7C0" w14:textId="77777777" w:rsidR="005F3BAC" w:rsidRPr="00E322B7" w:rsidRDefault="005F3BAC">
            <w:pPr>
              <w:rPr>
                <w:ins w:id="338" w:author="Hoan Ng" w:date="2017-03-20T22:18:00Z"/>
                <w:rFonts w:ascii="Times New Roman" w:hAnsi="Times New Roman" w:cs="Times New Roman"/>
                <w:b/>
                <w:bCs/>
                <w:rPrChange w:id="339" w:author="pham phuong" w:date="2018-03-09T15:53:00Z">
                  <w:rPr>
                    <w:ins w:id="340" w:author="Hoan Ng" w:date="2017-03-20T22:18:00Z"/>
                    <w:b/>
                    <w:bCs/>
                  </w:rPr>
                </w:rPrChange>
              </w:rPr>
            </w:pPr>
            <w:ins w:id="341" w:author="Hoan Ng" w:date="2017-03-20T22:18:00Z">
              <w:r w:rsidRPr="00E322B7">
                <w:rPr>
                  <w:rFonts w:ascii="Times New Roman" w:hAnsi="Times New Roman" w:cs="Times New Roman"/>
                  <w:b/>
                  <w:bCs/>
                  <w:rPrChange w:id="342" w:author="pham phuong" w:date="2018-03-09T15:53:00Z">
                    <w:rPr>
                      <w:b/>
                      <w:bCs/>
                    </w:rPr>
                  </w:rPrChange>
                </w:rPr>
                <w:t> </w:t>
              </w:r>
            </w:ins>
          </w:p>
        </w:tc>
        <w:tc>
          <w:tcPr>
            <w:tcW w:w="868" w:type="dxa"/>
            <w:hideMark/>
          </w:tcPr>
          <w:p w14:paraId="3D1C1FFC" w14:textId="77777777" w:rsidR="005F3BAC" w:rsidRPr="00E322B7" w:rsidRDefault="005F3BAC">
            <w:pPr>
              <w:rPr>
                <w:ins w:id="343" w:author="Hoan Ng" w:date="2017-03-20T22:18:00Z"/>
                <w:rFonts w:ascii="Times New Roman" w:hAnsi="Times New Roman" w:cs="Times New Roman"/>
                <w:b/>
                <w:bCs/>
                <w:rPrChange w:id="344" w:author="pham phuong" w:date="2018-03-09T15:53:00Z">
                  <w:rPr>
                    <w:ins w:id="345" w:author="Hoan Ng" w:date="2017-03-20T22:18:00Z"/>
                    <w:b/>
                    <w:bCs/>
                  </w:rPr>
                </w:rPrChange>
              </w:rPr>
            </w:pPr>
            <w:ins w:id="346" w:author="Hoan Ng" w:date="2017-03-20T22:18:00Z">
              <w:r w:rsidRPr="00E322B7">
                <w:rPr>
                  <w:rFonts w:ascii="Times New Roman" w:hAnsi="Times New Roman" w:cs="Times New Roman"/>
                  <w:b/>
                  <w:bCs/>
                  <w:rPrChange w:id="347" w:author="pham phuong" w:date="2018-03-09T15:53:00Z">
                    <w:rPr>
                      <w:b/>
                      <w:bCs/>
                    </w:rPr>
                  </w:rPrChange>
                </w:rPr>
                <w:t> </w:t>
              </w:r>
            </w:ins>
          </w:p>
        </w:tc>
        <w:tc>
          <w:tcPr>
            <w:tcW w:w="978" w:type="dxa"/>
            <w:hideMark/>
          </w:tcPr>
          <w:p w14:paraId="7B03DB4A" w14:textId="77777777" w:rsidR="005F3BAC" w:rsidRPr="00E322B7" w:rsidRDefault="005F3BAC">
            <w:pPr>
              <w:rPr>
                <w:ins w:id="348" w:author="Hoan Ng" w:date="2017-03-20T22:18:00Z"/>
                <w:rFonts w:ascii="Times New Roman" w:hAnsi="Times New Roman" w:cs="Times New Roman"/>
                <w:b/>
                <w:bCs/>
                <w:rPrChange w:id="349" w:author="pham phuong" w:date="2018-03-09T15:53:00Z">
                  <w:rPr>
                    <w:ins w:id="350" w:author="Hoan Ng" w:date="2017-03-20T22:18:00Z"/>
                    <w:b/>
                    <w:bCs/>
                  </w:rPr>
                </w:rPrChange>
              </w:rPr>
            </w:pPr>
            <w:ins w:id="351" w:author="Hoan Ng" w:date="2017-03-20T22:18:00Z">
              <w:r w:rsidRPr="00E322B7">
                <w:rPr>
                  <w:rFonts w:ascii="Times New Roman" w:hAnsi="Times New Roman" w:cs="Times New Roman"/>
                  <w:b/>
                  <w:bCs/>
                  <w:rPrChange w:id="352" w:author="pham phuong" w:date="2018-03-09T15:53:00Z">
                    <w:rPr>
                      <w:b/>
                      <w:bCs/>
                    </w:rPr>
                  </w:rPrChange>
                </w:rPr>
                <w:t> </w:t>
              </w:r>
            </w:ins>
          </w:p>
        </w:tc>
        <w:tc>
          <w:tcPr>
            <w:tcW w:w="790" w:type="dxa"/>
            <w:hideMark/>
          </w:tcPr>
          <w:p w14:paraId="5E00906E" w14:textId="77777777" w:rsidR="005F3BAC" w:rsidRPr="00E322B7" w:rsidRDefault="005F3BAC">
            <w:pPr>
              <w:rPr>
                <w:ins w:id="353" w:author="Hoan Ng" w:date="2017-03-20T22:18:00Z"/>
                <w:rFonts w:ascii="Times New Roman" w:hAnsi="Times New Roman" w:cs="Times New Roman"/>
                <w:b/>
                <w:bCs/>
                <w:rPrChange w:id="354" w:author="pham phuong" w:date="2018-03-09T15:53:00Z">
                  <w:rPr>
                    <w:ins w:id="355" w:author="Hoan Ng" w:date="2017-03-20T22:18:00Z"/>
                    <w:b/>
                    <w:bCs/>
                  </w:rPr>
                </w:rPrChange>
              </w:rPr>
            </w:pPr>
            <w:ins w:id="356" w:author="Hoan Ng" w:date="2017-03-20T22:18:00Z">
              <w:r w:rsidRPr="00E322B7">
                <w:rPr>
                  <w:rFonts w:ascii="Times New Roman" w:hAnsi="Times New Roman" w:cs="Times New Roman"/>
                  <w:b/>
                  <w:bCs/>
                  <w:rPrChange w:id="357" w:author="pham phuong" w:date="2018-03-09T15:53:00Z">
                    <w:rPr>
                      <w:b/>
                      <w:bCs/>
                    </w:rPr>
                  </w:rPrChange>
                </w:rPr>
                <w:t> </w:t>
              </w:r>
            </w:ins>
          </w:p>
        </w:tc>
      </w:tr>
      <w:tr w:rsidR="005F3BAC" w:rsidRPr="00E322B7" w14:paraId="1C1C8DE8" w14:textId="77777777" w:rsidTr="00542B42">
        <w:trPr>
          <w:trHeight w:val="300"/>
          <w:ins w:id="358" w:author="Hoan Ng" w:date="2017-03-20T22:18:00Z"/>
        </w:trPr>
        <w:tc>
          <w:tcPr>
            <w:tcW w:w="985" w:type="dxa"/>
            <w:hideMark/>
          </w:tcPr>
          <w:p w14:paraId="79E7677C" w14:textId="77777777" w:rsidR="005F3BAC" w:rsidRPr="00E322B7" w:rsidRDefault="005F3BAC">
            <w:pPr>
              <w:rPr>
                <w:ins w:id="359" w:author="Hoan Ng" w:date="2017-03-20T22:18:00Z"/>
                <w:rFonts w:ascii="Times New Roman" w:hAnsi="Times New Roman" w:cs="Times New Roman"/>
                <w:b/>
                <w:bCs/>
                <w:rPrChange w:id="360" w:author="pham phuong" w:date="2018-03-09T15:53:00Z">
                  <w:rPr>
                    <w:ins w:id="361" w:author="Hoan Ng" w:date="2017-03-20T22:18:00Z"/>
                    <w:b/>
                    <w:bCs/>
                  </w:rPr>
                </w:rPrChange>
              </w:rPr>
            </w:pPr>
            <w:ins w:id="362" w:author="Hoan Ng" w:date="2017-03-20T22:18:00Z">
              <w:r w:rsidRPr="00E322B7">
                <w:rPr>
                  <w:rFonts w:ascii="Times New Roman" w:hAnsi="Times New Roman" w:cs="Times New Roman"/>
                  <w:b/>
                  <w:bCs/>
                  <w:rPrChange w:id="363" w:author="pham phuong" w:date="2018-03-09T15:53:00Z">
                    <w:rPr>
                      <w:b/>
                      <w:bCs/>
                    </w:rPr>
                  </w:rPrChange>
                </w:rPr>
                <w:t> </w:t>
              </w:r>
            </w:ins>
          </w:p>
        </w:tc>
        <w:tc>
          <w:tcPr>
            <w:tcW w:w="4702" w:type="dxa"/>
            <w:hideMark/>
          </w:tcPr>
          <w:p w14:paraId="3D79F336" w14:textId="77777777" w:rsidR="005F3BAC" w:rsidRPr="00E322B7" w:rsidRDefault="005F3BAC">
            <w:pPr>
              <w:rPr>
                <w:ins w:id="364" w:author="Hoan Ng" w:date="2017-03-20T22:18:00Z"/>
                <w:rFonts w:ascii="Times New Roman" w:hAnsi="Times New Roman" w:cs="Times New Roman"/>
                <w:b/>
                <w:bCs/>
                <w:rPrChange w:id="365" w:author="pham phuong" w:date="2018-03-09T15:53:00Z">
                  <w:rPr>
                    <w:ins w:id="366" w:author="Hoan Ng" w:date="2017-03-20T22:18:00Z"/>
                    <w:b/>
                    <w:bCs/>
                  </w:rPr>
                </w:rPrChange>
              </w:rPr>
            </w:pPr>
            <w:ins w:id="367" w:author="Hoan Ng" w:date="2017-03-20T22:18:00Z">
              <w:r w:rsidRPr="00E322B7">
                <w:rPr>
                  <w:rFonts w:ascii="Times New Roman" w:hAnsi="Times New Roman" w:cs="Times New Roman"/>
                  <w:b/>
                  <w:bCs/>
                  <w:rPrChange w:id="368" w:author="pham phuong" w:date="2018-03-09T15:53:00Z">
                    <w:rPr>
                      <w:b/>
                      <w:bCs/>
                    </w:rPr>
                  </w:rPrChange>
                </w:rPr>
                <w:t>Chương 3: Thiết kế</w:t>
              </w:r>
            </w:ins>
          </w:p>
        </w:tc>
        <w:tc>
          <w:tcPr>
            <w:tcW w:w="1027" w:type="dxa"/>
            <w:hideMark/>
          </w:tcPr>
          <w:p w14:paraId="0A743F81" w14:textId="77777777" w:rsidR="005F3BAC" w:rsidRPr="00E322B7" w:rsidRDefault="005F3BAC">
            <w:pPr>
              <w:rPr>
                <w:ins w:id="369" w:author="Hoan Ng" w:date="2017-03-20T22:18:00Z"/>
                <w:rFonts w:ascii="Times New Roman" w:hAnsi="Times New Roman" w:cs="Times New Roman"/>
                <w:b/>
                <w:bCs/>
                <w:rPrChange w:id="370" w:author="pham phuong" w:date="2018-03-09T15:53:00Z">
                  <w:rPr>
                    <w:ins w:id="371" w:author="Hoan Ng" w:date="2017-03-20T22:18:00Z"/>
                    <w:b/>
                    <w:bCs/>
                  </w:rPr>
                </w:rPrChange>
              </w:rPr>
            </w:pPr>
            <w:ins w:id="372" w:author="Hoan Ng" w:date="2017-03-20T22:18:00Z">
              <w:r w:rsidRPr="00E322B7">
                <w:rPr>
                  <w:rFonts w:ascii="Times New Roman" w:hAnsi="Times New Roman" w:cs="Times New Roman"/>
                  <w:b/>
                  <w:bCs/>
                  <w:rPrChange w:id="373" w:author="pham phuong" w:date="2018-03-09T15:53:00Z">
                    <w:rPr>
                      <w:b/>
                      <w:bCs/>
                    </w:rPr>
                  </w:rPrChange>
                </w:rPr>
                <w:t> </w:t>
              </w:r>
            </w:ins>
          </w:p>
        </w:tc>
        <w:tc>
          <w:tcPr>
            <w:tcW w:w="868" w:type="dxa"/>
            <w:hideMark/>
          </w:tcPr>
          <w:p w14:paraId="28B4E605" w14:textId="77777777" w:rsidR="005F3BAC" w:rsidRPr="00E322B7" w:rsidRDefault="005F3BAC">
            <w:pPr>
              <w:rPr>
                <w:ins w:id="374" w:author="Hoan Ng" w:date="2017-03-20T22:18:00Z"/>
                <w:rFonts w:ascii="Times New Roman" w:hAnsi="Times New Roman" w:cs="Times New Roman"/>
                <w:b/>
                <w:bCs/>
                <w:rPrChange w:id="375" w:author="pham phuong" w:date="2018-03-09T15:53:00Z">
                  <w:rPr>
                    <w:ins w:id="376" w:author="Hoan Ng" w:date="2017-03-20T22:18:00Z"/>
                    <w:b/>
                    <w:bCs/>
                  </w:rPr>
                </w:rPrChange>
              </w:rPr>
            </w:pPr>
            <w:ins w:id="377" w:author="Hoan Ng" w:date="2017-03-20T22:18:00Z">
              <w:r w:rsidRPr="00E322B7">
                <w:rPr>
                  <w:rFonts w:ascii="Times New Roman" w:hAnsi="Times New Roman" w:cs="Times New Roman"/>
                  <w:b/>
                  <w:bCs/>
                  <w:rPrChange w:id="378" w:author="pham phuong" w:date="2018-03-09T15:53:00Z">
                    <w:rPr>
                      <w:b/>
                      <w:bCs/>
                    </w:rPr>
                  </w:rPrChange>
                </w:rPr>
                <w:t> </w:t>
              </w:r>
            </w:ins>
          </w:p>
        </w:tc>
        <w:tc>
          <w:tcPr>
            <w:tcW w:w="978" w:type="dxa"/>
            <w:hideMark/>
          </w:tcPr>
          <w:p w14:paraId="3EE92376" w14:textId="77777777" w:rsidR="005F3BAC" w:rsidRPr="00E322B7" w:rsidRDefault="005F3BAC">
            <w:pPr>
              <w:rPr>
                <w:ins w:id="379" w:author="Hoan Ng" w:date="2017-03-20T22:18:00Z"/>
                <w:rFonts w:ascii="Times New Roman" w:hAnsi="Times New Roman" w:cs="Times New Roman"/>
                <w:b/>
                <w:bCs/>
                <w:rPrChange w:id="380" w:author="pham phuong" w:date="2018-03-09T15:53:00Z">
                  <w:rPr>
                    <w:ins w:id="381" w:author="Hoan Ng" w:date="2017-03-20T22:18:00Z"/>
                    <w:b/>
                    <w:bCs/>
                  </w:rPr>
                </w:rPrChange>
              </w:rPr>
            </w:pPr>
            <w:ins w:id="382" w:author="Hoan Ng" w:date="2017-03-20T22:18:00Z">
              <w:r w:rsidRPr="00E322B7">
                <w:rPr>
                  <w:rFonts w:ascii="Times New Roman" w:hAnsi="Times New Roman" w:cs="Times New Roman"/>
                  <w:b/>
                  <w:bCs/>
                  <w:rPrChange w:id="383" w:author="pham phuong" w:date="2018-03-09T15:53:00Z">
                    <w:rPr>
                      <w:b/>
                      <w:bCs/>
                    </w:rPr>
                  </w:rPrChange>
                </w:rPr>
                <w:t> </w:t>
              </w:r>
            </w:ins>
          </w:p>
        </w:tc>
        <w:tc>
          <w:tcPr>
            <w:tcW w:w="790" w:type="dxa"/>
            <w:hideMark/>
          </w:tcPr>
          <w:p w14:paraId="110230F3" w14:textId="77777777" w:rsidR="005F3BAC" w:rsidRPr="00E322B7" w:rsidRDefault="005F3BAC">
            <w:pPr>
              <w:rPr>
                <w:ins w:id="384" w:author="Hoan Ng" w:date="2017-03-20T22:18:00Z"/>
                <w:rFonts w:ascii="Times New Roman" w:hAnsi="Times New Roman" w:cs="Times New Roman"/>
                <w:b/>
                <w:bCs/>
                <w:rPrChange w:id="385" w:author="pham phuong" w:date="2018-03-09T15:53:00Z">
                  <w:rPr>
                    <w:ins w:id="386" w:author="Hoan Ng" w:date="2017-03-20T22:18:00Z"/>
                    <w:b/>
                    <w:bCs/>
                  </w:rPr>
                </w:rPrChange>
              </w:rPr>
            </w:pPr>
            <w:ins w:id="387" w:author="Hoan Ng" w:date="2017-03-20T22:18:00Z">
              <w:r w:rsidRPr="00E322B7">
                <w:rPr>
                  <w:rFonts w:ascii="Times New Roman" w:hAnsi="Times New Roman" w:cs="Times New Roman"/>
                  <w:b/>
                  <w:bCs/>
                  <w:rPrChange w:id="388" w:author="pham phuong" w:date="2018-03-09T15:53:00Z">
                    <w:rPr>
                      <w:b/>
                      <w:bCs/>
                    </w:rPr>
                  </w:rPrChange>
                </w:rPr>
                <w:t> </w:t>
              </w:r>
            </w:ins>
          </w:p>
        </w:tc>
      </w:tr>
      <w:tr w:rsidR="005F3BAC" w:rsidRPr="00E322B7" w14:paraId="57A5B715" w14:textId="77777777" w:rsidTr="00542B42">
        <w:trPr>
          <w:trHeight w:val="300"/>
          <w:ins w:id="389" w:author="Hoan Ng" w:date="2017-03-20T22:18:00Z"/>
        </w:trPr>
        <w:tc>
          <w:tcPr>
            <w:tcW w:w="985" w:type="dxa"/>
            <w:hideMark/>
          </w:tcPr>
          <w:p w14:paraId="0E7CB688" w14:textId="77777777" w:rsidR="005F3BAC" w:rsidRPr="00E322B7" w:rsidRDefault="005F3BAC">
            <w:pPr>
              <w:rPr>
                <w:ins w:id="390" w:author="Hoan Ng" w:date="2017-03-20T22:18:00Z"/>
                <w:rFonts w:ascii="Times New Roman" w:hAnsi="Times New Roman" w:cs="Times New Roman"/>
                <w:b/>
                <w:bCs/>
                <w:rPrChange w:id="391" w:author="pham phuong" w:date="2018-03-09T15:53:00Z">
                  <w:rPr>
                    <w:ins w:id="392" w:author="Hoan Ng" w:date="2017-03-20T22:18:00Z"/>
                    <w:b/>
                    <w:bCs/>
                  </w:rPr>
                </w:rPrChange>
              </w:rPr>
            </w:pPr>
            <w:ins w:id="393" w:author="Hoan Ng" w:date="2017-03-20T22:18:00Z">
              <w:r w:rsidRPr="00E322B7">
                <w:rPr>
                  <w:rFonts w:ascii="Times New Roman" w:hAnsi="Times New Roman" w:cs="Times New Roman"/>
                  <w:b/>
                  <w:bCs/>
                  <w:rPrChange w:id="394" w:author="pham phuong" w:date="2018-03-09T15:53:00Z">
                    <w:rPr>
                      <w:b/>
                      <w:bCs/>
                    </w:rPr>
                  </w:rPrChange>
                </w:rPr>
                <w:t> </w:t>
              </w:r>
            </w:ins>
          </w:p>
        </w:tc>
        <w:tc>
          <w:tcPr>
            <w:tcW w:w="4702" w:type="dxa"/>
            <w:hideMark/>
          </w:tcPr>
          <w:p w14:paraId="61732A30" w14:textId="77777777" w:rsidR="005F3BAC" w:rsidRPr="00E322B7" w:rsidRDefault="005F3BAC" w:rsidP="005F3BAC">
            <w:pPr>
              <w:rPr>
                <w:ins w:id="395" w:author="Hoan Ng" w:date="2017-03-20T22:18:00Z"/>
                <w:rFonts w:ascii="Times New Roman" w:hAnsi="Times New Roman" w:cs="Times New Roman"/>
                <w:b/>
                <w:bCs/>
                <w:rPrChange w:id="396" w:author="pham phuong" w:date="2018-03-09T15:53:00Z">
                  <w:rPr>
                    <w:ins w:id="397" w:author="Hoan Ng" w:date="2017-03-20T22:18:00Z"/>
                    <w:b/>
                    <w:bCs/>
                  </w:rPr>
                </w:rPrChange>
              </w:rPr>
            </w:pPr>
            <w:ins w:id="398" w:author="Hoan Ng" w:date="2017-03-20T22:18:00Z">
              <w:r w:rsidRPr="00E322B7">
                <w:rPr>
                  <w:rFonts w:ascii="Times New Roman" w:hAnsi="Times New Roman" w:cs="Times New Roman"/>
                  <w:b/>
                  <w:bCs/>
                  <w:rPrChange w:id="399" w:author="pham phuong" w:date="2018-03-09T15:53:00Z">
                    <w:rPr>
                      <w:b/>
                      <w:bCs/>
                    </w:rPr>
                  </w:rPrChange>
                </w:rPr>
                <w:t>3.1.</w:t>
              </w:r>
            </w:ins>
          </w:p>
        </w:tc>
        <w:tc>
          <w:tcPr>
            <w:tcW w:w="1027" w:type="dxa"/>
            <w:hideMark/>
          </w:tcPr>
          <w:p w14:paraId="1A2668C7" w14:textId="77777777" w:rsidR="005F3BAC" w:rsidRPr="00E322B7" w:rsidRDefault="005F3BAC">
            <w:pPr>
              <w:rPr>
                <w:ins w:id="400" w:author="Hoan Ng" w:date="2017-03-20T22:18:00Z"/>
                <w:rFonts w:ascii="Times New Roman" w:hAnsi="Times New Roman" w:cs="Times New Roman"/>
                <w:b/>
                <w:bCs/>
                <w:rPrChange w:id="401" w:author="pham phuong" w:date="2018-03-09T15:53:00Z">
                  <w:rPr>
                    <w:ins w:id="402" w:author="Hoan Ng" w:date="2017-03-20T22:18:00Z"/>
                    <w:b/>
                    <w:bCs/>
                  </w:rPr>
                </w:rPrChange>
              </w:rPr>
            </w:pPr>
            <w:ins w:id="403" w:author="Hoan Ng" w:date="2017-03-20T22:18:00Z">
              <w:r w:rsidRPr="00E322B7">
                <w:rPr>
                  <w:rFonts w:ascii="Times New Roman" w:hAnsi="Times New Roman" w:cs="Times New Roman"/>
                  <w:b/>
                  <w:bCs/>
                  <w:rPrChange w:id="404" w:author="pham phuong" w:date="2018-03-09T15:53:00Z">
                    <w:rPr>
                      <w:b/>
                      <w:bCs/>
                    </w:rPr>
                  </w:rPrChange>
                </w:rPr>
                <w:t> </w:t>
              </w:r>
            </w:ins>
          </w:p>
        </w:tc>
        <w:tc>
          <w:tcPr>
            <w:tcW w:w="868" w:type="dxa"/>
            <w:hideMark/>
          </w:tcPr>
          <w:p w14:paraId="4E8E5F00" w14:textId="77777777" w:rsidR="005F3BAC" w:rsidRPr="00E322B7" w:rsidRDefault="005F3BAC">
            <w:pPr>
              <w:rPr>
                <w:ins w:id="405" w:author="Hoan Ng" w:date="2017-03-20T22:18:00Z"/>
                <w:rFonts w:ascii="Times New Roman" w:hAnsi="Times New Roman" w:cs="Times New Roman"/>
                <w:b/>
                <w:bCs/>
                <w:rPrChange w:id="406" w:author="pham phuong" w:date="2018-03-09T15:53:00Z">
                  <w:rPr>
                    <w:ins w:id="407" w:author="Hoan Ng" w:date="2017-03-20T22:18:00Z"/>
                    <w:b/>
                    <w:bCs/>
                  </w:rPr>
                </w:rPrChange>
              </w:rPr>
            </w:pPr>
            <w:ins w:id="408" w:author="Hoan Ng" w:date="2017-03-20T22:18:00Z">
              <w:r w:rsidRPr="00E322B7">
                <w:rPr>
                  <w:rFonts w:ascii="Times New Roman" w:hAnsi="Times New Roman" w:cs="Times New Roman"/>
                  <w:b/>
                  <w:bCs/>
                  <w:rPrChange w:id="409" w:author="pham phuong" w:date="2018-03-09T15:53:00Z">
                    <w:rPr>
                      <w:b/>
                      <w:bCs/>
                    </w:rPr>
                  </w:rPrChange>
                </w:rPr>
                <w:t> </w:t>
              </w:r>
            </w:ins>
          </w:p>
        </w:tc>
        <w:tc>
          <w:tcPr>
            <w:tcW w:w="978" w:type="dxa"/>
            <w:hideMark/>
          </w:tcPr>
          <w:p w14:paraId="46DF727E" w14:textId="77777777" w:rsidR="005F3BAC" w:rsidRPr="00E322B7" w:rsidRDefault="005F3BAC">
            <w:pPr>
              <w:rPr>
                <w:ins w:id="410" w:author="Hoan Ng" w:date="2017-03-20T22:18:00Z"/>
                <w:rFonts w:ascii="Times New Roman" w:hAnsi="Times New Roman" w:cs="Times New Roman"/>
                <w:b/>
                <w:bCs/>
                <w:rPrChange w:id="411" w:author="pham phuong" w:date="2018-03-09T15:53:00Z">
                  <w:rPr>
                    <w:ins w:id="412" w:author="Hoan Ng" w:date="2017-03-20T22:18:00Z"/>
                    <w:b/>
                    <w:bCs/>
                  </w:rPr>
                </w:rPrChange>
              </w:rPr>
            </w:pPr>
            <w:ins w:id="413" w:author="Hoan Ng" w:date="2017-03-20T22:18:00Z">
              <w:r w:rsidRPr="00E322B7">
                <w:rPr>
                  <w:rFonts w:ascii="Times New Roman" w:hAnsi="Times New Roman" w:cs="Times New Roman"/>
                  <w:b/>
                  <w:bCs/>
                  <w:rPrChange w:id="414" w:author="pham phuong" w:date="2018-03-09T15:53:00Z">
                    <w:rPr>
                      <w:b/>
                      <w:bCs/>
                    </w:rPr>
                  </w:rPrChange>
                </w:rPr>
                <w:t> </w:t>
              </w:r>
            </w:ins>
          </w:p>
        </w:tc>
        <w:tc>
          <w:tcPr>
            <w:tcW w:w="790" w:type="dxa"/>
            <w:hideMark/>
          </w:tcPr>
          <w:p w14:paraId="05383068" w14:textId="77777777" w:rsidR="005F3BAC" w:rsidRPr="00E322B7" w:rsidRDefault="005F3BAC">
            <w:pPr>
              <w:rPr>
                <w:ins w:id="415" w:author="Hoan Ng" w:date="2017-03-20T22:18:00Z"/>
                <w:rFonts w:ascii="Times New Roman" w:hAnsi="Times New Roman" w:cs="Times New Roman"/>
                <w:b/>
                <w:bCs/>
                <w:rPrChange w:id="416" w:author="pham phuong" w:date="2018-03-09T15:53:00Z">
                  <w:rPr>
                    <w:ins w:id="417" w:author="Hoan Ng" w:date="2017-03-20T22:18:00Z"/>
                    <w:b/>
                    <w:bCs/>
                  </w:rPr>
                </w:rPrChange>
              </w:rPr>
            </w:pPr>
            <w:ins w:id="418" w:author="Hoan Ng" w:date="2017-03-20T22:18:00Z">
              <w:r w:rsidRPr="00E322B7">
                <w:rPr>
                  <w:rFonts w:ascii="Times New Roman" w:hAnsi="Times New Roman" w:cs="Times New Roman"/>
                  <w:b/>
                  <w:bCs/>
                  <w:rPrChange w:id="419" w:author="pham phuong" w:date="2018-03-09T15:53:00Z">
                    <w:rPr>
                      <w:b/>
                      <w:bCs/>
                    </w:rPr>
                  </w:rPrChange>
                </w:rPr>
                <w:t> </w:t>
              </w:r>
            </w:ins>
          </w:p>
        </w:tc>
      </w:tr>
      <w:tr w:rsidR="005F3BAC" w:rsidRPr="00E322B7" w14:paraId="3D79FAD5" w14:textId="77777777" w:rsidTr="00542B42">
        <w:trPr>
          <w:trHeight w:val="300"/>
          <w:ins w:id="420" w:author="Hoan Ng" w:date="2017-03-20T22:18:00Z"/>
        </w:trPr>
        <w:tc>
          <w:tcPr>
            <w:tcW w:w="985" w:type="dxa"/>
            <w:hideMark/>
          </w:tcPr>
          <w:p w14:paraId="0B6D8E67" w14:textId="77777777" w:rsidR="005F3BAC" w:rsidRPr="00E322B7" w:rsidRDefault="005F3BAC">
            <w:pPr>
              <w:rPr>
                <w:ins w:id="421" w:author="Hoan Ng" w:date="2017-03-20T22:18:00Z"/>
                <w:rFonts w:ascii="Times New Roman" w:hAnsi="Times New Roman" w:cs="Times New Roman"/>
                <w:b/>
                <w:bCs/>
                <w:rPrChange w:id="422" w:author="pham phuong" w:date="2018-03-09T15:53:00Z">
                  <w:rPr>
                    <w:ins w:id="423" w:author="Hoan Ng" w:date="2017-03-20T22:18:00Z"/>
                    <w:b/>
                    <w:bCs/>
                  </w:rPr>
                </w:rPrChange>
              </w:rPr>
            </w:pPr>
            <w:ins w:id="424" w:author="Hoan Ng" w:date="2017-03-20T22:18:00Z">
              <w:r w:rsidRPr="00E322B7">
                <w:rPr>
                  <w:rFonts w:ascii="Times New Roman" w:hAnsi="Times New Roman" w:cs="Times New Roman"/>
                  <w:b/>
                  <w:bCs/>
                  <w:rPrChange w:id="425" w:author="pham phuong" w:date="2018-03-09T15:53:00Z">
                    <w:rPr>
                      <w:b/>
                      <w:bCs/>
                    </w:rPr>
                  </w:rPrChange>
                </w:rPr>
                <w:t> </w:t>
              </w:r>
            </w:ins>
          </w:p>
        </w:tc>
        <w:tc>
          <w:tcPr>
            <w:tcW w:w="4702" w:type="dxa"/>
            <w:hideMark/>
          </w:tcPr>
          <w:p w14:paraId="04FCBCDE" w14:textId="77777777" w:rsidR="005F3BAC" w:rsidRPr="00E322B7" w:rsidRDefault="005F3BAC" w:rsidP="005F3BAC">
            <w:pPr>
              <w:rPr>
                <w:ins w:id="426" w:author="Hoan Ng" w:date="2017-03-20T22:18:00Z"/>
                <w:rFonts w:ascii="Times New Roman" w:hAnsi="Times New Roman" w:cs="Times New Roman"/>
                <w:b/>
                <w:bCs/>
                <w:rPrChange w:id="427" w:author="pham phuong" w:date="2018-03-09T15:53:00Z">
                  <w:rPr>
                    <w:ins w:id="428" w:author="Hoan Ng" w:date="2017-03-20T22:18:00Z"/>
                    <w:b/>
                    <w:bCs/>
                  </w:rPr>
                </w:rPrChange>
              </w:rPr>
            </w:pPr>
            <w:ins w:id="429" w:author="Hoan Ng" w:date="2017-03-20T22:18:00Z">
              <w:r w:rsidRPr="00E322B7">
                <w:rPr>
                  <w:rFonts w:ascii="Times New Roman" w:hAnsi="Times New Roman" w:cs="Times New Roman"/>
                  <w:b/>
                  <w:bCs/>
                  <w:rPrChange w:id="430" w:author="pham phuong" w:date="2018-03-09T15:53:00Z">
                    <w:rPr>
                      <w:b/>
                      <w:bCs/>
                    </w:rPr>
                  </w:rPrChange>
                </w:rPr>
                <w:t>3.2.</w:t>
              </w:r>
            </w:ins>
          </w:p>
        </w:tc>
        <w:tc>
          <w:tcPr>
            <w:tcW w:w="1027" w:type="dxa"/>
            <w:hideMark/>
          </w:tcPr>
          <w:p w14:paraId="6EE65402" w14:textId="77777777" w:rsidR="005F3BAC" w:rsidRPr="00E322B7" w:rsidRDefault="005F3BAC">
            <w:pPr>
              <w:rPr>
                <w:ins w:id="431" w:author="Hoan Ng" w:date="2017-03-20T22:18:00Z"/>
                <w:rFonts w:ascii="Times New Roman" w:hAnsi="Times New Roman" w:cs="Times New Roman"/>
                <w:b/>
                <w:bCs/>
                <w:rPrChange w:id="432" w:author="pham phuong" w:date="2018-03-09T15:53:00Z">
                  <w:rPr>
                    <w:ins w:id="433" w:author="Hoan Ng" w:date="2017-03-20T22:18:00Z"/>
                    <w:b/>
                    <w:bCs/>
                  </w:rPr>
                </w:rPrChange>
              </w:rPr>
            </w:pPr>
            <w:ins w:id="434" w:author="Hoan Ng" w:date="2017-03-20T22:18:00Z">
              <w:r w:rsidRPr="00E322B7">
                <w:rPr>
                  <w:rFonts w:ascii="Times New Roman" w:hAnsi="Times New Roman" w:cs="Times New Roman"/>
                  <w:b/>
                  <w:bCs/>
                  <w:rPrChange w:id="435" w:author="pham phuong" w:date="2018-03-09T15:53:00Z">
                    <w:rPr>
                      <w:b/>
                      <w:bCs/>
                    </w:rPr>
                  </w:rPrChange>
                </w:rPr>
                <w:t> </w:t>
              </w:r>
            </w:ins>
          </w:p>
        </w:tc>
        <w:tc>
          <w:tcPr>
            <w:tcW w:w="868" w:type="dxa"/>
            <w:hideMark/>
          </w:tcPr>
          <w:p w14:paraId="1531B5E2" w14:textId="77777777" w:rsidR="005F3BAC" w:rsidRPr="00E322B7" w:rsidRDefault="005F3BAC">
            <w:pPr>
              <w:rPr>
                <w:ins w:id="436" w:author="Hoan Ng" w:date="2017-03-20T22:18:00Z"/>
                <w:rFonts w:ascii="Times New Roman" w:hAnsi="Times New Roman" w:cs="Times New Roman"/>
                <w:b/>
                <w:bCs/>
                <w:rPrChange w:id="437" w:author="pham phuong" w:date="2018-03-09T15:53:00Z">
                  <w:rPr>
                    <w:ins w:id="438" w:author="Hoan Ng" w:date="2017-03-20T22:18:00Z"/>
                    <w:b/>
                    <w:bCs/>
                  </w:rPr>
                </w:rPrChange>
              </w:rPr>
            </w:pPr>
            <w:ins w:id="439" w:author="Hoan Ng" w:date="2017-03-20T22:18:00Z">
              <w:r w:rsidRPr="00E322B7">
                <w:rPr>
                  <w:rFonts w:ascii="Times New Roman" w:hAnsi="Times New Roman" w:cs="Times New Roman"/>
                  <w:b/>
                  <w:bCs/>
                  <w:rPrChange w:id="440" w:author="pham phuong" w:date="2018-03-09T15:53:00Z">
                    <w:rPr>
                      <w:b/>
                      <w:bCs/>
                    </w:rPr>
                  </w:rPrChange>
                </w:rPr>
                <w:t> </w:t>
              </w:r>
            </w:ins>
          </w:p>
        </w:tc>
        <w:tc>
          <w:tcPr>
            <w:tcW w:w="978" w:type="dxa"/>
            <w:hideMark/>
          </w:tcPr>
          <w:p w14:paraId="2F1B5AF8" w14:textId="77777777" w:rsidR="005F3BAC" w:rsidRPr="00E322B7" w:rsidRDefault="005F3BAC">
            <w:pPr>
              <w:rPr>
                <w:ins w:id="441" w:author="Hoan Ng" w:date="2017-03-20T22:18:00Z"/>
                <w:rFonts w:ascii="Times New Roman" w:hAnsi="Times New Roman" w:cs="Times New Roman"/>
                <w:b/>
                <w:bCs/>
                <w:rPrChange w:id="442" w:author="pham phuong" w:date="2018-03-09T15:53:00Z">
                  <w:rPr>
                    <w:ins w:id="443" w:author="Hoan Ng" w:date="2017-03-20T22:18:00Z"/>
                    <w:b/>
                    <w:bCs/>
                  </w:rPr>
                </w:rPrChange>
              </w:rPr>
            </w:pPr>
            <w:ins w:id="444" w:author="Hoan Ng" w:date="2017-03-20T22:18:00Z">
              <w:r w:rsidRPr="00E322B7">
                <w:rPr>
                  <w:rFonts w:ascii="Times New Roman" w:hAnsi="Times New Roman" w:cs="Times New Roman"/>
                  <w:b/>
                  <w:bCs/>
                  <w:rPrChange w:id="445" w:author="pham phuong" w:date="2018-03-09T15:53:00Z">
                    <w:rPr>
                      <w:b/>
                      <w:bCs/>
                    </w:rPr>
                  </w:rPrChange>
                </w:rPr>
                <w:t> </w:t>
              </w:r>
            </w:ins>
          </w:p>
        </w:tc>
        <w:tc>
          <w:tcPr>
            <w:tcW w:w="790" w:type="dxa"/>
            <w:hideMark/>
          </w:tcPr>
          <w:p w14:paraId="477DBAF4" w14:textId="77777777" w:rsidR="005F3BAC" w:rsidRPr="00E322B7" w:rsidRDefault="005F3BAC">
            <w:pPr>
              <w:rPr>
                <w:ins w:id="446" w:author="Hoan Ng" w:date="2017-03-20T22:18:00Z"/>
                <w:rFonts w:ascii="Times New Roman" w:hAnsi="Times New Roman" w:cs="Times New Roman"/>
                <w:b/>
                <w:bCs/>
                <w:rPrChange w:id="447" w:author="pham phuong" w:date="2018-03-09T15:53:00Z">
                  <w:rPr>
                    <w:ins w:id="448" w:author="Hoan Ng" w:date="2017-03-20T22:18:00Z"/>
                    <w:b/>
                    <w:bCs/>
                  </w:rPr>
                </w:rPrChange>
              </w:rPr>
            </w:pPr>
            <w:ins w:id="449" w:author="Hoan Ng" w:date="2017-03-20T22:18:00Z">
              <w:r w:rsidRPr="00E322B7">
                <w:rPr>
                  <w:rFonts w:ascii="Times New Roman" w:hAnsi="Times New Roman" w:cs="Times New Roman"/>
                  <w:b/>
                  <w:bCs/>
                  <w:rPrChange w:id="450" w:author="pham phuong" w:date="2018-03-09T15:53:00Z">
                    <w:rPr>
                      <w:b/>
                      <w:bCs/>
                    </w:rPr>
                  </w:rPrChange>
                </w:rPr>
                <w:t> </w:t>
              </w:r>
            </w:ins>
          </w:p>
        </w:tc>
      </w:tr>
      <w:tr w:rsidR="005F3BAC" w:rsidRPr="00E322B7" w14:paraId="7BE206A1" w14:textId="77777777" w:rsidTr="00542B42">
        <w:trPr>
          <w:trHeight w:val="300"/>
          <w:ins w:id="451" w:author="Hoan Ng" w:date="2017-03-20T22:18:00Z"/>
        </w:trPr>
        <w:tc>
          <w:tcPr>
            <w:tcW w:w="985" w:type="dxa"/>
            <w:hideMark/>
          </w:tcPr>
          <w:p w14:paraId="0B988F34" w14:textId="77777777" w:rsidR="005F3BAC" w:rsidRPr="00E322B7" w:rsidRDefault="005F3BAC">
            <w:pPr>
              <w:rPr>
                <w:ins w:id="452" w:author="Hoan Ng" w:date="2017-03-20T22:18:00Z"/>
                <w:rFonts w:ascii="Times New Roman" w:hAnsi="Times New Roman" w:cs="Times New Roman"/>
                <w:b/>
                <w:bCs/>
                <w:rPrChange w:id="453" w:author="pham phuong" w:date="2018-03-09T15:53:00Z">
                  <w:rPr>
                    <w:ins w:id="454" w:author="Hoan Ng" w:date="2017-03-20T22:18:00Z"/>
                    <w:b/>
                    <w:bCs/>
                  </w:rPr>
                </w:rPrChange>
              </w:rPr>
            </w:pPr>
            <w:ins w:id="455" w:author="Hoan Ng" w:date="2017-03-20T22:18:00Z">
              <w:r w:rsidRPr="00E322B7">
                <w:rPr>
                  <w:rFonts w:ascii="Times New Roman" w:hAnsi="Times New Roman" w:cs="Times New Roman"/>
                  <w:b/>
                  <w:bCs/>
                  <w:rPrChange w:id="456" w:author="pham phuong" w:date="2018-03-09T15:53:00Z">
                    <w:rPr>
                      <w:b/>
                      <w:bCs/>
                    </w:rPr>
                  </w:rPrChange>
                </w:rPr>
                <w:t> </w:t>
              </w:r>
            </w:ins>
          </w:p>
        </w:tc>
        <w:tc>
          <w:tcPr>
            <w:tcW w:w="4702" w:type="dxa"/>
            <w:hideMark/>
          </w:tcPr>
          <w:p w14:paraId="76BA7EDA" w14:textId="77777777" w:rsidR="005F3BAC" w:rsidRPr="00E322B7" w:rsidRDefault="005F3BAC" w:rsidP="005F3BAC">
            <w:pPr>
              <w:rPr>
                <w:ins w:id="457" w:author="Hoan Ng" w:date="2017-03-20T22:18:00Z"/>
                <w:rFonts w:ascii="Times New Roman" w:hAnsi="Times New Roman" w:cs="Times New Roman"/>
                <w:b/>
                <w:bCs/>
                <w:rPrChange w:id="458" w:author="pham phuong" w:date="2018-03-09T15:53:00Z">
                  <w:rPr>
                    <w:ins w:id="459" w:author="Hoan Ng" w:date="2017-03-20T22:18:00Z"/>
                    <w:b/>
                    <w:bCs/>
                  </w:rPr>
                </w:rPrChange>
              </w:rPr>
            </w:pPr>
            <w:ins w:id="460" w:author="Hoan Ng" w:date="2017-03-20T22:18:00Z">
              <w:r w:rsidRPr="00E322B7">
                <w:rPr>
                  <w:rFonts w:ascii="Times New Roman" w:hAnsi="Times New Roman" w:cs="Times New Roman"/>
                  <w:b/>
                  <w:bCs/>
                  <w:rPrChange w:id="461" w:author="pham phuong" w:date="2018-03-09T15:53:00Z">
                    <w:rPr>
                      <w:b/>
                      <w:bCs/>
                    </w:rPr>
                  </w:rPrChange>
                </w:rPr>
                <w:t>3.3.</w:t>
              </w:r>
            </w:ins>
          </w:p>
        </w:tc>
        <w:tc>
          <w:tcPr>
            <w:tcW w:w="1027" w:type="dxa"/>
            <w:hideMark/>
          </w:tcPr>
          <w:p w14:paraId="6BA15D8A" w14:textId="77777777" w:rsidR="005F3BAC" w:rsidRPr="00E322B7" w:rsidRDefault="005F3BAC">
            <w:pPr>
              <w:rPr>
                <w:ins w:id="462" w:author="Hoan Ng" w:date="2017-03-20T22:18:00Z"/>
                <w:rFonts w:ascii="Times New Roman" w:hAnsi="Times New Roman" w:cs="Times New Roman"/>
                <w:b/>
                <w:bCs/>
                <w:rPrChange w:id="463" w:author="pham phuong" w:date="2018-03-09T15:53:00Z">
                  <w:rPr>
                    <w:ins w:id="464" w:author="Hoan Ng" w:date="2017-03-20T22:18:00Z"/>
                    <w:b/>
                    <w:bCs/>
                  </w:rPr>
                </w:rPrChange>
              </w:rPr>
            </w:pPr>
            <w:ins w:id="465" w:author="Hoan Ng" w:date="2017-03-20T22:18:00Z">
              <w:r w:rsidRPr="00E322B7">
                <w:rPr>
                  <w:rFonts w:ascii="Times New Roman" w:hAnsi="Times New Roman" w:cs="Times New Roman"/>
                  <w:b/>
                  <w:bCs/>
                  <w:rPrChange w:id="466" w:author="pham phuong" w:date="2018-03-09T15:53:00Z">
                    <w:rPr>
                      <w:b/>
                      <w:bCs/>
                    </w:rPr>
                  </w:rPrChange>
                </w:rPr>
                <w:t> </w:t>
              </w:r>
            </w:ins>
          </w:p>
        </w:tc>
        <w:tc>
          <w:tcPr>
            <w:tcW w:w="868" w:type="dxa"/>
            <w:hideMark/>
          </w:tcPr>
          <w:p w14:paraId="288E6A26" w14:textId="77777777" w:rsidR="005F3BAC" w:rsidRPr="00E322B7" w:rsidRDefault="005F3BAC">
            <w:pPr>
              <w:rPr>
                <w:ins w:id="467" w:author="Hoan Ng" w:date="2017-03-20T22:18:00Z"/>
                <w:rFonts w:ascii="Times New Roman" w:hAnsi="Times New Roman" w:cs="Times New Roman"/>
                <w:b/>
                <w:bCs/>
                <w:rPrChange w:id="468" w:author="pham phuong" w:date="2018-03-09T15:53:00Z">
                  <w:rPr>
                    <w:ins w:id="469" w:author="Hoan Ng" w:date="2017-03-20T22:18:00Z"/>
                    <w:b/>
                    <w:bCs/>
                  </w:rPr>
                </w:rPrChange>
              </w:rPr>
            </w:pPr>
            <w:ins w:id="470" w:author="Hoan Ng" w:date="2017-03-20T22:18:00Z">
              <w:r w:rsidRPr="00E322B7">
                <w:rPr>
                  <w:rFonts w:ascii="Times New Roman" w:hAnsi="Times New Roman" w:cs="Times New Roman"/>
                  <w:b/>
                  <w:bCs/>
                  <w:rPrChange w:id="471" w:author="pham phuong" w:date="2018-03-09T15:53:00Z">
                    <w:rPr>
                      <w:b/>
                      <w:bCs/>
                    </w:rPr>
                  </w:rPrChange>
                </w:rPr>
                <w:t> </w:t>
              </w:r>
            </w:ins>
          </w:p>
        </w:tc>
        <w:tc>
          <w:tcPr>
            <w:tcW w:w="978" w:type="dxa"/>
            <w:hideMark/>
          </w:tcPr>
          <w:p w14:paraId="7A8B06BF" w14:textId="77777777" w:rsidR="005F3BAC" w:rsidRPr="00E322B7" w:rsidRDefault="005F3BAC">
            <w:pPr>
              <w:rPr>
                <w:ins w:id="472" w:author="Hoan Ng" w:date="2017-03-20T22:18:00Z"/>
                <w:rFonts w:ascii="Times New Roman" w:hAnsi="Times New Roman" w:cs="Times New Roman"/>
                <w:b/>
                <w:bCs/>
                <w:rPrChange w:id="473" w:author="pham phuong" w:date="2018-03-09T15:53:00Z">
                  <w:rPr>
                    <w:ins w:id="474" w:author="Hoan Ng" w:date="2017-03-20T22:18:00Z"/>
                    <w:b/>
                    <w:bCs/>
                  </w:rPr>
                </w:rPrChange>
              </w:rPr>
            </w:pPr>
            <w:ins w:id="475" w:author="Hoan Ng" w:date="2017-03-20T22:18:00Z">
              <w:r w:rsidRPr="00E322B7">
                <w:rPr>
                  <w:rFonts w:ascii="Times New Roman" w:hAnsi="Times New Roman" w:cs="Times New Roman"/>
                  <w:b/>
                  <w:bCs/>
                  <w:rPrChange w:id="476" w:author="pham phuong" w:date="2018-03-09T15:53:00Z">
                    <w:rPr>
                      <w:b/>
                      <w:bCs/>
                    </w:rPr>
                  </w:rPrChange>
                </w:rPr>
                <w:t> </w:t>
              </w:r>
            </w:ins>
          </w:p>
        </w:tc>
        <w:tc>
          <w:tcPr>
            <w:tcW w:w="790" w:type="dxa"/>
            <w:hideMark/>
          </w:tcPr>
          <w:p w14:paraId="428ED083" w14:textId="77777777" w:rsidR="005F3BAC" w:rsidRPr="00E322B7" w:rsidRDefault="005F3BAC">
            <w:pPr>
              <w:rPr>
                <w:ins w:id="477" w:author="Hoan Ng" w:date="2017-03-20T22:18:00Z"/>
                <w:rFonts w:ascii="Times New Roman" w:hAnsi="Times New Roman" w:cs="Times New Roman"/>
                <w:b/>
                <w:bCs/>
                <w:rPrChange w:id="478" w:author="pham phuong" w:date="2018-03-09T15:53:00Z">
                  <w:rPr>
                    <w:ins w:id="479" w:author="Hoan Ng" w:date="2017-03-20T22:18:00Z"/>
                    <w:b/>
                    <w:bCs/>
                  </w:rPr>
                </w:rPrChange>
              </w:rPr>
            </w:pPr>
            <w:ins w:id="480" w:author="Hoan Ng" w:date="2017-03-20T22:18:00Z">
              <w:r w:rsidRPr="00E322B7">
                <w:rPr>
                  <w:rFonts w:ascii="Times New Roman" w:hAnsi="Times New Roman" w:cs="Times New Roman"/>
                  <w:b/>
                  <w:bCs/>
                  <w:rPrChange w:id="481" w:author="pham phuong" w:date="2018-03-09T15:53:00Z">
                    <w:rPr>
                      <w:b/>
                      <w:bCs/>
                    </w:rPr>
                  </w:rPrChange>
                </w:rPr>
                <w:t> </w:t>
              </w:r>
            </w:ins>
          </w:p>
        </w:tc>
      </w:tr>
      <w:tr w:rsidR="005F3BAC" w:rsidRPr="00E322B7" w14:paraId="66E35A29" w14:textId="77777777" w:rsidTr="00542B42">
        <w:trPr>
          <w:trHeight w:val="300"/>
          <w:ins w:id="482" w:author="Hoan Ng" w:date="2017-03-20T22:18:00Z"/>
        </w:trPr>
        <w:tc>
          <w:tcPr>
            <w:tcW w:w="985" w:type="dxa"/>
            <w:hideMark/>
          </w:tcPr>
          <w:p w14:paraId="292554E9" w14:textId="77777777" w:rsidR="005F3BAC" w:rsidRPr="00E322B7" w:rsidRDefault="005F3BAC">
            <w:pPr>
              <w:rPr>
                <w:ins w:id="483" w:author="Hoan Ng" w:date="2017-03-20T22:18:00Z"/>
                <w:rFonts w:ascii="Times New Roman" w:hAnsi="Times New Roman" w:cs="Times New Roman"/>
                <w:b/>
                <w:bCs/>
                <w:rPrChange w:id="484" w:author="pham phuong" w:date="2018-03-09T15:53:00Z">
                  <w:rPr>
                    <w:ins w:id="485" w:author="Hoan Ng" w:date="2017-03-20T22:18:00Z"/>
                    <w:b/>
                    <w:bCs/>
                  </w:rPr>
                </w:rPrChange>
              </w:rPr>
            </w:pPr>
            <w:ins w:id="486" w:author="Hoan Ng" w:date="2017-03-20T22:18:00Z">
              <w:r w:rsidRPr="00E322B7">
                <w:rPr>
                  <w:rFonts w:ascii="Times New Roman" w:hAnsi="Times New Roman" w:cs="Times New Roman"/>
                  <w:b/>
                  <w:bCs/>
                  <w:rPrChange w:id="487" w:author="pham phuong" w:date="2018-03-09T15:53:00Z">
                    <w:rPr>
                      <w:b/>
                      <w:bCs/>
                    </w:rPr>
                  </w:rPrChange>
                </w:rPr>
                <w:t> </w:t>
              </w:r>
            </w:ins>
          </w:p>
        </w:tc>
        <w:tc>
          <w:tcPr>
            <w:tcW w:w="4702" w:type="dxa"/>
            <w:hideMark/>
          </w:tcPr>
          <w:p w14:paraId="18374364" w14:textId="77777777" w:rsidR="005F3BAC" w:rsidRPr="00E322B7" w:rsidRDefault="005F3BAC" w:rsidP="005F3BAC">
            <w:pPr>
              <w:rPr>
                <w:ins w:id="488" w:author="Hoan Ng" w:date="2017-03-20T22:18:00Z"/>
                <w:rFonts w:ascii="Times New Roman" w:hAnsi="Times New Roman" w:cs="Times New Roman"/>
                <w:b/>
                <w:bCs/>
                <w:rPrChange w:id="489" w:author="pham phuong" w:date="2018-03-09T15:53:00Z">
                  <w:rPr>
                    <w:ins w:id="490" w:author="Hoan Ng" w:date="2017-03-20T22:18:00Z"/>
                    <w:b/>
                    <w:bCs/>
                  </w:rPr>
                </w:rPrChange>
              </w:rPr>
            </w:pPr>
            <w:ins w:id="491" w:author="Hoan Ng" w:date="2017-03-20T22:18:00Z">
              <w:r w:rsidRPr="00E322B7">
                <w:rPr>
                  <w:rFonts w:ascii="Times New Roman" w:hAnsi="Times New Roman" w:cs="Times New Roman"/>
                  <w:b/>
                  <w:bCs/>
                  <w:rPrChange w:id="492" w:author="pham phuong" w:date="2018-03-09T15:53:00Z">
                    <w:rPr>
                      <w:b/>
                      <w:bCs/>
                    </w:rPr>
                  </w:rPrChange>
                </w:rPr>
                <w:t>3.4</w:t>
              </w:r>
            </w:ins>
          </w:p>
        </w:tc>
        <w:tc>
          <w:tcPr>
            <w:tcW w:w="1027" w:type="dxa"/>
            <w:hideMark/>
          </w:tcPr>
          <w:p w14:paraId="1B211784" w14:textId="77777777" w:rsidR="005F3BAC" w:rsidRPr="00E322B7" w:rsidRDefault="005F3BAC">
            <w:pPr>
              <w:rPr>
                <w:ins w:id="493" w:author="Hoan Ng" w:date="2017-03-20T22:18:00Z"/>
                <w:rFonts w:ascii="Times New Roman" w:hAnsi="Times New Roman" w:cs="Times New Roman"/>
                <w:b/>
                <w:bCs/>
                <w:rPrChange w:id="494" w:author="pham phuong" w:date="2018-03-09T15:53:00Z">
                  <w:rPr>
                    <w:ins w:id="495" w:author="Hoan Ng" w:date="2017-03-20T22:18:00Z"/>
                    <w:b/>
                    <w:bCs/>
                  </w:rPr>
                </w:rPrChange>
              </w:rPr>
            </w:pPr>
            <w:ins w:id="496" w:author="Hoan Ng" w:date="2017-03-20T22:18:00Z">
              <w:r w:rsidRPr="00E322B7">
                <w:rPr>
                  <w:rFonts w:ascii="Times New Roman" w:hAnsi="Times New Roman" w:cs="Times New Roman"/>
                  <w:b/>
                  <w:bCs/>
                  <w:rPrChange w:id="497" w:author="pham phuong" w:date="2018-03-09T15:53:00Z">
                    <w:rPr>
                      <w:b/>
                      <w:bCs/>
                    </w:rPr>
                  </w:rPrChange>
                </w:rPr>
                <w:t> </w:t>
              </w:r>
            </w:ins>
          </w:p>
        </w:tc>
        <w:tc>
          <w:tcPr>
            <w:tcW w:w="868" w:type="dxa"/>
            <w:hideMark/>
          </w:tcPr>
          <w:p w14:paraId="5F8FE1AB" w14:textId="77777777" w:rsidR="005F3BAC" w:rsidRPr="00E322B7" w:rsidRDefault="005F3BAC">
            <w:pPr>
              <w:rPr>
                <w:ins w:id="498" w:author="Hoan Ng" w:date="2017-03-20T22:18:00Z"/>
                <w:rFonts w:ascii="Times New Roman" w:hAnsi="Times New Roman" w:cs="Times New Roman"/>
                <w:b/>
                <w:bCs/>
                <w:rPrChange w:id="499" w:author="pham phuong" w:date="2018-03-09T15:53:00Z">
                  <w:rPr>
                    <w:ins w:id="500" w:author="Hoan Ng" w:date="2017-03-20T22:18:00Z"/>
                    <w:b/>
                    <w:bCs/>
                  </w:rPr>
                </w:rPrChange>
              </w:rPr>
            </w:pPr>
            <w:ins w:id="501" w:author="Hoan Ng" w:date="2017-03-20T22:18:00Z">
              <w:r w:rsidRPr="00E322B7">
                <w:rPr>
                  <w:rFonts w:ascii="Times New Roman" w:hAnsi="Times New Roman" w:cs="Times New Roman"/>
                  <w:b/>
                  <w:bCs/>
                  <w:rPrChange w:id="502" w:author="pham phuong" w:date="2018-03-09T15:53:00Z">
                    <w:rPr>
                      <w:b/>
                      <w:bCs/>
                    </w:rPr>
                  </w:rPrChange>
                </w:rPr>
                <w:t> </w:t>
              </w:r>
            </w:ins>
          </w:p>
        </w:tc>
        <w:tc>
          <w:tcPr>
            <w:tcW w:w="978" w:type="dxa"/>
            <w:hideMark/>
          </w:tcPr>
          <w:p w14:paraId="2DD1383C" w14:textId="77777777" w:rsidR="005F3BAC" w:rsidRPr="00E322B7" w:rsidRDefault="005F3BAC">
            <w:pPr>
              <w:rPr>
                <w:ins w:id="503" w:author="Hoan Ng" w:date="2017-03-20T22:18:00Z"/>
                <w:rFonts w:ascii="Times New Roman" w:hAnsi="Times New Roman" w:cs="Times New Roman"/>
                <w:b/>
                <w:bCs/>
                <w:rPrChange w:id="504" w:author="pham phuong" w:date="2018-03-09T15:53:00Z">
                  <w:rPr>
                    <w:ins w:id="505" w:author="Hoan Ng" w:date="2017-03-20T22:18:00Z"/>
                    <w:b/>
                    <w:bCs/>
                  </w:rPr>
                </w:rPrChange>
              </w:rPr>
            </w:pPr>
            <w:ins w:id="506" w:author="Hoan Ng" w:date="2017-03-20T22:18:00Z">
              <w:r w:rsidRPr="00E322B7">
                <w:rPr>
                  <w:rFonts w:ascii="Times New Roman" w:hAnsi="Times New Roman" w:cs="Times New Roman"/>
                  <w:b/>
                  <w:bCs/>
                  <w:rPrChange w:id="507" w:author="pham phuong" w:date="2018-03-09T15:53:00Z">
                    <w:rPr>
                      <w:b/>
                      <w:bCs/>
                    </w:rPr>
                  </w:rPrChange>
                </w:rPr>
                <w:t> </w:t>
              </w:r>
            </w:ins>
          </w:p>
        </w:tc>
        <w:tc>
          <w:tcPr>
            <w:tcW w:w="790" w:type="dxa"/>
            <w:hideMark/>
          </w:tcPr>
          <w:p w14:paraId="4E672AD7" w14:textId="77777777" w:rsidR="005F3BAC" w:rsidRPr="00E322B7" w:rsidRDefault="005F3BAC">
            <w:pPr>
              <w:rPr>
                <w:ins w:id="508" w:author="Hoan Ng" w:date="2017-03-20T22:18:00Z"/>
                <w:rFonts w:ascii="Times New Roman" w:hAnsi="Times New Roman" w:cs="Times New Roman"/>
                <w:b/>
                <w:bCs/>
                <w:rPrChange w:id="509" w:author="pham phuong" w:date="2018-03-09T15:53:00Z">
                  <w:rPr>
                    <w:ins w:id="510" w:author="Hoan Ng" w:date="2017-03-20T22:18:00Z"/>
                    <w:b/>
                    <w:bCs/>
                  </w:rPr>
                </w:rPrChange>
              </w:rPr>
            </w:pPr>
            <w:ins w:id="511" w:author="Hoan Ng" w:date="2017-03-20T22:18:00Z">
              <w:r w:rsidRPr="00E322B7">
                <w:rPr>
                  <w:rFonts w:ascii="Times New Roman" w:hAnsi="Times New Roman" w:cs="Times New Roman"/>
                  <w:b/>
                  <w:bCs/>
                  <w:rPrChange w:id="512" w:author="pham phuong" w:date="2018-03-09T15:53:00Z">
                    <w:rPr>
                      <w:b/>
                      <w:bCs/>
                    </w:rPr>
                  </w:rPrChange>
                </w:rPr>
                <w:t> </w:t>
              </w:r>
            </w:ins>
          </w:p>
        </w:tc>
      </w:tr>
      <w:tr w:rsidR="005F3BAC" w:rsidRPr="00E322B7" w14:paraId="0292CEE1" w14:textId="77777777" w:rsidTr="00542B42">
        <w:trPr>
          <w:trHeight w:val="300"/>
          <w:ins w:id="513" w:author="Hoan Ng" w:date="2017-03-20T22:18:00Z"/>
        </w:trPr>
        <w:tc>
          <w:tcPr>
            <w:tcW w:w="985" w:type="dxa"/>
            <w:hideMark/>
          </w:tcPr>
          <w:p w14:paraId="3B06D1DA" w14:textId="77777777" w:rsidR="005F3BAC" w:rsidRPr="00E322B7" w:rsidRDefault="005F3BAC">
            <w:pPr>
              <w:rPr>
                <w:ins w:id="514" w:author="Hoan Ng" w:date="2017-03-20T22:18:00Z"/>
                <w:rFonts w:ascii="Times New Roman" w:hAnsi="Times New Roman" w:cs="Times New Roman"/>
                <w:b/>
                <w:bCs/>
                <w:rPrChange w:id="515" w:author="pham phuong" w:date="2018-03-09T15:53:00Z">
                  <w:rPr>
                    <w:ins w:id="516" w:author="Hoan Ng" w:date="2017-03-20T22:18:00Z"/>
                    <w:b/>
                    <w:bCs/>
                  </w:rPr>
                </w:rPrChange>
              </w:rPr>
            </w:pPr>
            <w:ins w:id="517" w:author="Hoan Ng" w:date="2017-03-20T22:18:00Z">
              <w:r w:rsidRPr="00E322B7">
                <w:rPr>
                  <w:rFonts w:ascii="Times New Roman" w:hAnsi="Times New Roman" w:cs="Times New Roman"/>
                  <w:b/>
                  <w:bCs/>
                  <w:rPrChange w:id="518" w:author="pham phuong" w:date="2018-03-09T15:53:00Z">
                    <w:rPr>
                      <w:b/>
                      <w:bCs/>
                    </w:rPr>
                  </w:rPrChange>
                </w:rPr>
                <w:t> </w:t>
              </w:r>
            </w:ins>
          </w:p>
        </w:tc>
        <w:tc>
          <w:tcPr>
            <w:tcW w:w="4702" w:type="dxa"/>
            <w:hideMark/>
          </w:tcPr>
          <w:p w14:paraId="0FAD74CF" w14:textId="77777777" w:rsidR="005F3BAC" w:rsidRPr="00E322B7" w:rsidRDefault="005F3BAC">
            <w:pPr>
              <w:rPr>
                <w:ins w:id="519" w:author="Hoan Ng" w:date="2017-03-20T22:18:00Z"/>
                <w:rFonts w:ascii="Times New Roman" w:hAnsi="Times New Roman" w:cs="Times New Roman"/>
                <w:b/>
                <w:bCs/>
                <w:rPrChange w:id="520" w:author="pham phuong" w:date="2018-03-09T15:53:00Z">
                  <w:rPr>
                    <w:ins w:id="521" w:author="Hoan Ng" w:date="2017-03-20T22:18:00Z"/>
                    <w:b/>
                    <w:bCs/>
                  </w:rPr>
                </w:rPrChange>
              </w:rPr>
            </w:pPr>
            <w:ins w:id="522" w:author="Hoan Ng" w:date="2017-03-20T22:18:00Z">
              <w:r w:rsidRPr="00E322B7">
                <w:rPr>
                  <w:rFonts w:ascii="Times New Roman" w:hAnsi="Times New Roman" w:cs="Times New Roman"/>
                  <w:b/>
                  <w:bCs/>
                  <w:rPrChange w:id="523" w:author="pham phuong" w:date="2018-03-09T15:53:00Z">
                    <w:rPr>
                      <w:b/>
                      <w:bCs/>
                    </w:rPr>
                  </w:rPrChange>
                </w:rPr>
                <w:t>Chương 4: Cài đặt</w:t>
              </w:r>
            </w:ins>
          </w:p>
        </w:tc>
        <w:tc>
          <w:tcPr>
            <w:tcW w:w="1027" w:type="dxa"/>
            <w:hideMark/>
          </w:tcPr>
          <w:p w14:paraId="0C66F029" w14:textId="77777777" w:rsidR="005F3BAC" w:rsidRPr="00E322B7" w:rsidRDefault="005F3BAC">
            <w:pPr>
              <w:rPr>
                <w:ins w:id="524" w:author="Hoan Ng" w:date="2017-03-20T22:18:00Z"/>
                <w:rFonts w:ascii="Times New Roman" w:hAnsi="Times New Roman" w:cs="Times New Roman"/>
                <w:b/>
                <w:bCs/>
                <w:rPrChange w:id="525" w:author="pham phuong" w:date="2018-03-09T15:53:00Z">
                  <w:rPr>
                    <w:ins w:id="526" w:author="Hoan Ng" w:date="2017-03-20T22:18:00Z"/>
                    <w:b/>
                    <w:bCs/>
                  </w:rPr>
                </w:rPrChange>
              </w:rPr>
            </w:pPr>
            <w:ins w:id="527" w:author="Hoan Ng" w:date="2017-03-20T22:18:00Z">
              <w:r w:rsidRPr="00E322B7">
                <w:rPr>
                  <w:rFonts w:ascii="Times New Roman" w:hAnsi="Times New Roman" w:cs="Times New Roman"/>
                  <w:b/>
                  <w:bCs/>
                  <w:rPrChange w:id="528" w:author="pham phuong" w:date="2018-03-09T15:53:00Z">
                    <w:rPr>
                      <w:b/>
                      <w:bCs/>
                    </w:rPr>
                  </w:rPrChange>
                </w:rPr>
                <w:t> </w:t>
              </w:r>
            </w:ins>
          </w:p>
        </w:tc>
        <w:tc>
          <w:tcPr>
            <w:tcW w:w="868" w:type="dxa"/>
            <w:hideMark/>
          </w:tcPr>
          <w:p w14:paraId="641808E5" w14:textId="77777777" w:rsidR="005F3BAC" w:rsidRPr="00E322B7" w:rsidRDefault="005F3BAC">
            <w:pPr>
              <w:rPr>
                <w:ins w:id="529" w:author="Hoan Ng" w:date="2017-03-20T22:18:00Z"/>
                <w:rFonts w:ascii="Times New Roman" w:hAnsi="Times New Roman" w:cs="Times New Roman"/>
                <w:b/>
                <w:bCs/>
                <w:rPrChange w:id="530" w:author="pham phuong" w:date="2018-03-09T15:53:00Z">
                  <w:rPr>
                    <w:ins w:id="531" w:author="Hoan Ng" w:date="2017-03-20T22:18:00Z"/>
                    <w:b/>
                    <w:bCs/>
                  </w:rPr>
                </w:rPrChange>
              </w:rPr>
            </w:pPr>
            <w:ins w:id="532" w:author="Hoan Ng" w:date="2017-03-20T22:18:00Z">
              <w:r w:rsidRPr="00E322B7">
                <w:rPr>
                  <w:rFonts w:ascii="Times New Roman" w:hAnsi="Times New Roman" w:cs="Times New Roman"/>
                  <w:b/>
                  <w:bCs/>
                  <w:rPrChange w:id="533" w:author="pham phuong" w:date="2018-03-09T15:53:00Z">
                    <w:rPr>
                      <w:b/>
                      <w:bCs/>
                    </w:rPr>
                  </w:rPrChange>
                </w:rPr>
                <w:t> </w:t>
              </w:r>
            </w:ins>
          </w:p>
        </w:tc>
        <w:tc>
          <w:tcPr>
            <w:tcW w:w="978" w:type="dxa"/>
            <w:hideMark/>
          </w:tcPr>
          <w:p w14:paraId="091A1548" w14:textId="77777777" w:rsidR="005F3BAC" w:rsidRPr="00E322B7" w:rsidRDefault="005F3BAC">
            <w:pPr>
              <w:rPr>
                <w:ins w:id="534" w:author="Hoan Ng" w:date="2017-03-20T22:18:00Z"/>
                <w:rFonts w:ascii="Times New Roman" w:hAnsi="Times New Roman" w:cs="Times New Roman"/>
                <w:b/>
                <w:bCs/>
                <w:rPrChange w:id="535" w:author="pham phuong" w:date="2018-03-09T15:53:00Z">
                  <w:rPr>
                    <w:ins w:id="536" w:author="Hoan Ng" w:date="2017-03-20T22:18:00Z"/>
                    <w:b/>
                    <w:bCs/>
                  </w:rPr>
                </w:rPrChange>
              </w:rPr>
            </w:pPr>
            <w:ins w:id="537" w:author="Hoan Ng" w:date="2017-03-20T22:18:00Z">
              <w:r w:rsidRPr="00E322B7">
                <w:rPr>
                  <w:rFonts w:ascii="Times New Roman" w:hAnsi="Times New Roman" w:cs="Times New Roman"/>
                  <w:b/>
                  <w:bCs/>
                  <w:rPrChange w:id="538" w:author="pham phuong" w:date="2018-03-09T15:53:00Z">
                    <w:rPr>
                      <w:b/>
                      <w:bCs/>
                    </w:rPr>
                  </w:rPrChange>
                </w:rPr>
                <w:t> </w:t>
              </w:r>
            </w:ins>
          </w:p>
        </w:tc>
        <w:tc>
          <w:tcPr>
            <w:tcW w:w="790" w:type="dxa"/>
            <w:hideMark/>
          </w:tcPr>
          <w:p w14:paraId="48AF27B3" w14:textId="77777777" w:rsidR="005F3BAC" w:rsidRPr="00E322B7" w:rsidRDefault="005F3BAC">
            <w:pPr>
              <w:rPr>
                <w:ins w:id="539" w:author="Hoan Ng" w:date="2017-03-20T22:18:00Z"/>
                <w:rFonts w:ascii="Times New Roman" w:hAnsi="Times New Roman" w:cs="Times New Roman"/>
                <w:b/>
                <w:bCs/>
                <w:rPrChange w:id="540" w:author="pham phuong" w:date="2018-03-09T15:53:00Z">
                  <w:rPr>
                    <w:ins w:id="541" w:author="Hoan Ng" w:date="2017-03-20T22:18:00Z"/>
                    <w:b/>
                    <w:bCs/>
                  </w:rPr>
                </w:rPrChange>
              </w:rPr>
            </w:pPr>
            <w:ins w:id="542" w:author="Hoan Ng" w:date="2017-03-20T22:18:00Z">
              <w:r w:rsidRPr="00E322B7">
                <w:rPr>
                  <w:rFonts w:ascii="Times New Roman" w:hAnsi="Times New Roman" w:cs="Times New Roman"/>
                  <w:b/>
                  <w:bCs/>
                  <w:rPrChange w:id="543" w:author="pham phuong" w:date="2018-03-09T15:53:00Z">
                    <w:rPr>
                      <w:b/>
                      <w:bCs/>
                    </w:rPr>
                  </w:rPrChange>
                </w:rPr>
                <w:t> </w:t>
              </w:r>
            </w:ins>
          </w:p>
        </w:tc>
      </w:tr>
      <w:tr w:rsidR="005F3BAC" w:rsidRPr="00E322B7" w14:paraId="2474AC26" w14:textId="77777777" w:rsidTr="00542B42">
        <w:trPr>
          <w:trHeight w:val="300"/>
          <w:ins w:id="544" w:author="Hoan Ng" w:date="2017-03-20T22:18:00Z"/>
        </w:trPr>
        <w:tc>
          <w:tcPr>
            <w:tcW w:w="985" w:type="dxa"/>
            <w:hideMark/>
          </w:tcPr>
          <w:p w14:paraId="551740D7" w14:textId="77777777" w:rsidR="005F3BAC" w:rsidRPr="00E322B7" w:rsidRDefault="005F3BAC">
            <w:pPr>
              <w:rPr>
                <w:ins w:id="545" w:author="Hoan Ng" w:date="2017-03-20T22:18:00Z"/>
                <w:rFonts w:ascii="Times New Roman" w:hAnsi="Times New Roman" w:cs="Times New Roman"/>
                <w:b/>
                <w:bCs/>
                <w:rPrChange w:id="546" w:author="pham phuong" w:date="2018-03-09T15:53:00Z">
                  <w:rPr>
                    <w:ins w:id="547" w:author="Hoan Ng" w:date="2017-03-20T22:18:00Z"/>
                    <w:b/>
                    <w:bCs/>
                  </w:rPr>
                </w:rPrChange>
              </w:rPr>
            </w:pPr>
            <w:ins w:id="548" w:author="Hoan Ng" w:date="2017-03-20T22:18:00Z">
              <w:r w:rsidRPr="00E322B7">
                <w:rPr>
                  <w:rFonts w:ascii="Times New Roman" w:hAnsi="Times New Roman" w:cs="Times New Roman"/>
                  <w:b/>
                  <w:bCs/>
                  <w:rPrChange w:id="549" w:author="pham phuong" w:date="2018-03-09T15:53:00Z">
                    <w:rPr>
                      <w:b/>
                      <w:bCs/>
                    </w:rPr>
                  </w:rPrChange>
                </w:rPr>
                <w:t> </w:t>
              </w:r>
            </w:ins>
          </w:p>
        </w:tc>
        <w:tc>
          <w:tcPr>
            <w:tcW w:w="4702" w:type="dxa"/>
            <w:hideMark/>
          </w:tcPr>
          <w:p w14:paraId="781F4D4C" w14:textId="77777777" w:rsidR="005F3BAC" w:rsidRPr="00E322B7" w:rsidRDefault="005F3BAC" w:rsidP="005F3BAC">
            <w:pPr>
              <w:rPr>
                <w:ins w:id="550" w:author="Hoan Ng" w:date="2017-03-20T22:18:00Z"/>
                <w:rFonts w:ascii="Times New Roman" w:hAnsi="Times New Roman" w:cs="Times New Roman"/>
                <w:b/>
                <w:bCs/>
                <w:rPrChange w:id="551" w:author="pham phuong" w:date="2018-03-09T15:53:00Z">
                  <w:rPr>
                    <w:ins w:id="552" w:author="Hoan Ng" w:date="2017-03-20T22:18:00Z"/>
                    <w:b/>
                    <w:bCs/>
                  </w:rPr>
                </w:rPrChange>
              </w:rPr>
            </w:pPr>
            <w:ins w:id="553" w:author="Hoan Ng" w:date="2017-03-20T22:18:00Z">
              <w:r w:rsidRPr="00E322B7">
                <w:rPr>
                  <w:rFonts w:ascii="Times New Roman" w:hAnsi="Times New Roman" w:cs="Times New Roman"/>
                  <w:b/>
                  <w:bCs/>
                  <w:rPrChange w:id="554" w:author="pham phuong" w:date="2018-03-09T15:53:00Z">
                    <w:rPr>
                      <w:b/>
                      <w:bCs/>
                    </w:rPr>
                  </w:rPrChange>
                </w:rPr>
                <w:t>4.1.</w:t>
              </w:r>
            </w:ins>
          </w:p>
        </w:tc>
        <w:tc>
          <w:tcPr>
            <w:tcW w:w="1027" w:type="dxa"/>
            <w:hideMark/>
          </w:tcPr>
          <w:p w14:paraId="63E5619B" w14:textId="77777777" w:rsidR="005F3BAC" w:rsidRPr="00E322B7" w:rsidRDefault="005F3BAC">
            <w:pPr>
              <w:rPr>
                <w:ins w:id="555" w:author="Hoan Ng" w:date="2017-03-20T22:18:00Z"/>
                <w:rFonts w:ascii="Times New Roman" w:hAnsi="Times New Roman" w:cs="Times New Roman"/>
                <w:b/>
                <w:bCs/>
                <w:rPrChange w:id="556" w:author="pham phuong" w:date="2018-03-09T15:53:00Z">
                  <w:rPr>
                    <w:ins w:id="557" w:author="Hoan Ng" w:date="2017-03-20T22:18:00Z"/>
                    <w:b/>
                    <w:bCs/>
                  </w:rPr>
                </w:rPrChange>
              </w:rPr>
            </w:pPr>
            <w:ins w:id="558" w:author="Hoan Ng" w:date="2017-03-20T22:18:00Z">
              <w:r w:rsidRPr="00E322B7">
                <w:rPr>
                  <w:rFonts w:ascii="Times New Roman" w:hAnsi="Times New Roman" w:cs="Times New Roman"/>
                  <w:b/>
                  <w:bCs/>
                  <w:rPrChange w:id="559" w:author="pham phuong" w:date="2018-03-09T15:53:00Z">
                    <w:rPr>
                      <w:b/>
                      <w:bCs/>
                    </w:rPr>
                  </w:rPrChange>
                </w:rPr>
                <w:t> </w:t>
              </w:r>
            </w:ins>
          </w:p>
        </w:tc>
        <w:tc>
          <w:tcPr>
            <w:tcW w:w="868" w:type="dxa"/>
            <w:hideMark/>
          </w:tcPr>
          <w:p w14:paraId="71DE6108" w14:textId="77777777" w:rsidR="005F3BAC" w:rsidRPr="00E322B7" w:rsidRDefault="005F3BAC">
            <w:pPr>
              <w:rPr>
                <w:ins w:id="560" w:author="Hoan Ng" w:date="2017-03-20T22:18:00Z"/>
                <w:rFonts w:ascii="Times New Roman" w:hAnsi="Times New Roman" w:cs="Times New Roman"/>
                <w:b/>
                <w:bCs/>
                <w:rPrChange w:id="561" w:author="pham phuong" w:date="2018-03-09T15:53:00Z">
                  <w:rPr>
                    <w:ins w:id="562" w:author="Hoan Ng" w:date="2017-03-20T22:18:00Z"/>
                    <w:b/>
                    <w:bCs/>
                  </w:rPr>
                </w:rPrChange>
              </w:rPr>
            </w:pPr>
            <w:ins w:id="563" w:author="Hoan Ng" w:date="2017-03-20T22:18:00Z">
              <w:r w:rsidRPr="00E322B7">
                <w:rPr>
                  <w:rFonts w:ascii="Times New Roman" w:hAnsi="Times New Roman" w:cs="Times New Roman"/>
                  <w:b/>
                  <w:bCs/>
                  <w:rPrChange w:id="564" w:author="pham phuong" w:date="2018-03-09T15:53:00Z">
                    <w:rPr>
                      <w:b/>
                      <w:bCs/>
                    </w:rPr>
                  </w:rPrChange>
                </w:rPr>
                <w:t> </w:t>
              </w:r>
            </w:ins>
          </w:p>
        </w:tc>
        <w:tc>
          <w:tcPr>
            <w:tcW w:w="978" w:type="dxa"/>
            <w:hideMark/>
          </w:tcPr>
          <w:p w14:paraId="7B3D550E" w14:textId="77777777" w:rsidR="005F3BAC" w:rsidRPr="00E322B7" w:rsidRDefault="005F3BAC">
            <w:pPr>
              <w:rPr>
                <w:ins w:id="565" w:author="Hoan Ng" w:date="2017-03-20T22:18:00Z"/>
                <w:rFonts w:ascii="Times New Roman" w:hAnsi="Times New Roman" w:cs="Times New Roman"/>
                <w:b/>
                <w:bCs/>
                <w:rPrChange w:id="566" w:author="pham phuong" w:date="2018-03-09T15:53:00Z">
                  <w:rPr>
                    <w:ins w:id="567" w:author="Hoan Ng" w:date="2017-03-20T22:18:00Z"/>
                    <w:b/>
                    <w:bCs/>
                  </w:rPr>
                </w:rPrChange>
              </w:rPr>
            </w:pPr>
            <w:ins w:id="568" w:author="Hoan Ng" w:date="2017-03-20T22:18:00Z">
              <w:r w:rsidRPr="00E322B7">
                <w:rPr>
                  <w:rFonts w:ascii="Times New Roman" w:hAnsi="Times New Roman" w:cs="Times New Roman"/>
                  <w:b/>
                  <w:bCs/>
                  <w:rPrChange w:id="569" w:author="pham phuong" w:date="2018-03-09T15:53:00Z">
                    <w:rPr>
                      <w:b/>
                      <w:bCs/>
                    </w:rPr>
                  </w:rPrChange>
                </w:rPr>
                <w:t> </w:t>
              </w:r>
            </w:ins>
          </w:p>
        </w:tc>
        <w:tc>
          <w:tcPr>
            <w:tcW w:w="790" w:type="dxa"/>
            <w:hideMark/>
          </w:tcPr>
          <w:p w14:paraId="7AF502AD" w14:textId="77777777" w:rsidR="005F3BAC" w:rsidRPr="00E322B7" w:rsidRDefault="005F3BAC">
            <w:pPr>
              <w:rPr>
                <w:ins w:id="570" w:author="Hoan Ng" w:date="2017-03-20T22:18:00Z"/>
                <w:rFonts w:ascii="Times New Roman" w:hAnsi="Times New Roman" w:cs="Times New Roman"/>
                <w:b/>
                <w:bCs/>
                <w:rPrChange w:id="571" w:author="pham phuong" w:date="2018-03-09T15:53:00Z">
                  <w:rPr>
                    <w:ins w:id="572" w:author="Hoan Ng" w:date="2017-03-20T22:18:00Z"/>
                    <w:b/>
                    <w:bCs/>
                  </w:rPr>
                </w:rPrChange>
              </w:rPr>
            </w:pPr>
            <w:ins w:id="573" w:author="Hoan Ng" w:date="2017-03-20T22:18:00Z">
              <w:r w:rsidRPr="00E322B7">
                <w:rPr>
                  <w:rFonts w:ascii="Times New Roman" w:hAnsi="Times New Roman" w:cs="Times New Roman"/>
                  <w:b/>
                  <w:bCs/>
                  <w:rPrChange w:id="574" w:author="pham phuong" w:date="2018-03-09T15:53:00Z">
                    <w:rPr>
                      <w:b/>
                      <w:bCs/>
                    </w:rPr>
                  </w:rPrChange>
                </w:rPr>
                <w:t> </w:t>
              </w:r>
            </w:ins>
          </w:p>
        </w:tc>
      </w:tr>
      <w:tr w:rsidR="005F3BAC" w:rsidRPr="00E322B7" w14:paraId="5DCD9365" w14:textId="77777777" w:rsidTr="00542B42">
        <w:trPr>
          <w:trHeight w:val="300"/>
          <w:ins w:id="575" w:author="Hoan Ng" w:date="2017-03-20T22:18:00Z"/>
        </w:trPr>
        <w:tc>
          <w:tcPr>
            <w:tcW w:w="985" w:type="dxa"/>
            <w:hideMark/>
          </w:tcPr>
          <w:p w14:paraId="2AFCE6AD" w14:textId="77777777" w:rsidR="005F3BAC" w:rsidRPr="00E322B7" w:rsidRDefault="005F3BAC">
            <w:pPr>
              <w:rPr>
                <w:ins w:id="576" w:author="Hoan Ng" w:date="2017-03-20T22:18:00Z"/>
                <w:rFonts w:ascii="Times New Roman" w:hAnsi="Times New Roman" w:cs="Times New Roman"/>
                <w:b/>
                <w:bCs/>
                <w:rPrChange w:id="577" w:author="pham phuong" w:date="2018-03-09T15:53:00Z">
                  <w:rPr>
                    <w:ins w:id="578" w:author="Hoan Ng" w:date="2017-03-20T22:18:00Z"/>
                    <w:b/>
                    <w:bCs/>
                  </w:rPr>
                </w:rPrChange>
              </w:rPr>
            </w:pPr>
            <w:ins w:id="579" w:author="Hoan Ng" w:date="2017-03-20T22:18:00Z">
              <w:r w:rsidRPr="00E322B7">
                <w:rPr>
                  <w:rFonts w:ascii="Times New Roman" w:hAnsi="Times New Roman" w:cs="Times New Roman"/>
                  <w:b/>
                  <w:bCs/>
                  <w:rPrChange w:id="580" w:author="pham phuong" w:date="2018-03-09T15:53:00Z">
                    <w:rPr>
                      <w:b/>
                      <w:bCs/>
                    </w:rPr>
                  </w:rPrChange>
                </w:rPr>
                <w:t> </w:t>
              </w:r>
            </w:ins>
          </w:p>
        </w:tc>
        <w:tc>
          <w:tcPr>
            <w:tcW w:w="4702" w:type="dxa"/>
            <w:hideMark/>
          </w:tcPr>
          <w:p w14:paraId="432A4F84" w14:textId="77777777" w:rsidR="005F3BAC" w:rsidRPr="00E322B7" w:rsidRDefault="005F3BAC" w:rsidP="005F3BAC">
            <w:pPr>
              <w:rPr>
                <w:ins w:id="581" w:author="Hoan Ng" w:date="2017-03-20T22:18:00Z"/>
                <w:rFonts w:ascii="Times New Roman" w:hAnsi="Times New Roman" w:cs="Times New Roman"/>
                <w:b/>
                <w:bCs/>
                <w:rPrChange w:id="582" w:author="pham phuong" w:date="2018-03-09T15:53:00Z">
                  <w:rPr>
                    <w:ins w:id="583" w:author="Hoan Ng" w:date="2017-03-20T22:18:00Z"/>
                    <w:b/>
                    <w:bCs/>
                  </w:rPr>
                </w:rPrChange>
              </w:rPr>
            </w:pPr>
            <w:ins w:id="584" w:author="Hoan Ng" w:date="2017-03-20T22:18:00Z">
              <w:r w:rsidRPr="00E322B7">
                <w:rPr>
                  <w:rFonts w:ascii="Times New Roman" w:hAnsi="Times New Roman" w:cs="Times New Roman"/>
                  <w:b/>
                  <w:bCs/>
                  <w:rPrChange w:id="585" w:author="pham phuong" w:date="2018-03-09T15:53:00Z">
                    <w:rPr>
                      <w:b/>
                      <w:bCs/>
                    </w:rPr>
                  </w:rPrChange>
                </w:rPr>
                <w:t>4.2.</w:t>
              </w:r>
            </w:ins>
          </w:p>
        </w:tc>
        <w:tc>
          <w:tcPr>
            <w:tcW w:w="1027" w:type="dxa"/>
            <w:hideMark/>
          </w:tcPr>
          <w:p w14:paraId="49395E88" w14:textId="77777777" w:rsidR="005F3BAC" w:rsidRPr="00E322B7" w:rsidRDefault="005F3BAC">
            <w:pPr>
              <w:rPr>
                <w:ins w:id="586" w:author="Hoan Ng" w:date="2017-03-20T22:18:00Z"/>
                <w:rFonts w:ascii="Times New Roman" w:hAnsi="Times New Roman" w:cs="Times New Roman"/>
                <w:b/>
                <w:bCs/>
                <w:rPrChange w:id="587" w:author="pham phuong" w:date="2018-03-09T15:53:00Z">
                  <w:rPr>
                    <w:ins w:id="588" w:author="Hoan Ng" w:date="2017-03-20T22:18:00Z"/>
                    <w:b/>
                    <w:bCs/>
                  </w:rPr>
                </w:rPrChange>
              </w:rPr>
            </w:pPr>
            <w:ins w:id="589" w:author="Hoan Ng" w:date="2017-03-20T22:18:00Z">
              <w:r w:rsidRPr="00E322B7">
                <w:rPr>
                  <w:rFonts w:ascii="Times New Roman" w:hAnsi="Times New Roman" w:cs="Times New Roman"/>
                  <w:b/>
                  <w:bCs/>
                  <w:rPrChange w:id="590" w:author="pham phuong" w:date="2018-03-09T15:53:00Z">
                    <w:rPr>
                      <w:b/>
                      <w:bCs/>
                    </w:rPr>
                  </w:rPrChange>
                </w:rPr>
                <w:t> </w:t>
              </w:r>
            </w:ins>
          </w:p>
        </w:tc>
        <w:tc>
          <w:tcPr>
            <w:tcW w:w="868" w:type="dxa"/>
            <w:hideMark/>
          </w:tcPr>
          <w:p w14:paraId="38EC709B" w14:textId="77777777" w:rsidR="005F3BAC" w:rsidRPr="00E322B7" w:rsidRDefault="005F3BAC">
            <w:pPr>
              <w:rPr>
                <w:ins w:id="591" w:author="Hoan Ng" w:date="2017-03-20T22:18:00Z"/>
                <w:rFonts w:ascii="Times New Roman" w:hAnsi="Times New Roman" w:cs="Times New Roman"/>
                <w:b/>
                <w:bCs/>
                <w:rPrChange w:id="592" w:author="pham phuong" w:date="2018-03-09T15:53:00Z">
                  <w:rPr>
                    <w:ins w:id="593" w:author="Hoan Ng" w:date="2017-03-20T22:18:00Z"/>
                    <w:b/>
                    <w:bCs/>
                  </w:rPr>
                </w:rPrChange>
              </w:rPr>
            </w:pPr>
            <w:ins w:id="594" w:author="Hoan Ng" w:date="2017-03-20T22:18:00Z">
              <w:r w:rsidRPr="00E322B7">
                <w:rPr>
                  <w:rFonts w:ascii="Times New Roman" w:hAnsi="Times New Roman" w:cs="Times New Roman"/>
                  <w:b/>
                  <w:bCs/>
                  <w:rPrChange w:id="595" w:author="pham phuong" w:date="2018-03-09T15:53:00Z">
                    <w:rPr>
                      <w:b/>
                      <w:bCs/>
                    </w:rPr>
                  </w:rPrChange>
                </w:rPr>
                <w:t> </w:t>
              </w:r>
            </w:ins>
          </w:p>
        </w:tc>
        <w:tc>
          <w:tcPr>
            <w:tcW w:w="978" w:type="dxa"/>
            <w:hideMark/>
          </w:tcPr>
          <w:p w14:paraId="61A8C50C" w14:textId="77777777" w:rsidR="005F3BAC" w:rsidRPr="00E322B7" w:rsidRDefault="005F3BAC">
            <w:pPr>
              <w:rPr>
                <w:ins w:id="596" w:author="Hoan Ng" w:date="2017-03-20T22:18:00Z"/>
                <w:rFonts w:ascii="Times New Roman" w:hAnsi="Times New Roman" w:cs="Times New Roman"/>
                <w:b/>
                <w:bCs/>
                <w:rPrChange w:id="597" w:author="pham phuong" w:date="2018-03-09T15:53:00Z">
                  <w:rPr>
                    <w:ins w:id="598" w:author="Hoan Ng" w:date="2017-03-20T22:18:00Z"/>
                    <w:b/>
                    <w:bCs/>
                  </w:rPr>
                </w:rPrChange>
              </w:rPr>
            </w:pPr>
            <w:ins w:id="599" w:author="Hoan Ng" w:date="2017-03-20T22:18:00Z">
              <w:r w:rsidRPr="00E322B7">
                <w:rPr>
                  <w:rFonts w:ascii="Times New Roman" w:hAnsi="Times New Roman" w:cs="Times New Roman"/>
                  <w:b/>
                  <w:bCs/>
                  <w:rPrChange w:id="600" w:author="pham phuong" w:date="2018-03-09T15:53:00Z">
                    <w:rPr>
                      <w:b/>
                      <w:bCs/>
                    </w:rPr>
                  </w:rPrChange>
                </w:rPr>
                <w:t> </w:t>
              </w:r>
            </w:ins>
          </w:p>
        </w:tc>
        <w:tc>
          <w:tcPr>
            <w:tcW w:w="790" w:type="dxa"/>
            <w:hideMark/>
          </w:tcPr>
          <w:p w14:paraId="229C35ED" w14:textId="77777777" w:rsidR="005F3BAC" w:rsidRPr="00E322B7" w:rsidRDefault="005F3BAC">
            <w:pPr>
              <w:rPr>
                <w:ins w:id="601" w:author="Hoan Ng" w:date="2017-03-20T22:18:00Z"/>
                <w:rFonts w:ascii="Times New Roman" w:hAnsi="Times New Roman" w:cs="Times New Roman"/>
                <w:b/>
                <w:bCs/>
                <w:rPrChange w:id="602" w:author="pham phuong" w:date="2018-03-09T15:53:00Z">
                  <w:rPr>
                    <w:ins w:id="603" w:author="Hoan Ng" w:date="2017-03-20T22:18:00Z"/>
                    <w:b/>
                    <w:bCs/>
                  </w:rPr>
                </w:rPrChange>
              </w:rPr>
            </w:pPr>
            <w:ins w:id="604" w:author="Hoan Ng" w:date="2017-03-20T22:18:00Z">
              <w:r w:rsidRPr="00E322B7">
                <w:rPr>
                  <w:rFonts w:ascii="Times New Roman" w:hAnsi="Times New Roman" w:cs="Times New Roman"/>
                  <w:b/>
                  <w:bCs/>
                  <w:rPrChange w:id="605" w:author="pham phuong" w:date="2018-03-09T15:53:00Z">
                    <w:rPr>
                      <w:b/>
                      <w:bCs/>
                    </w:rPr>
                  </w:rPrChange>
                </w:rPr>
                <w:t> </w:t>
              </w:r>
            </w:ins>
          </w:p>
        </w:tc>
      </w:tr>
      <w:tr w:rsidR="005F3BAC" w:rsidRPr="00E322B7" w14:paraId="406C40F0" w14:textId="77777777" w:rsidTr="00542B42">
        <w:trPr>
          <w:trHeight w:val="300"/>
          <w:ins w:id="606" w:author="Hoan Ng" w:date="2017-03-20T22:18:00Z"/>
        </w:trPr>
        <w:tc>
          <w:tcPr>
            <w:tcW w:w="985" w:type="dxa"/>
            <w:hideMark/>
          </w:tcPr>
          <w:p w14:paraId="329C82C7" w14:textId="77777777" w:rsidR="005F3BAC" w:rsidRPr="00E322B7" w:rsidRDefault="005F3BAC">
            <w:pPr>
              <w:rPr>
                <w:ins w:id="607" w:author="Hoan Ng" w:date="2017-03-20T22:18:00Z"/>
                <w:rFonts w:ascii="Times New Roman" w:hAnsi="Times New Roman" w:cs="Times New Roman"/>
                <w:b/>
                <w:bCs/>
                <w:rPrChange w:id="608" w:author="pham phuong" w:date="2018-03-09T15:53:00Z">
                  <w:rPr>
                    <w:ins w:id="609" w:author="Hoan Ng" w:date="2017-03-20T22:18:00Z"/>
                    <w:b/>
                    <w:bCs/>
                  </w:rPr>
                </w:rPrChange>
              </w:rPr>
            </w:pPr>
            <w:ins w:id="610" w:author="Hoan Ng" w:date="2017-03-20T22:18:00Z">
              <w:r w:rsidRPr="00E322B7">
                <w:rPr>
                  <w:rFonts w:ascii="Times New Roman" w:hAnsi="Times New Roman" w:cs="Times New Roman"/>
                  <w:b/>
                  <w:bCs/>
                  <w:rPrChange w:id="611" w:author="pham phuong" w:date="2018-03-09T15:53:00Z">
                    <w:rPr>
                      <w:b/>
                      <w:bCs/>
                    </w:rPr>
                  </w:rPrChange>
                </w:rPr>
                <w:t> </w:t>
              </w:r>
            </w:ins>
          </w:p>
        </w:tc>
        <w:tc>
          <w:tcPr>
            <w:tcW w:w="4702" w:type="dxa"/>
            <w:hideMark/>
          </w:tcPr>
          <w:p w14:paraId="3951D426" w14:textId="77777777" w:rsidR="005F3BAC" w:rsidRPr="00E322B7" w:rsidRDefault="005F3BAC" w:rsidP="005F3BAC">
            <w:pPr>
              <w:rPr>
                <w:ins w:id="612" w:author="Hoan Ng" w:date="2017-03-20T22:18:00Z"/>
                <w:rFonts w:ascii="Times New Roman" w:hAnsi="Times New Roman" w:cs="Times New Roman"/>
                <w:b/>
                <w:bCs/>
                <w:rPrChange w:id="613" w:author="pham phuong" w:date="2018-03-09T15:53:00Z">
                  <w:rPr>
                    <w:ins w:id="614" w:author="Hoan Ng" w:date="2017-03-20T22:18:00Z"/>
                    <w:b/>
                    <w:bCs/>
                  </w:rPr>
                </w:rPrChange>
              </w:rPr>
            </w:pPr>
            <w:ins w:id="615" w:author="Hoan Ng" w:date="2017-03-20T22:18:00Z">
              <w:r w:rsidRPr="00E322B7">
                <w:rPr>
                  <w:rFonts w:ascii="Times New Roman" w:hAnsi="Times New Roman" w:cs="Times New Roman"/>
                  <w:b/>
                  <w:bCs/>
                  <w:rPrChange w:id="616" w:author="pham phuong" w:date="2018-03-09T15:53:00Z">
                    <w:rPr>
                      <w:b/>
                      <w:bCs/>
                    </w:rPr>
                  </w:rPrChange>
                </w:rPr>
                <w:t>4.3</w:t>
              </w:r>
            </w:ins>
          </w:p>
        </w:tc>
        <w:tc>
          <w:tcPr>
            <w:tcW w:w="1027" w:type="dxa"/>
            <w:hideMark/>
          </w:tcPr>
          <w:p w14:paraId="13449711" w14:textId="77777777" w:rsidR="005F3BAC" w:rsidRPr="00E322B7" w:rsidRDefault="005F3BAC">
            <w:pPr>
              <w:rPr>
                <w:ins w:id="617" w:author="Hoan Ng" w:date="2017-03-20T22:18:00Z"/>
                <w:rFonts w:ascii="Times New Roman" w:hAnsi="Times New Roman" w:cs="Times New Roman"/>
                <w:b/>
                <w:bCs/>
                <w:rPrChange w:id="618" w:author="pham phuong" w:date="2018-03-09T15:53:00Z">
                  <w:rPr>
                    <w:ins w:id="619" w:author="Hoan Ng" w:date="2017-03-20T22:18:00Z"/>
                    <w:b/>
                    <w:bCs/>
                  </w:rPr>
                </w:rPrChange>
              </w:rPr>
            </w:pPr>
            <w:ins w:id="620" w:author="Hoan Ng" w:date="2017-03-20T22:18:00Z">
              <w:r w:rsidRPr="00E322B7">
                <w:rPr>
                  <w:rFonts w:ascii="Times New Roman" w:hAnsi="Times New Roman" w:cs="Times New Roman"/>
                  <w:b/>
                  <w:bCs/>
                  <w:rPrChange w:id="621" w:author="pham phuong" w:date="2018-03-09T15:53:00Z">
                    <w:rPr>
                      <w:b/>
                      <w:bCs/>
                    </w:rPr>
                  </w:rPrChange>
                </w:rPr>
                <w:t> </w:t>
              </w:r>
            </w:ins>
          </w:p>
        </w:tc>
        <w:tc>
          <w:tcPr>
            <w:tcW w:w="868" w:type="dxa"/>
            <w:hideMark/>
          </w:tcPr>
          <w:p w14:paraId="496411CF" w14:textId="77777777" w:rsidR="005F3BAC" w:rsidRPr="00E322B7" w:rsidRDefault="005F3BAC">
            <w:pPr>
              <w:rPr>
                <w:ins w:id="622" w:author="Hoan Ng" w:date="2017-03-20T22:18:00Z"/>
                <w:rFonts w:ascii="Times New Roman" w:hAnsi="Times New Roman" w:cs="Times New Roman"/>
                <w:b/>
                <w:bCs/>
                <w:rPrChange w:id="623" w:author="pham phuong" w:date="2018-03-09T15:53:00Z">
                  <w:rPr>
                    <w:ins w:id="624" w:author="Hoan Ng" w:date="2017-03-20T22:18:00Z"/>
                    <w:b/>
                    <w:bCs/>
                  </w:rPr>
                </w:rPrChange>
              </w:rPr>
            </w:pPr>
            <w:ins w:id="625" w:author="Hoan Ng" w:date="2017-03-20T22:18:00Z">
              <w:r w:rsidRPr="00E322B7">
                <w:rPr>
                  <w:rFonts w:ascii="Times New Roman" w:hAnsi="Times New Roman" w:cs="Times New Roman"/>
                  <w:b/>
                  <w:bCs/>
                  <w:rPrChange w:id="626" w:author="pham phuong" w:date="2018-03-09T15:53:00Z">
                    <w:rPr>
                      <w:b/>
                      <w:bCs/>
                    </w:rPr>
                  </w:rPrChange>
                </w:rPr>
                <w:t> </w:t>
              </w:r>
            </w:ins>
          </w:p>
        </w:tc>
        <w:tc>
          <w:tcPr>
            <w:tcW w:w="978" w:type="dxa"/>
            <w:hideMark/>
          </w:tcPr>
          <w:p w14:paraId="1F0C199A" w14:textId="77777777" w:rsidR="005F3BAC" w:rsidRPr="00E322B7" w:rsidRDefault="005F3BAC">
            <w:pPr>
              <w:rPr>
                <w:ins w:id="627" w:author="Hoan Ng" w:date="2017-03-20T22:18:00Z"/>
                <w:rFonts w:ascii="Times New Roman" w:hAnsi="Times New Roman" w:cs="Times New Roman"/>
                <w:b/>
                <w:bCs/>
                <w:rPrChange w:id="628" w:author="pham phuong" w:date="2018-03-09T15:53:00Z">
                  <w:rPr>
                    <w:ins w:id="629" w:author="Hoan Ng" w:date="2017-03-20T22:18:00Z"/>
                    <w:b/>
                    <w:bCs/>
                  </w:rPr>
                </w:rPrChange>
              </w:rPr>
            </w:pPr>
            <w:ins w:id="630" w:author="Hoan Ng" w:date="2017-03-20T22:18:00Z">
              <w:r w:rsidRPr="00E322B7">
                <w:rPr>
                  <w:rFonts w:ascii="Times New Roman" w:hAnsi="Times New Roman" w:cs="Times New Roman"/>
                  <w:b/>
                  <w:bCs/>
                  <w:rPrChange w:id="631" w:author="pham phuong" w:date="2018-03-09T15:53:00Z">
                    <w:rPr>
                      <w:b/>
                      <w:bCs/>
                    </w:rPr>
                  </w:rPrChange>
                </w:rPr>
                <w:t> </w:t>
              </w:r>
            </w:ins>
          </w:p>
        </w:tc>
        <w:tc>
          <w:tcPr>
            <w:tcW w:w="790" w:type="dxa"/>
            <w:hideMark/>
          </w:tcPr>
          <w:p w14:paraId="2E3EF5E6" w14:textId="77777777" w:rsidR="005F3BAC" w:rsidRPr="00E322B7" w:rsidRDefault="005F3BAC">
            <w:pPr>
              <w:rPr>
                <w:ins w:id="632" w:author="Hoan Ng" w:date="2017-03-20T22:18:00Z"/>
                <w:rFonts w:ascii="Times New Roman" w:hAnsi="Times New Roman" w:cs="Times New Roman"/>
                <w:b/>
                <w:bCs/>
                <w:rPrChange w:id="633" w:author="pham phuong" w:date="2018-03-09T15:53:00Z">
                  <w:rPr>
                    <w:ins w:id="634" w:author="Hoan Ng" w:date="2017-03-20T22:18:00Z"/>
                    <w:b/>
                    <w:bCs/>
                  </w:rPr>
                </w:rPrChange>
              </w:rPr>
            </w:pPr>
            <w:ins w:id="635" w:author="Hoan Ng" w:date="2017-03-20T22:18:00Z">
              <w:r w:rsidRPr="00E322B7">
                <w:rPr>
                  <w:rFonts w:ascii="Times New Roman" w:hAnsi="Times New Roman" w:cs="Times New Roman"/>
                  <w:b/>
                  <w:bCs/>
                  <w:rPrChange w:id="636" w:author="pham phuong" w:date="2018-03-09T15:53:00Z">
                    <w:rPr>
                      <w:b/>
                      <w:bCs/>
                    </w:rPr>
                  </w:rPrChange>
                </w:rPr>
                <w:t> </w:t>
              </w:r>
            </w:ins>
          </w:p>
        </w:tc>
      </w:tr>
      <w:tr w:rsidR="005F3BAC" w:rsidRPr="00E322B7" w14:paraId="21C807D0" w14:textId="77777777" w:rsidTr="00542B42">
        <w:trPr>
          <w:trHeight w:val="300"/>
          <w:ins w:id="637" w:author="Hoan Ng" w:date="2017-03-20T22:18:00Z"/>
        </w:trPr>
        <w:tc>
          <w:tcPr>
            <w:tcW w:w="985" w:type="dxa"/>
            <w:hideMark/>
          </w:tcPr>
          <w:p w14:paraId="1403FC80" w14:textId="77777777" w:rsidR="005F3BAC" w:rsidRPr="00E322B7" w:rsidRDefault="005F3BAC">
            <w:pPr>
              <w:rPr>
                <w:ins w:id="638" w:author="Hoan Ng" w:date="2017-03-20T22:18:00Z"/>
                <w:rFonts w:ascii="Times New Roman" w:hAnsi="Times New Roman" w:cs="Times New Roman"/>
                <w:b/>
                <w:bCs/>
                <w:rPrChange w:id="639" w:author="pham phuong" w:date="2018-03-09T15:53:00Z">
                  <w:rPr>
                    <w:ins w:id="640" w:author="Hoan Ng" w:date="2017-03-20T22:18:00Z"/>
                    <w:b/>
                    <w:bCs/>
                  </w:rPr>
                </w:rPrChange>
              </w:rPr>
            </w:pPr>
            <w:ins w:id="641" w:author="Hoan Ng" w:date="2017-03-20T22:18:00Z">
              <w:r w:rsidRPr="00E322B7">
                <w:rPr>
                  <w:rFonts w:ascii="Times New Roman" w:hAnsi="Times New Roman" w:cs="Times New Roman"/>
                  <w:b/>
                  <w:bCs/>
                  <w:rPrChange w:id="642" w:author="pham phuong" w:date="2018-03-09T15:53:00Z">
                    <w:rPr>
                      <w:b/>
                      <w:bCs/>
                    </w:rPr>
                  </w:rPrChange>
                </w:rPr>
                <w:t> </w:t>
              </w:r>
            </w:ins>
          </w:p>
        </w:tc>
        <w:tc>
          <w:tcPr>
            <w:tcW w:w="4702" w:type="dxa"/>
            <w:hideMark/>
          </w:tcPr>
          <w:p w14:paraId="77FA6EA6" w14:textId="77777777" w:rsidR="005F3BAC" w:rsidRPr="00E322B7" w:rsidRDefault="005F3BAC">
            <w:pPr>
              <w:rPr>
                <w:ins w:id="643" w:author="Hoan Ng" w:date="2017-03-20T22:18:00Z"/>
                <w:rFonts w:ascii="Times New Roman" w:hAnsi="Times New Roman" w:cs="Times New Roman"/>
                <w:b/>
                <w:bCs/>
                <w:rPrChange w:id="644" w:author="pham phuong" w:date="2018-03-09T15:53:00Z">
                  <w:rPr>
                    <w:ins w:id="645" w:author="Hoan Ng" w:date="2017-03-20T22:18:00Z"/>
                    <w:b/>
                    <w:bCs/>
                  </w:rPr>
                </w:rPrChange>
              </w:rPr>
            </w:pPr>
            <w:ins w:id="646" w:author="Hoan Ng" w:date="2017-03-20T22:18:00Z">
              <w:r w:rsidRPr="00E322B7">
                <w:rPr>
                  <w:rFonts w:ascii="Times New Roman" w:hAnsi="Times New Roman" w:cs="Times New Roman"/>
                  <w:b/>
                  <w:bCs/>
                  <w:rPrChange w:id="647" w:author="pham phuong" w:date="2018-03-09T15:53:00Z">
                    <w:rPr>
                      <w:b/>
                      <w:bCs/>
                    </w:rPr>
                  </w:rPrChange>
                </w:rPr>
                <w:t>Chương 5: Kiểm thử</w:t>
              </w:r>
            </w:ins>
          </w:p>
        </w:tc>
        <w:tc>
          <w:tcPr>
            <w:tcW w:w="1027" w:type="dxa"/>
            <w:hideMark/>
          </w:tcPr>
          <w:p w14:paraId="5D73C054" w14:textId="77777777" w:rsidR="005F3BAC" w:rsidRPr="00E322B7" w:rsidRDefault="005F3BAC">
            <w:pPr>
              <w:rPr>
                <w:ins w:id="648" w:author="Hoan Ng" w:date="2017-03-20T22:18:00Z"/>
                <w:rFonts w:ascii="Times New Roman" w:hAnsi="Times New Roman" w:cs="Times New Roman"/>
                <w:b/>
                <w:bCs/>
                <w:rPrChange w:id="649" w:author="pham phuong" w:date="2018-03-09T15:53:00Z">
                  <w:rPr>
                    <w:ins w:id="650" w:author="Hoan Ng" w:date="2017-03-20T22:18:00Z"/>
                    <w:b/>
                    <w:bCs/>
                  </w:rPr>
                </w:rPrChange>
              </w:rPr>
            </w:pPr>
            <w:ins w:id="651" w:author="Hoan Ng" w:date="2017-03-20T22:18:00Z">
              <w:r w:rsidRPr="00E322B7">
                <w:rPr>
                  <w:rFonts w:ascii="Times New Roman" w:hAnsi="Times New Roman" w:cs="Times New Roman"/>
                  <w:b/>
                  <w:bCs/>
                  <w:rPrChange w:id="652" w:author="pham phuong" w:date="2018-03-09T15:53:00Z">
                    <w:rPr>
                      <w:b/>
                      <w:bCs/>
                    </w:rPr>
                  </w:rPrChange>
                </w:rPr>
                <w:t> </w:t>
              </w:r>
            </w:ins>
          </w:p>
        </w:tc>
        <w:tc>
          <w:tcPr>
            <w:tcW w:w="868" w:type="dxa"/>
            <w:hideMark/>
          </w:tcPr>
          <w:p w14:paraId="3CA63141" w14:textId="77777777" w:rsidR="005F3BAC" w:rsidRPr="00E322B7" w:rsidRDefault="005F3BAC">
            <w:pPr>
              <w:rPr>
                <w:ins w:id="653" w:author="Hoan Ng" w:date="2017-03-20T22:18:00Z"/>
                <w:rFonts w:ascii="Times New Roman" w:hAnsi="Times New Roman" w:cs="Times New Roman"/>
                <w:b/>
                <w:bCs/>
                <w:rPrChange w:id="654" w:author="pham phuong" w:date="2018-03-09T15:53:00Z">
                  <w:rPr>
                    <w:ins w:id="655" w:author="Hoan Ng" w:date="2017-03-20T22:18:00Z"/>
                    <w:b/>
                    <w:bCs/>
                  </w:rPr>
                </w:rPrChange>
              </w:rPr>
            </w:pPr>
            <w:ins w:id="656" w:author="Hoan Ng" w:date="2017-03-20T22:18:00Z">
              <w:r w:rsidRPr="00E322B7">
                <w:rPr>
                  <w:rFonts w:ascii="Times New Roman" w:hAnsi="Times New Roman" w:cs="Times New Roman"/>
                  <w:b/>
                  <w:bCs/>
                  <w:rPrChange w:id="657" w:author="pham phuong" w:date="2018-03-09T15:53:00Z">
                    <w:rPr>
                      <w:b/>
                      <w:bCs/>
                    </w:rPr>
                  </w:rPrChange>
                </w:rPr>
                <w:t> </w:t>
              </w:r>
            </w:ins>
          </w:p>
        </w:tc>
        <w:tc>
          <w:tcPr>
            <w:tcW w:w="978" w:type="dxa"/>
            <w:hideMark/>
          </w:tcPr>
          <w:p w14:paraId="4EBC632E" w14:textId="77777777" w:rsidR="005F3BAC" w:rsidRPr="00E322B7" w:rsidRDefault="005F3BAC">
            <w:pPr>
              <w:rPr>
                <w:ins w:id="658" w:author="Hoan Ng" w:date="2017-03-20T22:18:00Z"/>
                <w:rFonts w:ascii="Times New Roman" w:hAnsi="Times New Roman" w:cs="Times New Roman"/>
                <w:b/>
                <w:bCs/>
                <w:rPrChange w:id="659" w:author="pham phuong" w:date="2018-03-09T15:53:00Z">
                  <w:rPr>
                    <w:ins w:id="660" w:author="Hoan Ng" w:date="2017-03-20T22:18:00Z"/>
                    <w:b/>
                    <w:bCs/>
                  </w:rPr>
                </w:rPrChange>
              </w:rPr>
            </w:pPr>
            <w:ins w:id="661" w:author="Hoan Ng" w:date="2017-03-20T22:18:00Z">
              <w:r w:rsidRPr="00E322B7">
                <w:rPr>
                  <w:rFonts w:ascii="Times New Roman" w:hAnsi="Times New Roman" w:cs="Times New Roman"/>
                  <w:b/>
                  <w:bCs/>
                  <w:rPrChange w:id="662" w:author="pham phuong" w:date="2018-03-09T15:53:00Z">
                    <w:rPr>
                      <w:b/>
                      <w:bCs/>
                    </w:rPr>
                  </w:rPrChange>
                </w:rPr>
                <w:t> </w:t>
              </w:r>
            </w:ins>
          </w:p>
        </w:tc>
        <w:tc>
          <w:tcPr>
            <w:tcW w:w="790" w:type="dxa"/>
            <w:hideMark/>
          </w:tcPr>
          <w:p w14:paraId="2C35AA03" w14:textId="77777777" w:rsidR="005F3BAC" w:rsidRPr="00E322B7" w:rsidRDefault="005F3BAC">
            <w:pPr>
              <w:rPr>
                <w:ins w:id="663" w:author="Hoan Ng" w:date="2017-03-20T22:18:00Z"/>
                <w:rFonts w:ascii="Times New Roman" w:hAnsi="Times New Roman" w:cs="Times New Roman"/>
                <w:b/>
                <w:bCs/>
                <w:rPrChange w:id="664" w:author="pham phuong" w:date="2018-03-09T15:53:00Z">
                  <w:rPr>
                    <w:ins w:id="665" w:author="Hoan Ng" w:date="2017-03-20T22:18:00Z"/>
                    <w:b/>
                    <w:bCs/>
                  </w:rPr>
                </w:rPrChange>
              </w:rPr>
            </w:pPr>
            <w:ins w:id="666" w:author="Hoan Ng" w:date="2017-03-20T22:18:00Z">
              <w:r w:rsidRPr="00E322B7">
                <w:rPr>
                  <w:rFonts w:ascii="Times New Roman" w:hAnsi="Times New Roman" w:cs="Times New Roman"/>
                  <w:b/>
                  <w:bCs/>
                  <w:rPrChange w:id="667" w:author="pham phuong" w:date="2018-03-09T15:53:00Z">
                    <w:rPr>
                      <w:b/>
                      <w:bCs/>
                    </w:rPr>
                  </w:rPrChange>
                </w:rPr>
                <w:t> </w:t>
              </w:r>
            </w:ins>
          </w:p>
        </w:tc>
      </w:tr>
      <w:tr w:rsidR="005F3BAC" w:rsidRPr="00E322B7" w14:paraId="196FFD71" w14:textId="77777777" w:rsidTr="00542B42">
        <w:trPr>
          <w:trHeight w:val="300"/>
          <w:ins w:id="668" w:author="Hoan Ng" w:date="2017-03-20T22:18:00Z"/>
        </w:trPr>
        <w:tc>
          <w:tcPr>
            <w:tcW w:w="985" w:type="dxa"/>
            <w:hideMark/>
          </w:tcPr>
          <w:p w14:paraId="11E07E6C" w14:textId="77777777" w:rsidR="005F3BAC" w:rsidRPr="00E322B7" w:rsidRDefault="005F3BAC">
            <w:pPr>
              <w:rPr>
                <w:ins w:id="669" w:author="Hoan Ng" w:date="2017-03-20T22:18:00Z"/>
                <w:rFonts w:ascii="Times New Roman" w:hAnsi="Times New Roman" w:cs="Times New Roman"/>
                <w:b/>
                <w:bCs/>
                <w:rPrChange w:id="670" w:author="pham phuong" w:date="2018-03-09T15:53:00Z">
                  <w:rPr>
                    <w:ins w:id="671" w:author="Hoan Ng" w:date="2017-03-20T22:18:00Z"/>
                    <w:b/>
                    <w:bCs/>
                  </w:rPr>
                </w:rPrChange>
              </w:rPr>
            </w:pPr>
            <w:ins w:id="672" w:author="Hoan Ng" w:date="2017-03-20T22:18:00Z">
              <w:r w:rsidRPr="00E322B7">
                <w:rPr>
                  <w:rFonts w:ascii="Times New Roman" w:hAnsi="Times New Roman" w:cs="Times New Roman"/>
                  <w:b/>
                  <w:bCs/>
                  <w:rPrChange w:id="673" w:author="pham phuong" w:date="2018-03-09T15:53:00Z">
                    <w:rPr>
                      <w:b/>
                      <w:bCs/>
                    </w:rPr>
                  </w:rPrChange>
                </w:rPr>
                <w:t> </w:t>
              </w:r>
            </w:ins>
          </w:p>
        </w:tc>
        <w:tc>
          <w:tcPr>
            <w:tcW w:w="4702" w:type="dxa"/>
            <w:hideMark/>
          </w:tcPr>
          <w:p w14:paraId="6C5EB020" w14:textId="77777777" w:rsidR="005F3BAC" w:rsidRPr="00E322B7" w:rsidRDefault="005F3BAC">
            <w:pPr>
              <w:rPr>
                <w:ins w:id="674" w:author="Hoan Ng" w:date="2017-03-20T22:18:00Z"/>
                <w:rFonts w:ascii="Times New Roman" w:hAnsi="Times New Roman" w:cs="Times New Roman"/>
                <w:b/>
                <w:bCs/>
                <w:rPrChange w:id="675" w:author="pham phuong" w:date="2018-03-09T15:53:00Z">
                  <w:rPr>
                    <w:ins w:id="676" w:author="Hoan Ng" w:date="2017-03-20T22:18:00Z"/>
                    <w:b/>
                    <w:bCs/>
                  </w:rPr>
                </w:rPrChange>
              </w:rPr>
            </w:pPr>
            <w:ins w:id="677" w:author="Hoan Ng" w:date="2017-03-20T22:18:00Z">
              <w:r w:rsidRPr="00E322B7">
                <w:rPr>
                  <w:rFonts w:ascii="Times New Roman" w:hAnsi="Times New Roman" w:cs="Times New Roman"/>
                  <w:b/>
                  <w:bCs/>
                  <w:rPrChange w:id="678" w:author="pham phuong" w:date="2018-03-09T15:53:00Z">
                    <w:rPr>
                      <w:b/>
                      <w:bCs/>
                    </w:rPr>
                  </w:rPrChange>
                </w:rPr>
                <w:t>Chương 6: Kết luận</w:t>
              </w:r>
            </w:ins>
          </w:p>
        </w:tc>
        <w:tc>
          <w:tcPr>
            <w:tcW w:w="1027" w:type="dxa"/>
            <w:hideMark/>
          </w:tcPr>
          <w:p w14:paraId="0797B2FD" w14:textId="77777777" w:rsidR="005F3BAC" w:rsidRPr="00E322B7" w:rsidRDefault="005F3BAC">
            <w:pPr>
              <w:rPr>
                <w:ins w:id="679" w:author="Hoan Ng" w:date="2017-03-20T22:18:00Z"/>
                <w:rFonts w:ascii="Times New Roman" w:hAnsi="Times New Roman" w:cs="Times New Roman"/>
                <w:b/>
                <w:bCs/>
                <w:rPrChange w:id="680" w:author="pham phuong" w:date="2018-03-09T15:53:00Z">
                  <w:rPr>
                    <w:ins w:id="681" w:author="Hoan Ng" w:date="2017-03-20T22:18:00Z"/>
                    <w:b/>
                    <w:bCs/>
                  </w:rPr>
                </w:rPrChange>
              </w:rPr>
            </w:pPr>
            <w:ins w:id="682" w:author="Hoan Ng" w:date="2017-03-20T22:18:00Z">
              <w:r w:rsidRPr="00E322B7">
                <w:rPr>
                  <w:rFonts w:ascii="Times New Roman" w:hAnsi="Times New Roman" w:cs="Times New Roman"/>
                  <w:b/>
                  <w:bCs/>
                  <w:rPrChange w:id="683" w:author="pham phuong" w:date="2018-03-09T15:53:00Z">
                    <w:rPr>
                      <w:b/>
                      <w:bCs/>
                    </w:rPr>
                  </w:rPrChange>
                </w:rPr>
                <w:t> </w:t>
              </w:r>
            </w:ins>
          </w:p>
        </w:tc>
        <w:tc>
          <w:tcPr>
            <w:tcW w:w="868" w:type="dxa"/>
            <w:hideMark/>
          </w:tcPr>
          <w:p w14:paraId="61BA5505" w14:textId="77777777" w:rsidR="005F3BAC" w:rsidRPr="00E322B7" w:rsidRDefault="005F3BAC">
            <w:pPr>
              <w:rPr>
                <w:ins w:id="684" w:author="Hoan Ng" w:date="2017-03-20T22:18:00Z"/>
                <w:rFonts w:ascii="Times New Roman" w:hAnsi="Times New Roman" w:cs="Times New Roman"/>
                <w:b/>
                <w:bCs/>
                <w:rPrChange w:id="685" w:author="pham phuong" w:date="2018-03-09T15:53:00Z">
                  <w:rPr>
                    <w:ins w:id="686" w:author="Hoan Ng" w:date="2017-03-20T22:18:00Z"/>
                    <w:b/>
                    <w:bCs/>
                  </w:rPr>
                </w:rPrChange>
              </w:rPr>
            </w:pPr>
            <w:ins w:id="687" w:author="Hoan Ng" w:date="2017-03-20T22:18:00Z">
              <w:r w:rsidRPr="00E322B7">
                <w:rPr>
                  <w:rFonts w:ascii="Times New Roman" w:hAnsi="Times New Roman" w:cs="Times New Roman"/>
                  <w:b/>
                  <w:bCs/>
                  <w:rPrChange w:id="688" w:author="pham phuong" w:date="2018-03-09T15:53:00Z">
                    <w:rPr>
                      <w:b/>
                      <w:bCs/>
                    </w:rPr>
                  </w:rPrChange>
                </w:rPr>
                <w:t> </w:t>
              </w:r>
            </w:ins>
          </w:p>
        </w:tc>
        <w:tc>
          <w:tcPr>
            <w:tcW w:w="978" w:type="dxa"/>
            <w:hideMark/>
          </w:tcPr>
          <w:p w14:paraId="445C9B19" w14:textId="77777777" w:rsidR="005F3BAC" w:rsidRPr="00E322B7" w:rsidRDefault="005F3BAC">
            <w:pPr>
              <w:rPr>
                <w:ins w:id="689" w:author="Hoan Ng" w:date="2017-03-20T22:18:00Z"/>
                <w:rFonts w:ascii="Times New Roman" w:hAnsi="Times New Roman" w:cs="Times New Roman"/>
                <w:b/>
                <w:bCs/>
                <w:rPrChange w:id="690" w:author="pham phuong" w:date="2018-03-09T15:53:00Z">
                  <w:rPr>
                    <w:ins w:id="691" w:author="Hoan Ng" w:date="2017-03-20T22:18:00Z"/>
                    <w:b/>
                    <w:bCs/>
                  </w:rPr>
                </w:rPrChange>
              </w:rPr>
            </w:pPr>
            <w:ins w:id="692" w:author="Hoan Ng" w:date="2017-03-20T22:18:00Z">
              <w:r w:rsidRPr="00E322B7">
                <w:rPr>
                  <w:rFonts w:ascii="Times New Roman" w:hAnsi="Times New Roman" w:cs="Times New Roman"/>
                  <w:b/>
                  <w:bCs/>
                  <w:rPrChange w:id="693" w:author="pham phuong" w:date="2018-03-09T15:53:00Z">
                    <w:rPr>
                      <w:b/>
                      <w:bCs/>
                    </w:rPr>
                  </w:rPrChange>
                </w:rPr>
                <w:t> </w:t>
              </w:r>
            </w:ins>
          </w:p>
        </w:tc>
        <w:tc>
          <w:tcPr>
            <w:tcW w:w="790" w:type="dxa"/>
            <w:hideMark/>
          </w:tcPr>
          <w:p w14:paraId="2FB6F8B5" w14:textId="77777777" w:rsidR="005F3BAC" w:rsidRPr="00E322B7" w:rsidRDefault="005F3BAC">
            <w:pPr>
              <w:rPr>
                <w:ins w:id="694" w:author="Hoan Ng" w:date="2017-03-20T22:18:00Z"/>
                <w:rFonts w:ascii="Times New Roman" w:hAnsi="Times New Roman" w:cs="Times New Roman"/>
                <w:b/>
                <w:bCs/>
                <w:rPrChange w:id="695" w:author="pham phuong" w:date="2018-03-09T15:53:00Z">
                  <w:rPr>
                    <w:ins w:id="696" w:author="Hoan Ng" w:date="2017-03-20T22:18:00Z"/>
                    <w:b/>
                    <w:bCs/>
                  </w:rPr>
                </w:rPrChange>
              </w:rPr>
            </w:pPr>
            <w:ins w:id="697" w:author="Hoan Ng" w:date="2017-03-20T22:18:00Z">
              <w:r w:rsidRPr="00E322B7">
                <w:rPr>
                  <w:rFonts w:ascii="Times New Roman" w:hAnsi="Times New Roman" w:cs="Times New Roman"/>
                  <w:b/>
                  <w:bCs/>
                  <w:rPrChange w:id="698" w:author="pham phuong" w:date="2018-03-09T15:53:00Z">
                    <w:rPr>
                      <w:b/>
                      <w:bCs/>
                    </w:rPr>
                  </w:rPrChange>
                </w:rPr>
                <w:t> </w:t>
              </w:r>
            </w:ins>
          </w:p>
        </w:tc>
      </w:tr>
      <w:tr w:rsidR="005F3BAC" w:rsidRPr="00E322B7" w14:paraId="4A16D28F" w14:textId="77777777" w:rsidTr="00542B42">
        <w:trPr>
          <w:trHeight w:val="300"/>
          <w:ins w:id="699" w:author="Hoan Ng" w:date="2017-03-20T22:18:00Z"/>
        </w:trPr>
        <w:tc>
          <w:tcPr>
            <w:tcW w:w="985" w:type="dxa"/>
            <w:hideMark/>
          </w:tcPr>
          <w:p w14:paraId="785A88AD" w14:textId="77777777" w:rsidR="005F3BAC" w:rsidRPr="00E322B7" w:rsidRDefault="005F3BAC">
            <w:pPr>
              <w:rPr>
                <w:ins w:id="700" w:author="Hoan Ng" w:date="2017-03-20T22:18:00Z"/>
                <w:rFonts w:ascii="Times New Roman" w:hAnsi="Times New Roman" w:cs="Times New Roman"/>
                <w:b/>
                <w:bCs/>
                <w:rPrChange w:id="701" w:author="pham phuong" w:date="2018-03-09T15:53:00Z">
                  <w:rPr>
                    <w:ins w:id="702" w:author="Hoan Ng" w:date="2017-03-20T22:18:00Z"/>
                    <w:b/>
                    <w:bCs/>
                  </w:rPr>
                </w:rPrChange>
              </w:rPr>
            </w:pPr>
            <w:ins w:id="703" w:author="Hoan Ng" w:date="2017-03-20T22:18:00Z">
              <w:r w:rsidRPr="00E322B7">
                <w:rPr>
                  <w:rFonts w:ascii="Times New Roman" w:hAnsi="Times New Roman" w:cs="Times New Roman"/>
                  <w:b/>
                  <w:bCs/>
                  <w:rPrChange w:id="704" w:author="pham phuong" w:date="2018-03-09T15:53:00Z">
                    <w:rPr>
                      <w:b/>
                      <w:bCs/>
                    </w:rPr>
                  </w:rPrChange>
                </w:rPr>
                <w:t> </w:t>
              </w:r>
            </w:ins>
          </w:p>
        </w:tc>
        <w:tc>
          <w:tcPr>
            <w:tcW w:w="4702" w:type="dxa"/>
            <w:hideMark/>
          </w:tcPr>
          <w:p w14:paraId="443A50A1" w14:textId="77777777" w:rsidR="005F3BAC" w:rsidRPr="00E322B7" w:rsidRDefault="005F3BAC">
            <w:pPr>
              <w:rPr>
                <w:ins w:id="705" w:author="Hoan Ng" w:date="2017-03-20T22:18:00Z"/>
                <w:rFonts w:ascii="Times New Roman" w:hAnsi="Times New Roman" w:cs="Times New Roman"/>
                <w:b/>
                <w:bCs/>
                <w:rPrChange w:id="706" w:author="pham phuong" w:date="2018-03-09T15:53:00Z">
                  <w:rPr>
                    <w:ins w:id="707" w:author="Hoan Ng" w:date="2017-03-20T22:18:00Z"/>
                    <w:b/>
                    <w:bCs/>
                  </w:rPr>
                </w:rPrChange>
              </w:rPr>
            </w:pPr>
            <w:ins w:id="708" w:author="Hoan Ng" w:date="2017-03-20T22:18:00Z">
              <w:r w:rsidRPr="00E322B7">
                <w:rPr>
                  <w:rFonts w:ascii="Times New Roman" w:hAnsi="Times New Roman" w:cs="Times New Roman"/>
                  <w:b/>
                  <w:bCs/>
                  <w:rPrChange w:id="709" w:author="pham phuong" w:date="2018-03-09T15:53:00Z">
                    <w:rPr>
                      <w:b/>
                      <w:bCs/>
                    </w:rPr>
                  </w:rPrChange>
                </w:rPr>
                <w:t>Tài liệu tham khảo</w:t>
              </w:r>
            </w:ins>
          </w:p>
        </w:tc>
        <w:tc>
          <w:tcPr>
            <w:tcW w:w="1027" w:type="dxa"/>
            <w:hideMark/>
          </w:tcPr>
          <w:p w14:paraId="0C340D07" w14:textId="77777777" w:rsidR="005F3BAC" w:rsidRPr="00E322B7" w:rsidRDefault="005F3BAC">
            <w:pPr>
              <w:rPr>
                <w:ins w:id="710" w:author="Hoan Ng" w:date="2017-03-20T22:18:00Z"/>
                <w:rFonts w:ascii="Times New Roman" w:hAnsi="Times New Roman" w:cs="Times New Roman"/>
                <w:b/>
                <w:bCs/>
                <w:rPrChange w:id="711" w:author="pham phuong" w:date="2018-03-09T15:53:00Z">
                  <w:rPr>
                    <w:ins w:id="712" w:author="Hoan Ng" w:date="2017-03-20T22:18:00Z"/>
                    <w:b/>
                    <w:bCs/>
                  </w:rPr>
                </w:rPrChange>
              </w:rPr>
            </w:pPr>
            <w:ins w:id="713" w:author="Hoan Ng" w:date="2017-03-20T22:18:00Z">
              <w:r w:rsidRPr="00E322B7">
                <w:rPr>
                  <w:rFonts w:ascii="Times New Roman" w:hAnsi="Times New Roman" w:cs="Times New Roman"/>
                  <w:b/>
                  <w:bCs/>
                  <w:rPrChange w:id="714" w:author="pham phuong" w:date="2018-03-09T15:53:00Z">
                    <w:rPr>
                      <w:b/>
                      <w:bCs/>
                    </w:rPr>
                  </w:rPrChange>
                </w:rPr>
                <w:t> </w:t>
              </w:r>
            </w:ins>
          </w:p>
        </w:tc>
        <w:tc>
          <w:tcPr>
            <w:tcW w:w="868" w:type="dxa"/>
            <w:hideMark/>
          </w:tcPr>
          <w:p w14:paraId="43E48588" w14:textId="77777777" w:rsidR="005F3BAC" w:rsidRPr="00E322B7" w:rsidRDefault="005F3BAC">
            <w:pPr>
              <w:rPr>
                <w:ins w:id="715" w:author="Hoan Ng" w:date="2017-03-20T22:18:00Z"/>
                <w:rFonts w:ascii="Times New Roman" w:hAnsi="Times New Roman" w:cs="Times New Roman"/>
                <w:b/>
                <w:bCs/>
                <w:rPrChange w:id="716" w:author="pham phuong" w:date="2018-03-09T15:53:00Z">
                  <w:rPr>
                    <w:ins w:id="717" w:author="Hoan Ng" w:date="2017-03-20T22:18:00Z"/>
                    <w:b/>
                    <w:bCs/>
                  </w:rPr>
                </w:rPrChange>
              </w:rPr>
            </w:pPr>
            <w:ins w:id="718" w:author="Hoan Ng" w:date="2017-03-20T22:18:00Z">
              <w:r w:rsidRPr="00E322B7">
                <w:rPr>
                  <w:rFonts w:ascii="Times New Roman" w:hAnsi="Times New Roman" w:cs="Times New Roman"/>
                  <w:b/>
                  <w:bCs/>
                  <w:rPrChange w:id="719" w:author="pham phuong" w:date="2018-03-09T15:53:00Z">
                    <w:rPr>
                      <w:b/>
                      <w:bCs/>
                    </w:rPr>
                  </w:rPrChange>
                </w:rPr>
                <w:t> </w:t>
              </w:r>
            </w:ins>
          </w:p>
        </w:tc>
        <w:tc>
          <w:tcPr>
            <w:tcW w:w="978" w:type="dxa"/>
            <w:hideMark/>
          </w:tcPr>
          <w:p w14:paraId="30E390E4" w14:textId="77777777" w:rsidR="005F3BAC" w:rsidRPr="00E322B7" w:rsidRDefault="005F3BAC">
            <w:pPr>
              <w:rPr>
                <w:ins w:id="720" w:author="Hoan Ng" w:date="2017-03-20T22:18:00Z"/>
                <w:rFonts w:ascii="Times New Roman" w:hAnsi="Times New Roman" w:cs="Times New Roman"/>
                <w:b/>
                <w:bCs/>
                <w:rPrChange w:id="721" w:author="pham phuong" w:date="2018-03-09T15:53:00Z">
                  <w:rPr>
                    <w:ins w:id="722" w:author="Hoan Ng" w:date="2017-03-20T22:18:00Z"/>
                    <w:b/>
                    <w:bCs/>
                  </w:rPr>
                </w:rPrChange>
              </w:rPr>
            </w:pPr>
            <w:ins w:id="723" w:author="Hoan Ng" w:date="2017-03-20T22:18:00Z">
              <w:r w:rsidRPr="00E322B7">
                <w:rPr>
                  <w:rFonts w:ascii="Times New Roman" w:hAnsi="Times New Roman" w:cs="Times New Roman"/>
                  <w:b/>
                  <w:bCs/>
                  <w:rPrChange w:id="724" w:author="pham phuong" w:date="2018-03-09T15:53:00Z">
                    <w:rPr>
                      <w:b/>
                      <w:bCs/>
                    </w:rPr>
                  </w:rPrChange>
                </w:rPr>
                <w:t> </w:t>
              </w:r>
            </w:ins>
          </w:p>
        </w:tc>
        <w:tc>
          <w:tcPr>
            <w:tcW w:w="790" w:type="dxa"/>
            <w:hideMark/>
          </w:tcPr>
          <w:p w14:paraId="253A568B" w14:textId="77777777" w:rsidR="005F3BAC" w:rsidRPr="00E322B7" w:rsidRDefault="005F3BAC">
            <w:pPr>
              <w:rPr>
                <w:ins w:id="725" w:author="Hoan Ng" w:date="2017-03-20T22:18:00Z"/>
                <w:rFonts w:ascii="Times New Roman" w:hAnsi="Times New Roman" w:cs="Times New Roman"/>
                <w:b/>
                <w:bCs/>
                <w:rPrChange w:id="726" w:author="pham phuong" w:date="2018-03-09T15:53:00Z">
                  <w:rPr>
                    <w:ins w:id="727" w:author="Hoan Ng" w:date="2017-03-20T22:18:00Z"/>
                    <w:b/>
                    <w:bCs/>
                  </w:rPr>
                </w:rPrChange>
              </w:rPr>
            </w:pPr>
            <w:ins w:id="728" w:author="Hoan Ng" w:date="2017-03-20T22:18:00Z">
              <w:r w:rsidRPr="00E322B7">
                <w:rPr>
                  <w:rFonts w:ascii="Times New Roman" w:hAnsi="Times New Roman" w:cs="Times New Roman"/>
                  <w:b/>
                  <w:bCs/>
                  <w:rPrChange w:id="729" w:author="pham phuong" w:date="2018-03-09T15:53:00Z">
                    <w:rPr>
                      <w:b/>
                      <w:bCs/>
                    </w:rPr>
                  </w:rPrChange>
                </w:rPr>
                <w:t> </w:t>
              </w:r>
            </w:ins>
          </w:p>
        </w:tc>
      </w:tr>
      <w:tr w:rsidR="005F3BAC" w:rsidRPr="00E322B7" w14:paraId="41DB5002" w14:textId="77777777" w:rsidTr="00542B42">
        <w:trPr>
          <w:trHeight w:val="300"/>
          <w:ins w:id="730" w:author="Hoan Ng" w:date="2017-03-20T22:18:00Z"/>
        </w:trPr>
        <w:tc>
          <w:tcPr>
            <w:tcW w:w="9350" w:type="dxa"/>
            <w:gridSpan w:val="6"/>
            <w:hideMark/>
          </w:tcPr>
          <w:p w14:paraId="68989D66" w14:textId="77777777" w:rsidR="005F3BAC" w:rsidRPr="00E322B7" w:rsidRDefault="005F3BAC">
            <w:pPr>
              <w:rPr>
                <w:ins w:id="731" w:author="Hoan Ng" w:date="2017-03-20T22:18:00Z"/>
                <w:rFonts w:ascii="Times New Roman" w:hAnsi="Times New Roman" w:cs="Times New Roman"/>
                <w:b/>
                <w:bCs/>
                <w:rPrChange w:id="732" w:author="pham phuong" w:date="2018-03-09T15:53:00Z">
                  <w:rPr>
                    <w:ins w:id="733" w:author="Hoan Ng" w:date="2017-03-20T22:18:00Z"/>
                    <w:b/>
                    <w:bCs/>
                  </w:rPr>
                </w:rPrChange>
              </w:rPr>
            </w:pPr>
            <w:ins w:id="734" w:author="Hoan Ng" w:date="2017-03-20T22:18:00Z">
              <w:r w:rsidRPr="00E322B7">
                <w:rPr>
                  <w:rFonts w:ascii="Times New Roman" w:hAnsi="Times New Roman" w:cs="Times New Roman"/>
                  <w:b/>
                  <w:bCs/>
                  <w:rPrChange w:id="735" w:author="pham phuong" w:date="2018-03-09T15:53:00Z">
                    <w:rPr>
                      <w:b/>
                      <w:bCs/>
                    </w:rPr>
                  </w:rPrChange>
                </w:rPr>
                <w:t>II. LẬP TRÌNH</w:t>
              </w:r>
            </w:ins>
          </w:p>
        </w:tc>
      </w:tr>
      <w:tr w:rsidR="005F3BAC" w:rsidRPr="00E322B7" w14:paraId="44C350E3" w14:textId="77777777" w:rsidTr="00542B42">
        <w:trPr>
          <w:trHeight w:val="300"/>
          <w:ins w:id="736" w:author="Hoan Ng" w:date="2017-03-20T22:18:00Z"/>
        </w:trPr>
        <w:tc>
          <w:tcPr>
            <w:tcW w:w="985" w:type="dxa"/>
            <w:hideMark/>
          </w:tcPr>
          <w:p w14:paraId="15994388" w14:textId="77777777" w:rsidR="005F3BAC" w:rsidRPr="00E322B7" w:rsidRDefault="005F3BAC">
            <w:pPr>
              <w:rPr>
                <w:ins w:id="737" w:author="Hoan Ng" w:date="2017-03-20T22:18:00Z"/>
                <w:rFonts w:ascii="Times New Roman" w:hAnsi="Times New Roman" w:cs="Times New Roman"/>
                <w:b/>
                <w:bCs/>
                <w:rPrChange w:id="738" w:author="pham phuong" w:date="2018-03-09T15:53:00Z">
                  <w:rPr>
                    <w:ins w:id="739" w:author="Hoan Ng" w:date="2017-03-20T22:18:00Z"/>
                    <w:b/>
                    <w:bCs/>
                  </w:rPr>
                </w:rPrChange>
              </w:rPr>
            </w:pPr>
            <w:ins w:id="740" w:author="Hoan Ng" w:date="2017-03-20T22:18:00Z">
              <w:r w:rsidRPr="00E322B7">
                <w:rPr>
                  <w:rFonts w:ascii="Times New Roman" w:hAnsi="Times New Roman" w:cs="Times New Roman"/>
                  <w:b/>
                  <w:bCs/>
                  <w:rPrChange w:id="741" w:author="pham phuong" w:date="2018-03-09T15:53:00Z">
                    <w:rPr>
                      <w:b/>
                      <w:bCs/>
                    </w:rPr>
                  </w:rPrChange>
                </w:rPr>
                <w:t> </w:t>
              </w:r>
            </w:ins>
          </w:p>
        </w:tc>
        <w:tc>
          <w:tcPr>
            <w:tcW w:w="4702" w:type="dxa"/>
            <w:hideMark/>
          </w:tcPr>
          <w:p w14:paraId="33C073FA" w14:textId="77777777" w:rsidR="005F3BAC" w:rsidRPr="00E322B7" w:rsidRDefault="005F3BAC" w:rsidP="005F3BAC">
            <w:pPr>
              <w:rPr>
                <w:ins w:id="742" w:author="Hoan Ng" w:date="2017-03-20T22:18:00Z"/>
                <w:rFonts w:ascii="Times New Roman" w:hAnsi="Times New Roman" w:cs="Times New Roman"/>
                <w:b/>
                <w:bCs/>
                <w:rPrChange w:id="743" w:author="pham phuong" w:date="2018-03-09T15:53:00Z">
                  <w:rPr>
                    <w:ins w:id="744" w:author="Hoan Ng" w:date="2017-03-20T22:18:00Z"/>
                    <w:b/>
                    <w:bCs/>
                  </w:rPr>
                </w:rPrChange>
              </w:rPr>
            </w:pPr>
            <w:ins w:id="745" w:author="Hoan Ng" w:date="2017-03-20T22:18:00Z">
              <w:r w:rsidRPr="00E322B7">
                <w:rPr>
                  <w:rFonts w:ascii="Times New Roman" w:hAnsi="Times New Roman" w:cs="Times New Roman"/>
                  <w:b/>
                  <w:bCs/>
                  <w:rPrChange w:id="746" w:author="pham phuong" w:date="2018-03-09T15:53:00Z">
                    <w:rPr>
                      <w:b/>
                      <w:bCs/>
                    </w:rPr>
                  </w:rPrChange>
                </w:rPr>
                <w:t>Module 1</w:t>
              </w:r>
            </w:ins>
          </w:p>
        </w:tc>
        <w:tc>
          <w:tcPr>
            <w:tcW w:w="1027" w:type="dxa"/>
            <w:hideMark/>
          </w:tcPr>
          <w:p w14:paraId="792E00CE" w14:textId="77777777" w:rsidR="005F3BAC" w:rsidRPr="00E322B7" w:rsidRDefault="005F3BAC">
            <w:pPr>
              <w:rPr>
                <w:ins w:id="747" w:author="Hoan Ng" w:date="2017-03-20T22:18:00Z"/>
                <w:rFonts w:ascii="Times New Roman" w:hAnsi="Times New Roman" w:cs="Times New Roman"/>
                <w:b/>
                <w:bCs/>
                <w:rPrChange w:id="748" w:author="pham phuong" w:date="2018-03-09T15:53:00Z">
                  <w:rPr>
                    <w:ins w:id="749" w:author="Hoan Ng" w:date="2017-03-20T22:18:00Z"/>
                    <w:b/>
                    <w:bCs/>
                  </w:rPr>
                </w:rPrChange>
              </w:rPr>
            </w:pPr>
            <w:ins w:id="750" w:author="Hoan Ng" w:date="2017-03-20T22:18:00Z">
              <w:r w:rsidRPr="00E322B7">
                <w:rPr>
                  <w:rFonts w:ascii="Times New Roman" w:hAnsi="Times New Roman" w:cs="Times New Roman"/>
                  <w:b/>
                  <w:bCs/>
                  <w:rPrChange w:id="751" w:author="pham phuong" w:date="2018-03-09T15:53:00Z">
                    <w:rPr>
                      <w:b/>
                      <w:bCs/>
                    </w:rPr>
                  </w:rPrChange>
                </w:rPr>
                <w:t> </w:t>
              </w:r>
            </w:ins>
          </w:p>
        </w:tc>
        <w:tc>
          <w:tcPr>
            <w:tcW w:w="868" w:type="dxa"/>
            <w:hideMark/>
          </w:tcPr>
          <w:p w14:paraId="74E1C782" w14:textId="77777777" w:rsidR="005F3BAC" w:rsidRPr="00E322B7" w:rsidRDefault="005F3BAC">
            <w:pPr>
              <w:rPr>
                <w:ins w:id="752" w:author="Hoan Ng" w:date="2017-03-20T22:18:00Z"/>
                <w:rFonts w:ascii="Times New Roman" w:hAnsi="Times New Roman" w:cs="Times New Roman"/>
                <w:b/>
                <w:bCs/>
                <w:rPrChange w:id="753" w:author="pham phuong" w:date="2018-03-09T15:53:00Z">
                  <w:rPr>
                    <w:ins w:id="754" w:author="Hoan Ng" w:date="2017-03-20T22:18:00Z"/>
                    <w:b/>
                    <w:bCs/>
                  </w:rPr>
                </w:rPrChange>
              </w:rPr>
            </w:pPr>
            <w:ins w:id="755" w:author="Hoan Ng" w:date="2017-03-20T22:18:00Z">
              <w:r w:rsidRPr="00E322B7">
                <w:rPr>
                  <w:rFonts w:ascii="Times New Roman" w:hAnsi="Times New Roman" w:cs="Times New Roman"/>
                  <w:b/>
                  <w:bCs/>
                  <w:rPrChange w:id="756" w:author="pham phuong" w:date="2018-03-09T15:53:00Z">
                    <w:rPr>
                      <w:b/>
                      <w:bCs/>
                    </w:rPr>
                  </w:rPrChange>
                </w:rPr>
                <w:t> </w:t>
              </w:r>
            </w:ins>
          </w:p>
        </w:tc>
        <w:tc>
          <w:tcPr>
            <w:tcW w:w="978" w:type="dxa"/>
            <w:hideMark/>
          </w:tcPr>
          <w:p w14:paraId="14AFBCFE" w14:textId="77777777" w:rsidR="005F3BAC" w:rsidRPr="00E322B7" w:rsidRDefault="005F3BAC">
            <w:pPr>
              <w:rPr>
                <w:ins w:id="757" w:author="Hoan Ng" w:date="2017-03-20T22:18:00Z"/>
                <w:rFonts w:ascii="Times New Roman" w:hAnsi="Times New Roman" w:cs="Times New Roman"/>
                <w:b/>
                <w:bCs/>
                <w:rPrChange w:id="758" w:author="pham phuong" w:date="2018-03-09T15:53:00Z">
                  <w:rPr>
                    <w:ins w:id="759" w:author="Hoan Ng" w:date="2017-03-20T22:18:00Z"/>
                    <w:b/>
                    <w:bCs/>
                  </w:rPr>
                </w:rPrChange>
              </w:rPr>
            </w:pPr>
            <w:ins w:id="760" w:author="Hoan Ng" w:date="2017-03-20T22:18:00Z">
              <w:r w:rsidRPr="00E322B7">
                <w:rPr>
                  <w:rFonts w:ascii="Times New Roman" w:hAnsi="Times New Roman" w:cs="Times New Roman"/>
                  <w:b/>
                  <w:bCs/>
                  <w:rPrChange w:id="761" w:author="pham phuong" w:date="2018-03-09T15:53:00Z">
                    <w:rPr>
                      <w:b/>
                      <w:bCs/>
                    </w:rPr>
                  </w:rPrChange>
                </w:rPr>
                <w:t> </w:t>
              </w:r>
            </w:ins>
          </w:p>
        </w:tc>
        <w:tc>
          <w:tcPr>
            <w:tcW w:w="790" w:type="dxa"/>
            <w:hideMark/>
          </w:tcPr>
          <w:p w14:paraId="34F20C01" w14:textId="77777777" w:rsidR="005F3BAC" w:rsidRPr="00E322B7" w:rsidRDefault="005F3BAC">
            <w:pPr>
              <w:rPr>
                <w:ins w:id="762" w:author="Hoan Ng" w:date="2017-03-20T22:18:00Z"/>
                <w:rFonts w:ascii="Times New Roman" w:hAnsi="Times New Roman" w:cs="Times New Roman"/>
                <w:b/>
                <w:bCs/>
                <w:rPrChange w:id="763" w:author="pham phuong" w:date="2018-03-09T15:53:00Z">
                  <w:rPr>
                    <w:ins w:id="764" w:author="Hoan Ng" w:date="2017-03-20T22:18:00Z"/>
                    <w:b/>
                    <w:bCs/>
                  </w:rPr>
                </w:rPrChange>
              </w:rPr>
            </w:pPr>
            <w:ins w:id="765" w:author="Hoan Ng" w:date="2017-03-20T22:18:00Z">
              <w:r w:rsidRPr="00E322B7">
                <w:rPr>
                  <w:rFonts w:ascii="Times New Roman" w:hAnsi="Times New Roman" w:cs="Times New Roman"/>
                  <w:b/>
                  <w:bCs/>
                  <w:rPrChange w:id="766" w:author="pham phuong" w:date="2018-03-09T15:53:00Z">
                    <w:rPr>
                      <w:b/>
                      <w:bCs/>
                    </w:rPr>
                  </w:rPrChange>
                </w:rPr>
                <w:t> </w:t>
              </w:r>
            </w:ins>
          </w:p>
        </w:tc>
      </w:tr>
      <w:tr w:rsidR="005F3BAC" w:rsidRPr="00E322B7" w14:paraId="6F2EAA27" w14:textId="77777777" w:rsidTr="00542B42">
        <w:trPr>
          <w:trHeight w:val="300"/>
          <w:ins w:id="767" w:author="Hoan Ng" w:date="2017-03-20T22:18:00Z"/>
        </w:trPr>
        <w:tc>
          <w:tcPr>
            <w:tcW w:w="985" w:type="dxa"/>
            <w:hideMark/>
          </w:tcPr>
          <w:p w14:paraId="1402FC18" w14:textId="77777777" w:rsidR="005F3BAC" w:rsidRPr="00E322B7" w:rsidRDefault="005F3BAC">
            <w:pPr>
              <w:rPr>
                <w:ins w:id="768" w:author="Hoan Ng" w:date="2017-03-20T22:18:00Z"/>
                <w:rFonts w:ascii="Times New Roman" w:hAnsi="Times New Roman" w:cs="Times New Roman"/>
                <w:b/>
                <w:bCs/>
                <w:rPrChange w:id="769" w:author="pham phuong" w:date="2018-03-09T15:53:00Z">
                  <w:rPr>
                    <w:ins w:id="770" w:author="Hoan Ng" w:date="2017-03-20T22:18:00Z"/>
                    <w:b/>
                    <w:bCs/>
                  </w:rPr>
                </w:rPrChange>
              </w:rPr>
            </w:pPr>
            <w:ins w:id="771" w:author="Hoan Ng" w:date="2017-03-20T22:18:00Z">
              <w:r w:rsidRPr="00E322B7">
                <w:rPr>
                  <w:rFonts w:ascii="Times New Roman" w:hAnsi="Times New Roman" w:cs="Times New Roman"/>
                  <w:b/>
                  <w:bCs/>
                  <w:rPrChange w:id="772" w:author="pham phuong" w:date="2018-03-09T15:53:00Z">
                    <w:rPr>
                      <w:b/>
                      <w:bCs/>
                    </w:rPr>
                  </w:rPrChange>
                </w:rPr>
                <w:t> </w:t>
              </w:r>
            </w:ins>
          </w:p>
        </w:tc>
        <w:tc>
          <w:tcPr>
            <w:tcW w:w="4702" w:type="dxa"/>
            <w:hideMark/>
          </w:tcPr>
          <w:p w14:paraId="518DE036" w14:textId="77777777" w:rsidR="005F3BAC" w:rsidRPr="00E322B7" w:rsidRDefault="005F3BAC" w:rsidP="005F3BAC">
            <w:pPr>
              <w:rPr>
                <w:ins w:id="773" w:author="Hoan Ng" w:date="2017-03-20T22:18:00Z"/>
                <w:rFonts w:ascii="Times New Roman" w:hAnsi="Times New Roman" w:cs="Times New Roman"/>
                <w:b/>
                <w:bCs/>
                <w:rPrChange w:id="774" w:author="pham phuong" w:date="2018-03-09T15:53:00Z">
                  <w:rPr>
                    <w:ins w:id="775" w:author="Hoan Ng" w:date="2017-03-20T22:18:00Z"/>
                    <w:b/>
                    <w:bCs/>
                  </w:rPr>
                </w:rPrChange>
              </w:rPr>
            </w:pPr>
            <w:ins w:id="776" w:author="Hoan Ng" w:date="2017-03-20T22:18:00Z">
              <w:r w:rsidRPr="00E322B7">
                <w:rPr>
                  <w:rFonts w:ascii="Times New Roman" w:hAnsi="Times New Roman" w:cs="Times New Roman"/>
                  <w:b/>
                  <w:bCs/>
                  <w:rPrChange w:id="777" w:author="pham phuong" w:date="2018-03-09T15:53:00Z">
                    <w:rPr>
                      <w:b/>
                      <w:bCs/>
                    </w:rPr>
                  </w:rPrChange>
                </w:rPr>
                <w:t>Module 2</w:t>
              </w:r>
            </w:ins>
          </w:p>
        </w:tc>
        <w:tc>
          <w:tcPr>
            <w:tcW w:w="1027" w:type="dxa"/>
            <w:hideMark/>
          </w:tcPr>
          <w:p w14:paraId="4ADF59FF" w14:textId="77777777" w:rsidR="005F3BAC" w:rsidRPr="00E322B7" w:rsidRDefault="005F3BAC">
            <w:pPr>
              <w:rPr>
                <w:ins w:id="778" w:author="Hoan Ng" w:date="2017-03-20T22:18:00Z"/>
                <w:rFonts w:ascii="Times New Roman" w:hAnsi="Times New Roman" w:cs="Times New Roman"/>
                <w:b/>
                <w:bCs/>
                <w:rPrChange w:id="779" w:author="pham phuong" w:date="2018-03-09T15:53:00Z">
                  <w:rPr>
                    <w:ins w:id="780" w:author="Hoan Ng" w:date="2017-03-20T22:18:00Z"/>
                    <w:b/>
                    <w:bCs/>
                  </w:rPr>
                </w:rPrChange>
              </w:rPr>
            </w:pPr>
            <w:ins w:id="781" w:author="Hoan Ng" w:date="2017-03-20T22:18:00Z">
              <w:r w:rsidRPr="00E322B7">
                <w:rPr>
                  <w:rFonts w:ascii="Times New Roman" w:hAnsi="Times New Roman" w:cs="Times New Roman"/>
                  <w:b/>
                  <w:bCs/>
                  <w:rPrChange w:id="782" w:author="pham phuong" w:date="2018-03-09T15:53:00Z">
                    <w:rPr>
                      <w:b/>
                      <w:bCs/>
                    </w:rPr>
                  </w:rPrChange>
                </w:rPr>
                <w:t> </w:t>
              </w:r>
            </w:ins>
          </w:p>
        </w:tc>
        <w:tc>
          <w:tcPr>
            <w:tcW w:w="868" w:type="dxa"/>
            <w:hideMark/>
          </w:tcPr>
          <w:p w14:paraId="758C786E" w14:textId="77777777" w:rsidR="005F3BAC" w:rsidRPr="00E322B7" w:rsidRDefault="005F3BAC">
            <w:pPr>
              <w:rPr>
                <w:ins w:id="783" w:author="Hoan Ng" w:date="2017-03-20T22:18:00Z"/>
                <w:rFonts w:ascii="Times New Roman" w:hAnsi="Times New Roman" w:cs="Times New Roman"/>
                <w:b/>
                <w:bCs/>
                <w:rPrChange w:id="784" w:author="pham phuong" w:date="2018-03-09T15:53:00Z">
                  <w:rPr>
                    <w:ins w:id="785" w:author="Hoan Ng" w:date="2017-03-20T22:18:00Z"/>
                    <w:b/>
                    <w:bCs/>
                  </w:rPr>
                </w:rPrChange>
              </w:rPr>
            </w:pPr>
            <w:ins w:id="786" w:author="Hoan Ng" w:date="2017-03-20T22:18:00Z">
              <w:r w:rsidRPr="00E322B7">
                <w:rPr>
                  <w:rFonts w:ascii="Times New Roman" w:hAnsi="Times New Roman" w:cs="Times New Roman"/>
                  <w:b/>
                  <w:bCs/>
                  <w:rPrChange w:id="787" w:author="pham phuong" w:date="2018-03-09T15:53:00Z">
                    <w:rPr>
                      <w:b/>
                      <w:bCs/>
                    </w:rPr>
                  </w:rPrChange>
                </w:rPr>
                <w:t> </w:t>
              </w:r>
            </w:ins>
          </w:p>
        </w:tc>
        <w:tc>
          <w:tcPr>
            <w:tcW w:w="978" w:type="dxa"/>
            <w:hideMark/>
          </w:tcPr>
          <w:p w14:paraId="28F50A46" w14:textId="77777777" w:rsidR="005F3BAC" w:rsidRPr="00E322B7" w:rsidRDefault="005F3BAC">
            <w:pPr>
              <w:rPr>
                <w:ins w:id="788" w:author="Hoan Ng" w:date="2017-03-20T22:18:00Z"/>
                <w:rFonts w:ascii="Times New Roman" w:hAnsi="Times New Roman" w:cs="Times New Roman"/>
                <w:b/>
                <w:bCs/>
                <w:rPrChange w:id="789" w:author="pham phuong" w:date="2018-03-09T15:53:00Z">
                  <w:rPr>
                    <w:ins w:id="790" w:author="Hoan Ng" w:date="2017-03-20T22:18:00Z"/>
                    <w:b/>
                    <w:bCs/>
                  </w:rPr>
                </w:rPrChange>
              </w:rPr>
            </w:pPr>
            <w:ins w:id="791" w:author="Hoan Ng" w:date="2017-03-20T22:18:00Z">
              <w:r w:rsidRPr="00E322B7">
                <w:rPr>
                  <w:rFonts w:ascii="Times New Roman" w:hAnsi="Times New Roman" w:cs="Times New Roman"/>
                  <w:b/>
                  <w:bCs/>
                  <w:rPrChange w:id="792" w:author="pham phuong" w:date="2018-03-09T15:53:00Z">
                    <w:rPr>
                      <w:b/>
                      <w:bCs/>
                    </w:rPr>
                  </w:rPrChange>
                </w:rPr>
                <w:t> </w:t>
              </w:r>
            </w:ins>
          </w:p>
        </w:tc>
        <w:tc>
          <w:tcPr>
            <w:tcW w:w="790" w:type="dxa"/>
            <w:hideMark/>
          </w:tcPr>
          <w:p w14:paraId="5B97F213" w14:textId="77777777" w:rsidR="005F3BAC" w:rsidRPr="00E322B7" w:rsidRDefault="005F3BAC">
            <w:pPr>
              <w:rPr>
                <w:ins w:id="793" w:author="Hoan Ng" w:date="2017-03-20T22:18:00Z"/>
                <w:rFonts w:ascii="Times New Roman" w:hAnsi="Times New Roman" w:cs="Times New Roman"/>
                <w:b/>
                <w:bCs/>
                <w:rPrChange w:id="794" w:author="pham phuong" w:date="2018-03-09T15:53:00Z">
                  <w:rPr>
                    <w:ins w:id="795" w:author="Hoan Ng" w:date="2017-03-20T22:18:00Z"/>
                    <w:b/>
                    <w:bCs/>
                  </w:rPr>
                </w:rPrChange>
              </w:rPr>
            </w:pPr>
            <w:ins w:id="796" w:author="Hoan Ng" w:date="2017-03-20T22:18:00Z">
              <w:r w:rsidRPr="00E322B7">
                <w:rPr>
                  <w:rFonts w:ascii="Times New Roman" w:hAnsi="Times New Roman" w:cs="Times New Roman"/>
                  <w:b/>
                  <w:bCs/>
                  <w:rPrChange w:id="797" w:author="pham phuong" w:date="2018-03-09T15:53:00Z">
                    <w:rPr>
                      <w:b/>
                      <w:bCs/>
                    </w:rPr>
                  </w:rPrChange>
                </w:rPr>
                <w:t> </w:t>
              </w:r>
            </w:ins>
          </w:p>
        </w:tc>
      </w:tr>
      <w:tr w:rsidR="005F3BAC" w:rsidRPr="00E322B7" w14:paraId="73218E5F" w14:textId="77777777" w:rsidTr="00542B42">
        <w:trPr>
          <w:trHeight w:val="300"/>
          <w:ins w:id="798" w:author="Hoan Ng" w:date="2017-03-20T22:18:00Z"/>
        </w:trPr>
        <w:tc>
          <w:tcPr>
            <w:tcW w:w="985" w:type="dxa"/>
            <w:hideMark/>
          </w:tcPr>
          <w:p w14:paraId="6C427F8B" w14:textId="77777777" w:rsidR="005F3BAC" w:rsidRPr="00E322B7" w:rsidRDefault="005F3BAC">
            <w:pPr>
              <w:rPr>
                <w:ins w:id="799" w:author="Hoan Ng" w:date="2017-03-20T22:18:00Z"/>
                <w:rFonts w:ascii="Times New Roman" w:hAnsi="Times New Roman" w:cs="Times New Roman"/>
                <w:b/>
                <w:bCs/>
                <w:rPrChange w:id="800" w:author="pham phuong" w:date="2018-03-09T15:53:00Z">
                  <w:rPr>
                    <w:ins w:id="801" w:author="Hoan Ng" w:date="2017-03-20T22:18:00Z"/>
                    <w:b/>
                    <w:bCs/>
                  </w:rPr>
                </w:rPrChange>
              </w:rPr>
            </w:pPr>
            <w:ins w:id="802" w:author="Hoan Ng" w:date="2017-03-20T22:18:00Z">
              <w:r w:rsidRPr="00E322B7">
                <w:rPr>
                  <w:rFonts w:ascii="Times New Roman" w:hAnsi="Times New Roman" w:cs="Times New Roman"/>
                  <w:b/>
                  <w:bCs/>
                  <w:rPrChange w:id="803" w:author="pham phuong" w:date="2018-03-09T15:53:00Z">
                    <w:rPr>
                      <w:b/>
                      <w:bCs/>
                    </w:rPr>
                  </w:rPrChange>
                </w:rPr>
                <w:t> </w:t>
              </w:r>
            </w:ins>
          </w:p>
        </w:tc>
        <w:tc>
          <w:tcPr>
            <w:tcW w:w="4702" w:type="dxa"/>
            <w:hideMark/>
          </w:tcPr>
          <w:p w14:paraId="4E23EE8E" w14:textId="77777777" w:rsidR="005F3BAC" w:rsidRPr="00E322B7" w:rsidRDefault="005F3BAC" w:rsidP="005F3BAC">
            <w:pPr>
              <w:rPr>
                <w:ins w:id="804" w:author="Hoan Ng" w:date="2017-03-20T22:18:00Z"/>
                <w:rFonts w:ascii="Times New Roman" w:hAnsi="Times New Roman" w:cs="Times New Roman"/>
                <w:b/>
                <w:bCs/>
                <w:rPrChange w:id="805" w:author="pham phuong" w:date="2018-03-09T15:53:00Z">
                  <w:rPr>
                    <w:ins w:id="806" w:author="Hoan Ng" w:date="2017-03-20T22:18:00Z"/>
                    <w:b/>
                    <w:bCs/>
                  </w:rPr>
                </w:rPrChange>
              </w:rPr>
            </w:pPr>
            <w:ins w:id="807" w:author="Hoan Ng" w:date="2017-03-20T22:18:00Z">
              <w:r w:rsidRPr="00E322B7">
                <w:rPr>
                  <w:rFonts w:ascii="Times New Roman" w:hAnsi="Times New Roman" w:cs="Times New Roman"/>
                  <w:b/>
                  <w:bCs/>
                  <w:rPrChange w:id="808" w:author="pham phuong" w:date="2018-03-09T15:53:00Z">
                    <w:rPr>
                      <w:b/>
                      <w:bCs/>
                    </w:rPr>
                  </w:rPrChange>
                </w:rPr>
                <w:t>Module 3</w:t>
              </w:r>
            </w:ins>
          </w:p>
        </w:tc>
        <w:tc>
          <w:tcPr>
            <w:tcW w:w="1027" w:type="dxa"/>
            <w:hideMark/>
          </w:tcPr>
          <w:p w14:paraId="5383AF8D" w14:textId="77777777" w:rsidR="005F3BAC" w:rsidRPr="00E322B7" w:rsidRDefault="005F3BAC">
            <w:pPr>
              <w:rPr>
                <w:ins w:id="809" w:author="Hoan Ng" w:date="2017-03-20T22:18:00Z"/>
                <w:rFonts w:ascii="Times New Roman" w:hAnsi="Times New Roman" w:cs="Times New Roman"/>
                <w:b/>
                <w:bCs/>
                <w:rPrChange w:id="810" w:author="pham phuong" w:date="2018-03-09T15:53:00Z">
                  <w:rPr>
                    <w:ins w:id="811" w:author="Hoan Ng" w:date="2017-03-20T22:18:00Z"/>
                    <w:b/>
                    <w:bCs/>
                  </w:rPr>
                </w:rPrChange>
              </w:rPr>
            </w:pPr>
            <w:ins w:id="812" w:author="Hoan Ng" w:date="2017-03-20T22:18:00Z">
              <w:r w:rsidRPr="00E322B7">
                <w:rPr>
                  <w:rFonts w:ascii="Times New Roman" w:hAnsi="Times New Roman" w:cs="Times New Roman"/>
                  <w:b/>
                  <w:bCs/>
                  <w:rPrChange w:id="813" w:author="pham phuong" w:date="2018-03-09T15:53:00Z">
                    <w:rPr>
                      <w:b/>
                      <w:bCs/>
                    </w:rPr>
                  </w:rPrChange>
                </w:rPr>
                <w:t> </w:t>
              </w:r>
            </w:ins>
          </w:p>
        </w:tc>
        <w:tc>
          <w:tcPr>
            <w:tcW w:w="868" w:type="dxa"/>
            <w:hideMark/>
          </w:tcPr>
          <w:p w14:paraId="7DF298A0" w14:textId="77777777" w:rsidR="005F3BAC" w:rsidRPr="00E322B7" w:rsidRDefault="005F3BAC">
            <w:pPr>
              <w:rPr>
                <w:ins w:id="814" w:author="Hoan Ng" w:date="2017-03-20T22:18:00Z"/>
                <w:rFonts w:ascii="Times New Roman" w:hAnsi="Times New Roman" w:cs="Times New Roman"/>
                <w:b/>
                <w:bCs/>
                <w:rPrChange w:id="815" w:author="pham phuong" w:date="2018-03-09T15:53:00Z">
                  <w:rPr>
                    <w:ins w:id="816" w:author="Hoan Ng" w:date="2017-03-20T22:18:00Z"/>
                    <w:b/>
                    <w:bCs/>
                  </w:rPr>
                </w:rPrChange>
              </w:rPr>
            </w:pPr>
            <w:ins w:id="817" w:author="Hoan Ng" w:date="2017-03-20T22:18:00Z">
              <w:r w:rsidRPr="00E322B7">
                <w:rPr>
                  <w:rFonts w:ascii="Times New Roman" w:hAnsi="Times New Roman" w:cs="Times New Roman"/>
                  <w:b/>
                  <w:bCs/>
                  <w:rPrChange w:id="818" w:author="pham phuong" w:date="2018-03-09T15:53:00Z">
                    <w:rPr>
                      <w:b/>
                      <w:bCs/>
                    </w:rPr>
                  </w:rPrChange>
                </w:rPr>
                <w:t> </w:t>
              </w:r>
            </w:ins>
          </w:p>
        </w:tc>
        <w:tc>
          <w:tcPr>
            <w:tcW w:w="978" w:type="dxa"/>
            <w:hideMark/>
          </w:tcPr>
          <w:p w14:paraId="5ED61B3F" w14:textId="77777777" w:rsidR="005F3BAC" w:rsidRPr="00E322B7" w:rsidRDefault="005F3BAC">
            <w:pPr>
              <w:rPr>
                <w:ins w:id="819" w:author="Hoan Ng" w:date="2017-03-20T22:18:00Z"/>
                <w:rFonts w:ascii="Times New Roman" w:hAnsi="Times New Roman" w:cs="Times New Roman"/>
                <w:b/>
                <w:bCs/>
                <w:rPrChange w:id="820" w:author="pham phuong" w:date="2018-03-09T15:53:00Z">
                  <w:rPr>
                    <w:ins w:id="821" w:author="Hoan Ng" w:date="2017-03-20T22:18:00Z"/>
                    <w:b/>
                    <w:bCs/>
                  </w:rPr>
                </w:rPrChange>
              </w:rPr>
            </w:pPr>
            <w:ins w:id="822" w:author="Hoan Ng" w:date="2017-03-20T22:18:00Z">
              <w:r w:rsidRPr="00E322B7">
                <w:rPr>
                  <w:rFonts w:ascii="Times New Roman" w:hAnsi="Times New Roman" w:cs="Times New Roman"/>
                  <w:b/>
                  <w:bCs/>
                  <w:rPrChange w:id="823" w:author="pham phuong" w:date="2018-03-09T15:53:00Z">
                    <w:rPr>
                      <w:b/>
                      <w:bCs/>
                    </w:rPr>
                  </w:rPrChange>
                </w:rPr>
                <w:t> </w:t>
              </w:r>
            </w:ins>
          </w:p>
        </w:tc>
        <w:tc>
          <w:tcPr>
            <w:tcW w:w="790" w:type="dxa"/>
            <w:hideMark/>
          </w:tcPr>
          <w:p w14:paraId="56E03A18" w14:textId="77777777" w:rsidR="005F3BAC" w:rsidRPr="00E322B7" w:rsidRDefault="005F3BAC">
            <w:pPr>
              <w:rPr>
                <w:ins w:id="824" w:author="Hoan Ng" w:date="2017-03-20T22:18:00Z"/>
                <w:rFonts w:ascii="Times New Roman" w:hAnsi="Times New Roman" w:cs="Times New Roman"/>
                <w:b/>
                <w:bCs/>
                <w:rPrChange w:id="825" w:author="pham phuong" w:date="2018-03-09T15:53:00Z">
                  <w:rPr>
                    <w:ins w:id="826" w:author="Hoan Ng" w:date="2017-03-20T22:18:00Z"/>
                    <w:b/>
                    <w:bCs/>
                  </w:rPr>
                </w:rPrChange>
              </w:rPr>
            </w:pPr>
            <w:ins w:id="827" w:author="Hoan Ng" w:date="2017-03-20T22:18:00Z">
              <w:r w:rsidRPr="00E322B7">
                <w:rPr>
                  <w:rFonts w:ascii="Times New Roman" w:hAnsi="Times New Roman" w:cs="Times New Roman"/>
                  <w:b/>
                  <w:bCs/>
                  <w:rPrChange w:id="828" w:author="pham phuong" w:date="2018-03-09T15:53:00Z">
                    <w:rPr>
                      <w:b/>
                      <w:bCs/>
                    </w:rPr>
                  </w:rPrChange>
                </w:rPr>
                <w:t> </w:t>
              </w:r>
            </w:ins>
          </w:p>
        </w:tc>
      </w:tr>
      <w:tr w:rsidR="005F3BAC" w:rsidRPr="00E322B7" w14:paraId="71CA57DB" w14:textId="77777777" w:rsidTr="00542B42">
        <w:trPr>
          <w:trHeight w:val="300"/>
          <w:ins w:id="829" w:author="Hoan Ng" w:date="2017-03-20T22:18:00Z"/>
        </w:trPr>
        <w:tc>
          <w:tcPr>
            <w:tcW w:w="985" w:type="dxa"/>
            <w:hideMark/>
          </w:tcPr>
          <w:p w14:paraId="695FC2AD" w14:textId="77777777" w:rsidR="005F3BAC" w:rsidRPr="00E322B7" w:rsidRDefault="005F3BAC">
            <w:pPr>
              <w:rPr>
                <w:ins w:id="830" w:author="Hoan Ng" w:date="2017-03-20T22:18:00Z"/>
                <w:rFonts w:ascii="Times New Roman" w:hAnsi="Times New Roman" w:cs="Times New Roman"/>
                <w:b/>
                <w:bCs/>
                <w:rPrChange w:id="831" w:author="pham phuong" w:date="2018-03-09T15:53:00Z">
                  <w:rPr>
                    <w:ins w:id="832" w:author="Hoan Ng" w:date="2017-03-20T22:18:00Z"/>
                    <w:b/>
                    <w:bCs/>
                  </w:rPr>
                </w:rPrChange>
              </w:rPr>
            </w:pPr>
            <w:ins w:id="833" w:author="Hoan Ng" w:date="2017-03-20T22:18:00Z">
              <w:r w:rsidRPr="00E322B7">
                <w:rPr>
                  <w:rFonts w:ascii="Times New Roman" w:hAnsi="Times New Roman" w:cs="Times New Roman"/>
                  <w:b/>
                  <w:bCs/>
                  <w:rPrChange w:id="834" w:author="pham phuong" w:date="2018-03-09T15:53:00Z">
                    <w:rPr>
                      <w:b/>
                      <w:bCs/>
                    </w:rPr>
                  </w:rPrChange>
                </w:rPr>
                <w:t> </w:t>
              </w:r>
            </w:ins>
          </w:p>
        </w:tc>
        <w:tc>
          <w:tcPr>
            <w:tcW w:w="4702" w:type="dxa"/>
            <w:hideMark/>
          </w:tcPr>
          <w:p w14:paraId="19BC63E8" w14:textId="77777777" w:rsidR="005F3BAC" w:rsidRPr="00E322B7" w:rsidRDefault="005F3BAC" w:rsidP="005F3BAC">
            <w:pPr>
              <w:rPr>
                <w:ins w:id="835" w:author="Hoan Ng" w:date="2017-03-20T22:18:00Z"/>
                <w:rFonts w:ascii="Times New Roman" w:hAnsi="Times New Roman" w:cs="Times New Roman"/>
                <w:b/>
                <w:bCs/>
                <w:rPrChange w:id="836" w:author="pham phuong" w:date="2018-03-09T15:53:00Z">
                  <w:rPr>
                    <w:ins w:id="837" w:author="Hoan Ng" w:date="2017-03-20T22:18:00Z"/>
                    <w:b/>
                    <w:bCs/>
                  </w:rPr>
                </w:rPrChange>
              </w:rPr>
            </w:pPr>
            <w:ins w:id="838" w:author="Hoan Ng" w:date="2017-03-20T22:18:00Z">
              <w:r w:rsidRPr="00E322B7">
                <w:rPr>
                  <w:rFonts w:ascii="Times New Roman" w:hAnsi="Times New Roman" w:cs="Times New Roman"/>
                  <w:b/>
                  <w:bCs/>
                  <w:rPrChange w:id="839" w:author="pham phuong" w:date="2018-03-09T15:53:00Z">
                    <w:rPr>
                      <w:b/>
                      <w:bCs/>
                    </w:rPr>
                  </w:rPrChange>
                </w:rPr>
                <w:t>Module …</w:t>
              </w:r>
            </w:ins>
          </w:p>
        </w:tc>
        <w:tc>
          <w:tcPr>
            <w:tcW w:w="1027" w:type="dxa"/>
            <w:hideMark/>
          </w:tcPr>
          <w:p w14:paraId="6B5174D3" w14:textId="77777777" w:rsidR="005F3BAC" w:rsidRPr="00E322B7" w:rsidRDefault="005F3BAC">
            <w:pPr>
              <w:rPr>
                <w:ins w:id="840" w:author="Hoan Ng" w:date="2017-03-20T22:18:00Z"/>
                <w:rFonts w:ascii="Times New Roman" w:hAnsi="Times New Roman" w:cs="Times New Roman"/>
                <w:b/>
                <w:bCs/>
                <w:rPrChange w:id="841" w:author="pham phuong" w:date="2018-03-09T15:53:00Z">
                  <w:rPr>
                    <w:ins w:id="842" w:author="Hoan Ng" w:date="2017-03-20T22:18:00Z"/>
                    <w:b/>
                    <w:bCs/>
                  </w:rPr>
                </w:rPrChange>
              </w:rPr>
            </w:pPr>
            <w:ins w:id="843" w:author="Hoan Ng" w:date="2017-03-20T22:18:00Z">
              <w:r w:rsidRPr="00E322B7">
                <w:rPr>
                  <w:rFonts w:ascii="Times New Roman" w:hAnsi="Times New Roman" w:cs="Times New Roman"/>
                  <w:b/>
                  <w:bCs/>
                  <w:rPrChange w:id="844" w:author="pham phuong" w:date="2018-03-09T15:53:00Z">
                    <w:rPr>
                      <w:b/>
                      <w:bCs/>
                    </w:rPr>
                  </w:rPrChange>
                </w:rPr>
                <w:t> </w:t>
              </w:r>
            </w:ins>
          </w:p>
        </w:tc>
        <w:tc>
          <w:tcPr>
            <w:tcW w:w="868" w:type="dxa"/>
            <w:hideMark/>
          </w:tcPr>
          <w:p w14:paraId="2EFBAFAD" w14:textId="77777777" w:rsidR="005F3BAC" w:rsidRPr="00E322B7" w:rsidRDefault="005F3BAC">
            <w:pPr>
              <w:rPr>
                <w:ins w:id="845" w:author="Hoan Ng" w:date="2017-03-20T22:18:00Z"/>
                <w:rFonts w:ascii="Times New Roman" w:hAnsi="Times New Roman" w:cs="Times New Roman"/>
                <w:b/>
                <w:bCs/>
                <w:rPrChange w:id="846" w:author="pham phuong" w:date="2018-03-09T15:53:00Z">
                  <w:rPr>
                    <w:ins w:id="847" w:author="Hoan Ng" w:date="2017-03-20T22:18:00Z"/>
                    <w:b/>
                    <w:bCs/>
                  </w:rPr>
                </w:rPrChange>
              </w:rPr>
            </w:pPr>
            <w:ins w:id="848" w:author="Hoan Ng" w:date="2017-03-20T22:18:00Z">
              <w:r w:rsidRPr="00E322B7">
                <w:rPr>
                  <w:rFonts w:ascii="Times New Roman" w:hAnsi="Times New Roman" w:cs="Times New Roman"/>
                  <w:b/>
                  <w:bCs/>
                  <w:rPrChange w:id="849" w:author="pham phuong" w:date="2018-03-09T15:53:00Z">
                    <w:rPr>
                      <w:b/>
                      <w:bCs/>
                    </w:rPr>
                  </w:rPrChange>
                </w:rPr>
                <w:t> </w:t>
              </w:r>
            </w:ins>
          </w:p>
        </w:tc>
        <w:tc>
          <w:tcPr>
            <w:tcW w:w="978" w:type="dxa"/>
            <w:hideMark/>
          </w:tcPr>
          <w:p w14:paraId="088F3E6B" w14:textId="77777777" w:rsidR="005F3BAC" w:rsidRPr="00E322B7" w:rsidRDefault="005F3BAC">
            <w:pPr>
              <w:rPr>
                <w:ins w:id="850" w:author="Hoan Ng" w:date="2017-03-20T22:18:00Z"/>
                <w:rFonts w:ascii="Times New Roman" w:hAnsi="Times New Roman" w:cs="Times New Roman"/>
                <w:b/>
                <w:bCs/>
                <w:rPrChange w:id="851" w:author="pham phuong" w:date="2018-03-09T15:53:00Z">
                  <w:rPr>
                    <w:ins w:id="852" w:author="Hoan Ng" w:date="2017-03-20T22:18:00Z"/>
                    <w:b/>
                    <w:bCs/>
                  </w:rPr>
                </w:rPrChange>
              </w:rPr>
            </w:pPr>
            <w:ins w:id="853" w:author="Hoan Ng" w:date="2017-03-20T22:18:00Z">
              <w:r w:rsidRPr="00E322B7">
                <w:rPr>
                  <w:rFonts w:ascii="Times New Roman" w:hAnsi="Times New Roman" w:cs="Times New Roman"/>
                  <w:b/>
                  <w:bCs/>
                  <w:rPrChange w:id="854" w:author="pham phuong" w:date="2018-03-09T15:53:00Z">
                    <w:rPr>
                      <w:b/>
                      <w:bCs/>
                    </w:rPr>
                  </w:rPrChange>
                </w:rPr>
                <w:t> </w:t>
              </w:r>
            </w:ins>
          </w:p>
        </w:tc>
        <w:tc>
          <w:tcPr>
            <w:tcW w:w="790" w:type="dxa"/>
            <w:hideMark/>
          </w:tcPr>
          <w:p w14:paraId="7A5A35AE" w14:textId="77777777" w:rsidR="005F3BAC" w:rsidRPr="00E322B7" w:rsidRDefault="005F3BAC">
            <w:pPr>
              <w:rPr>
                <w:ins w:id="855" w:author="Hoan Ng" w:date="2017-03-20T22:18:00Z"/>
                <w:rFonts w:ascii="Times New Roman" w:hAnsi="Times New Roman" w:cs="Times New Roman"/>
                <w:b/>
                <w:bCs/>
                <w:rPrChange w:id="856" w:author="pham phuong" w:date="2018-03-09T15:53:00Z">
                  <w:rPr>
                    <w:ins w:id="857" w:author="Hoan Ng" w:date="2017-03-20T22:18:00Z"/>
                    <w:b/>
                    <w:bCs/>
                  </w:rPr>
                </w:rPrChange>
              </w:rPr>
            </w:pPr>
            <w:ins w:id="858" w:author="Hoan Ng" w:date="2017-03-20T22:18:00Z">
              <w:r w:rsidRPr="00E322B7">
                <w:rPr>
                  <w:rFonts w:ascii="Times New Roman" w:hAnsi="Times New Roman" w:cs="Times New Roman"/>
                  <w:b/>
                  <w:bCs/>
                  <w:rPrChange w:id="859" w:author="pham phuong" w:date="2018-03-09T15:53:00Z">
                    <w:rPr>
                      <w:b/>
                      <w:bCs/>
                    </w:rPr>
                  </w:rPrChange>
                </w:rPr>
                <w:t> </w:t>
              </w:r>
            </w:ins>
          </w:p>
        </w:tc>
      </w:tr>
      <w:tr w:rsidR="005F3BAC" w:rsidRPr="00E322B7" w14:paraId="6BC2FD04" w14:textId="77777777" w:rsidTr="00542B42">
        <w:trPr>
          <w:trHeight w:val="300"/>
          <w:ins w:id="860" w:author="Hoan Ng" w:date="2017-03-20T22:18:00Z"/>
        </w:trPr>
        <w:tc>
          <w:tcPr>
            <w:tcW w:w="9350" w:type="dxa"/>
            <w:gridSpan w:val="6"/>
            <w:hideMark/>
          </w:tcPr>
          <w:p w14:paraId="7A99724D" w14:textId="77777777" w:rsidR="005F3BAC" w:rsidRPr="00E322B7" w:rsidRDefault="005F3BAC">
            <w:pPr>
              <w:rPr>
                <w:ins w:id="861" w:author="Hoan Ng" w:date="2017-03-20T22:18:00Z"/>
                <w:rFonts w:ascii="Times New Roman" w:hAnsi="Times New Roman" w:cs="Times New Roman"/>
                <w:b/>
                <w:bCs/>
                <w:rPrChange w:id="862" w:author="pham phuong" w:date="2018-03-09T15:53:00Z">
                  <w:rPr>
                    <w:ins w:id="863" w:author="Hoan Ng" w:date="2017-03-20T22:18:00Z"/>
                    <w:b/>
                    <w:bCs/>
                  </w:rPr>
                </w:rPrChange>
              </w:rPr>
            </w:pPr>
            <w:ins w:id="864" w:author="Hoan Ng" w:date="2017-03-20T22:18:00Z">
              <w:r w:rsidRPr="00E322B7">
                <w:rPr>
                  <w:rFonts w:ascii="Times New Roman" w:hAnsi="Times New Roman" w:cs="Times New Roman"/>
                  <w:b/>
                  <w:bCs/>
                  <w:rPrChange w:id="865" w:author="pham phuong" w:date="2018-03-09T15:53:00Z">
                    <w:rPr>
                      <w:b/>
                      <w:bCs/>
                    </w:rPr>
                  </w:rPrChange>
                </w:rPr>
                <w:t>III. KIỂM THỬ</w:t>
              </w:r>
            </w:ins>
          </w:p>
        </w:tc>
      </w:tr>
      <w:tr w:rsidR="005F3BAC" w:rsidRPr="00E322B7" w14:paraId="027CD017" w14:textId="77777777" w:rsidTr="00542B42">
        <w:trPr>
          <w:trHeight w:val="300"/>
          <w:ins w:id="866" w:author="Hoan Ng" w:date="2017-03-20T22:18:00Z"/>
        </w:trPr>
        <w:tc>
          <w:tcPr>
            <w:tcW w:w="985" w:type="dxa"/>
            <w:hideMark/>
          </w:tcPr>
          <w:p w14:paraId="327164D6" w14:textId="77777777" w:rsidR="005F3BAC" w:rsidRPr="00E322B7" w:rsidRDefault="005F3BAC">
            <w:pPr>
              <w:rPr>
                <w:ins w:id="867" w:author="Hoan Ng" w:date="2017-03-20T22:18:00Z"/>
                <w:rFonts w:ascii="Times New Roman" w:hAnsi="Times New Roman" w:cs="Times New Roman"/>
                <w:b/>
                <w:bCs/>
                <w:rPrChange w:id="868" w:author="pham phuong" w:date="2018-03-09T15:53:00Z">
                  <w:rPr>
                    <w:ins w:id="869" w:author="Hoan Ng" w:date="2017-03-20T22:18:00Z"/>
                    <w:b/>
                    <w:bCs/>
                  </w:rPr>
                </w:rPrChange>
              </w:rPr>
            </w:pPr>
            <w:ins w:id="870" w:author="Hoan Ng" w:date="2017-03-20T22:18:00Z">
              <w:r w:rsidRPr="00E322B7">
                <w:rPr>
                  <w:rFonts w:ascii="Times New Roman" w:hAnsi="Times New Roman" w:cs="Times New Roman"/>
                  <w:b/>
                  <w:bCs/>
                  <w:rPrChange w:id="871" w:author="pham phuong" w:date="2018-03-09T15:53:00Z">
                    <w:rPr>
                      <w:b/>
                      <w:bCs/>
                    </w:rPr>
                  </w:rPrChange>
                </w:rPr>
                <w:t> </w:t>
              </w:r>
            </w:ins>
          </w:p>
        </w:tc>
        <w:tc>
          <w:tcPr>
            <w:tcW w:w="4702" w:type="dxa"/>
            <w:hideMark/>
          </w:tcPr>
          <w:p w14:paraId="43362C40" w14:textId="77777777" w:rsidR="005F3BAC" w:rsidRPr="00E322B7" w:rsidRDefault="005F3BAC" w:rsidP="005F3BAC">
            <w:pPr>
              <w:rPr>
                <w:ins w:id="872" w:author="Hoan Ng" w:date="2017-03-20T22:18:00Z"/>
                <w:rFonts w:ascii="Times New Roman" w:hAnsi="Times New Roman" w:cs="Times New Roman"/>
                <w:b/>
                <w:bCs/>
                <w:rPrChange w:id="873" w:author="pham phuong" w:date="2018-03-09T15:53:00Z">
                  <w:rPr>
                    <w:ins w:id="874" w:author="Hoan Ng" w:date="2017-03-20T22:18:00Z"/>
                    <w:b/>
                    <w:bCs/>
                  </w:rPr>
                </w:rPrChange>
              </w:rPr>
            </w:pPr>
            <w:ins w:id="875" w:author="Hoan Ng" w:date="2017-03-20T22:18:00Z">
              <w:r w:rsidRPr="00E322B7">
                <w:rPr>
                  <w:rFonts w:ascii="Times New Roman" w:hAnsi="Times New Roman" w:cs="Times New Roman"/>
                  <w:b/>
                  <w:bCs/>
                  <w:rPrChange w:id="876" w:author="pham phuong" w:date="2018-03-09T15:53:00Z">
                    <w:rPr>
                      <w:b/>
                      <w:bCs/>
                    </w:rPr>
                  </w:rPrChange>
                </w:rPr>
                <w:t>Module 1</w:t>
              </w:r>
            </w:ins>
          </w:p>
        </w:tc>
        <w:tc>
          <w:tcPr>
            <w:tcW w:w="1027" w:type="dxa"/>
            <w:hideMark/>
          </w:tcPr>
          <w:p w14:paraId="104C6A2C" w14:textId="77777777" w:rsidR="005F3BAC" w:rsidRPr="00E322B7" w:rsidRDefault="005F3BAC">
            <w:pPr>
              <w:rPr>
                <w:ins w:id="877" w:author="Hoan Ng" w:date="2017-03-20T22:18:00Z"/>
                <w:rFonts w:ascii="Times New Roman" w:hAnsi="Times New Roman" w:cs="Times New Roman"/>
                <w:b/>
                <w:bCs/>
                <w:rPrChange w:id="878" w:author="pham phuong" w:date="2018-03-09T15:53:00Z">
                  <w:rPr>
                    <w:ins w:id="879" w:author="Hoan Ng" w:date="2017-03-20T22:18:00Z"/>
                    <w:b/>
                    <w:bCs/>
                  </w:rPr>
                </w:rPrChange>
              </w:rPr>
            </w:pPr>
            <w:ins w:id="880" w:author="Hoan Ng" w:date="2017-03-20T22:18:00Z">
              <w:r w:rsidRPr="00E322B7">
                <w:rPr>
                  <w:rFonts w:ascii="Times New Roman" w:hAnsi="Times New Roman" w:cs="Times New Roman"/>
                  <w:b/>
                  <w:bCs/>
                  <w:rPrChange w:id="881" w:author="pham phuong" w:date="2018-03-09T15:53:00Z">
                    <w:rPr>
                      <w:b/>
                      <w:bCs/>
                    </w:rPr>
                  </w:rPrChange>
                </w:rPr>
                <w:t> </w:t>
              </w:r>
            </w:ins>
          </w:p>
        </w:tc>
        <w:tc>
          <w:tcPr>
            <w:tcW w:w="868" w:type="dxa"/>
            <w:hideMark/>
          </w:tcPr>
          <w:p w14:paraId="5E91C212" w14:textId="77777777" w:rsidR="005F3BAC" w:rsidRPr="00E322B7" w:rsidRDefault="005F3BAC">
            <w:pPr>
              <w:rPr>
                <w:ins w:id="882" w:author="Hoan Ng" w:date="2017-03-20T22:18:00Z"/>
                <w:rFonts w:ascii="Times New Roman" w:hAnsi="Times New Roman" w:cs="Times New Roman"/>
                <w:b/>
                <w:bCs/>
                <w:rPrChange w:id="883" w:author="pham phuong" w:date="2018-03-09T15:53:00Z">
                  <w:rPr>
                    <w:ins w:id="884" w:author="Hoan Ng" w:date="2017-03-20T22:18:00Z"/>
                    <w:b/>
                    <w:bCs/>
                  </w:rPr>
                </w:rPrChange>
              </w:rPr>
            </w:pPr>
            <w:ins w:id="885" w:author="Hoan Ng" w:date="2017-03-20T22:18:00Z">
              <w:r w:rsidRPr="00E322B7">
                <w:rPr>
                  <w:rFonts w:ascii="Times New Roman" w:hAnsi="Times New Roman" w:cs="Times New Roman"/>
                  <w:b/>
                  <w:bCs/>
                  <w:rPrChange w:id="886" w:author="pham phuong" w:date="2018-03-09T15:53:00Z">
                    <w:rPr>
                      <w:b/>
                      <w:bCs/>
                    </w:rPr>
                  </w:rPrChange>
                </w:rPr>
                <w:t> </w:t>
              </w:r>
            </w:ins>
          </w:p>
        </w:tc>
        <w:tc>
          <w:tcPr>
            <w:tcW w:w="978" w:type="dxa"/>
            <w:hideMark/>
          </w:tcPr>
          <w:p w14:paraId="18CF0D33" w14:textId="77777777" w:rsidR="005F3BAC" w:rsidRPr="00E322B7" w:rsidRDefault="005F3BAC">
            <w:pPr>
              <w:rPr>
                <w:ins w:id="887" w:author="Hoan Ng" w:date="2017-03-20T22:18:00Z"/>
                <w:rFonts w:ascii="Times New Roman" w:hAnsi="Times New Roman" w:cs="Times New Roman"/>
                <w:b/>
                <w:bCs/>
                <w:rPrChange w:id="888" w:author="pham phuong" w:date="2018-03-09T15:53:00Z">
                  <w:rPr>
                    <w:ins w:id="889" w:author="Hoan Ng" w:date="2017-03-20T22:18:00Z"/>
                    <w:b/>
                    <w:bCs/>
                  </w:rPr>
                </w:rPrChange>
              </w:rPr>
            </w:pPr>
            <w:ins w:id="890" w:author="Hoan Ng" w:date="2017-03-20T22:18:00Z">
              <w:r w:rsidRPr="00E322B7">
                <w:rPr>
                  <w:rFonts w:ascii="Times New Roman" w:hAnsi="Times New Roman" w:cs="Times New Roman"/>
                  <w:b/>
                  <w:bCs/>
                  <w:rPrChange w:id="891" w:author="pham phuong" w:date="2018-03-09T15:53:00Z">
                    <w:rPr>
                      <w:b/>
                      <w:bCs/>
                    </w:rPr>
                  </w:rPrChange>
                </w:rPr>
                <w:t> </w:t>
              </w:r>
            </w:ins>
          </w:p>
        </w:tc>
        <w:tc>
          <w:tcPr>
            <w:tcW w:w="790" w:type="dxa"/>
            <w:hideMark/>
          </w:tcPr>
          <w:p w14:paraId="5A3A1D24" w14:textId="77777777" w:rsidR="005F3BAC" w:rsidRPr="00E322B7" w:rsidRDefault="005F3BAC">
            <w:pPr>
              <w:rPr>
                <w:ins w:id="892" w:author="Hoan Ng" w:date="2017-03-20T22:18:00Z"/>
                <w:rFonts w:ascii="Times New Roman" w:hAnsi="Times New Roman" w:cs="Times New Roman"/>
                <w:b/>
                <w:bCs/>
                <w:rPrChange w:id="893" w:author="pham phuong" w:date="2018-03-09T15:53:00Z">
                  <w:rPr>
                    <w:ins w:id="894" w:author="Hoan Ng" w:date="2017-03-20T22:18:00Z"/>
                    <w:b/>
                    <w:bCs/>
                  </w:rPr>
                </w:rPrChange>
              </w:rPr>
            </w:pPr>
            <w:ins w:id="895" w:author="Hoan Ng" w:date="2017-03-20T22:18:00Z">
              <w:r w:rsidRPr="00E322B7">
                <w:rPr>
                  <w:rFonts w:ascii="Times New Roman" w:hAnsi="Times New Roman" w:cs="Times New Roman"/>
                  <w:b/>
                  <w:bCs/>
                  <w:rPrChange w:id="896" w:author="pham phuong" w:date="2018-03-09T15:53:00Z">
                    <w:rPr>
                      <w:b/>
                      <w:bCs/>
                    </w:rPr>
                  </w:rPrChange>
                </w:rPr>
                <w:t> </w:t>
              </w:r>
            </w:ins>
          </w:p>
        </w:tc>
      </w:tr>
      <w:tr w:rsidR="005F3BAC" w:rsidRPr="00E322B7" w14:paraId="00826EA7" w14:textId="77777777" w:rsidTr="00542B42">
        <w:trPr>
          <w:trHeight w:val="300"/>
          <w:ins w:id="897" w:author="Hoan Ng" w:date="2017-03-20T22:18:00Z"/>
        </w:trPr>
        <w:tc>
          <w:tcPr>
            <w:tcW w:w="985" w:type="dxa"/>
            <w:hideMark/>
          </w:tcPr>
          <w:p w14:paraId="0947A5F3" w14:textId="77777777" w:rsidR="005F3BAC" w:rsidRPr="00E322B7" w:rsidRDefault="005F3BAC">
            <w:pPr>
              <w:rPr>
                <w:ins w:id="898" w:author="Hoan Ng" w:date="2017-03-20T22:18:00Z"/>
                <w:rFonts w:ascii="Times New Roman" w:hAnsi="Times New Roman" w:cs="Times New Roman"/>
                <w:b/>
                <w:bCs/>
                <w:rPrChange w:id="899" w:author="pham phuong" w:date="2018-03-09T15:53:00Z">
                  <w:rPr>
                    <w:ins w:id="900" w:author="Hoan Ng" w:date="2017-03-20T22:18:00Z"/>
                    <w:b/>
                    <w:bCs/>
                  </w:rPr>
                </w:rPrChange>
              </w:rPr>
            </w:pPr>
            <w:ins w:id="901" w:author="Hoan Ng" w:date="2017-03-20T22:18:00Z">
              <w:r w:rsidRPr="00E322B7">
                <w:rPr>
                  <w:rFonts w:ascii="Times New Roman" w:hAnsi="Times New Roman" w:cs="Times New Roman"/>
                  <w:b/>
                  <w:bCs/>
                  <w:rPrChange w:id="902" w:author="pham phuong" w:date="2018-03-09T15:53:00Z">
                    <w:rPr>
                      <w:b/>
                      <w:bCs/>
                    </w:rPr>
                  </w:rPrChange>
                </w:rPr>
                <w:t> </w:t>
              </w:r>
            </w:ins>
          </w:p>
        </w:tc>
        <w:tc>
          <w:tcPr>
            <w:tcW w:w="4702" w:type="dxa"/>
            <w:hideMark/>
          </w:tcPr>
          <w:p w14:paraId="1CB61979" w14:textId="77777777" w:rsidR="005F3BAC" w:rsidRPr="00E322B7" w:rsidRDefault="005F3BAC" w:rsidP="005F3BAC">
            <w:pPr>
              <w:rPr>
                <w:ins w:id="903" w:author="Hoan Ng" w:date="2017-03-20T22:18:00Z"/>
                <w:rFonts w:ascii="Times New Roman" w:hAnsi="Times New Roman" w:cs="Times New Roman"/>
                <w:b/>
                <w:bCs/>
                <w:rPrChange w:id="904" w:author="pham phuong" w:date="2018-03-09T15:53:00Z">
                  <w:rPr>
                    <w:ins w:id="905" w:author="Hoan Ng" w:date="2017-03-20T22:18:00Z"/>
                    <w:b/>
                    <w:bCs/>
                  </w:rPr>
                </w:rPrChange>
              </w:rPr>
            </w:pPr>
            <w:ins w:id="906" w:author="Hoan Ng" w:date="2017-03-20T22:18:00Z">
              <w:r w:rsidRPr="00E322B7">
                <w:rPr>
                  <w:rFonts w:ascii="Times New Roman" w:hAnsi="Times New Roman" w:cs="Times New Roman"/>
                  <w:b/>
                  <w:bCs/>
                  <w:rPrChange w:id="907" w:author="pham phuong" w:date="2018-03-09T15:53:00Z">
                    <w:rPr>
                      <w:b/>
                      <w:bCs/>
                    </w:rPr>
                  </w:rPrChange>
                </w:rPr>
                <w:t>Module 2</w:t>
              </w:r>
            </w:ins>
          </w:p>
        </w:tc>
        <w:tc>
          <w:tcPr>
            <w:tcW w:w="1027" w:type="dxa"/>
            <w:hideMark/>
          </w:tcPr>
          <w:p w14:paraId="10FBF84A" w14:textId="77777777" w:rsidR="005F3BAC" w:rsidRPr="00E322B7" w:rsidRDefault="005F3BAC">
            <w:pPr>
              <w:rPr>
                <w:ins w:id="908" w:author="Hoan Ng" w:date="2017-03-20T22:18:00Z"/>
                <w:rFonts w:ascii="Times New Roman" w:hAnsi="Times New Roman" w:cs="Times New Roman"/>
                <w:b/>
                <w:bCs/>
                <w:rPrChange w:id="909" w:author="pham phuong" w:date="2018-03-09T15:53:00Z">
                  <w:rPr>
                    <w:ins w:id="910" w:author="Hoan Ng" w:date="2017-03-20T22:18:00Z"/>
                    <w:b/>
                    <w:bCs/>
                  </w:rPr>
                </w:rPrChange>
              </w:rPr>
            </w:pPr>
            <w:ins w:id="911" w:author="Hoan Ng" w:date="2017-03-20T22:18:00Z">
              <w:r w:rsidRPr="00E322B7">
                <w:rPr>
                  <w:rFonts w:ascii="Times New Roman" w:hAnsi="Times New Roman" w:cs="Times New Roman"/>
                  <w:b/>
                  <w:bCs/>
                  <w:rPrChange w:id="912" w:author="pham phuong" w:date="2018-03-09T15:53:00Z">
                    <w:rPr>
                      <w:b/>
                      <w:bCs/>
                    </w:rPr>
                  </w:rPrChange>
                </w:rPr>
                <w:t> </w:t>
              </w:r>
            </w:ins>
          </w:p>
        </w:tc>
        <w:tc>
          <w:tcPr>
            <w:tcW w:w="868" w:type="dxa"/>
            <w:hideMark/>
          </w:tcPr>
          <w:p w14:paraId="2D70E219" w14:textId="77777777" w:rsidR="005F3BAC" w:rsidRPr="00E322B7" w:rsidRDefault="005F3BAC">
            <w:pPr>
              <w:rPr>
                <w:ins w:id="913" w:author="Hoan Ng" w:date="2017-03-20T22:18:00Z"/>
                <w:rFonts w:ascii="Times New Roman" w:hAnsi="Times New Roman" w:cs="Times New Roman"/>
                <w:b/>
                <w:bCs/>
                <w:rPrChange w:id="914" w:author="pham phuong" w:date="2018-03-09T15:53:00Z">
                  <w:rPr>
                    <w:ins w:id="915" w:author="Hoan Ng" w:date="2017-03-20T22:18:00Z"/>
                    <w:b/>
                    <w:bCs/>
                  </w:rPr>
                </w:rPrChange>
              </w:rPr>
            </w:pPr>
            <w:ins w:id="916" w:author="Hoan Ng" w:date="2017-03-20T22:18:00Z">
              <w:r w:rsidRPr="00E322B7">
                <w:rPr>
                  <w:rFonts w:ascii="Times New Roman" w:hAnsi="Times New Roman" w:cs="Times New Roman"/>
                  <w:b/>
                  <w:bCs/>
                  <w:rPrChange w:id="917" w:author="pham phuong" w:date="2018-03-09T15:53:00Z">
                    <w:rPr>
                      <w:b/>
                      <w:bCs/>
                    </w:rPr>
                  </w:rPrChange>
                </w:rPr>
                <w:t> </w:t>
              </w:r>
            </w:ins>
          </w:p>
        </w:tc>
        <w:tc>
          <w:tcPr>
            <w:tcW w:w="978" w:type="dxa"/>
            <w:hideMark/>
          </w:tcPr>
          <w:p w14:paraId="5E9EA58B" w14:textId="77777777" w:rsidR="005F3BAC" w:rsidRPr="00E322B7" w:rsidRDefault="005F3BAC">
            <w:pPr>
              <w:rPr>
                <w:ins w:id="918" w:author="Hoan Ng" w:date="2017-03-20T22:18:00Z"/>
                <w:rFonts w:ascii="Times New Roman" w:hAnsi="Times New Roman" w:cs="Times New Roman"/>
                <w:b/>
                <w:bCs/>
                <w:rPrChange w:id="919" w:author="pham phuong" w:date="2018-03-09T15:53:00Z">
                  <w:rPr>
                    <w:ins w:id="920" w:author="Hoan Ng" w:date="2017-03-20T22:18:00Z"/>
                    <w:b/>
                    <w:bCs/>
                  </w:rPr>
                </w:rPrChange>
              </w:rPr>
            </w:pPr>
            <w:ins w:id="921" w:author="Hoan Ng" w:date="2017-03-20T22:18:00Z">
              <w:r w:rsidRPr="00E322B7">
                <w:rPr>
                  <w:rFonts w:ascii="Times New Roman" w:hAnsi="Times New Roman" w:cs="Times New Roman"/>
                  <w:b/>
                  <w:bCs/>
                  <w:rPrChange w:id="922" w:author="pham phuong" w:date="2018-03-09T15:53:00Z">
                    <w:rPr>
                      <w:b/>
                      <w:bCs/>
                    </w:rPr>
                  </w:rPrChange>
                </w:rPr>
                <w:t> </w:t>
              </w:r>
            </w:ins>
          </w:p>
        </w:tc>
        <w:tc>
          <w:tcPr>
            <w:tcW w:w="790" w:type="dxa"/>
            <w:hideMark/>
          </w:tcPr>
          <w:p w14:paraId="0741C07F" w14:textId="77777777" w:rsidR="005F3BAC" w:rsidRPr="00E322B7" w:rsidRDefault="005F3BAC">
            <w:pPr>
              <w:rPr>
                <w:ins w:id="923" w:author="Hoan Ng" w:date="2017-03-20T22:18:00Z"/>
                <w:rFonts w:ascii="Times New Roman" w:hAnsi="Times New Roman" w:cs="Times New Roman"/>
                <w:b/>
                <w:bCs/>
                <w:rPrChange w:id="924" w:author="pham phuong" w:date="2018-03-09T15:53:00Z">
                  <w:rPr>
                    <w:ins w:id="925" w:author="Hoan Ng" w:date="2017-03-20T22:18:00Z"/>
                    <w:b/>
                    <w:bCs/>
                  </w:rPr>
                </w:rPrChange>
              </w:rPr>
            </w:pPr>
            <w:ins w:id="926" w:author="Hoan Ng" w:date="2017-03-20T22:18:00Z">
              <w:r w:rsidRPr="00E322B7">
                <w:rPr>
                  <w:rFonts w:ascii="Times New Roman" w:hAnsi="Times New Roman" w:cs="Times New Roman"/>
                  <w:b/>
                  <w:bCs/>
                  <w:rPrChange w:id="927" w:author="pham phuong" w:date="2018-03-09T15:53:00Z">
                    <w:rPr>
                      <w:b/>
                      <w:bCs/>
                    </w:rPr>
                  </w:rPrChange>
                </w:rPr>
                <w:t> </w:t>
              </w:r>
            </w:ins>
          </w:p>
        </w:tc>
      </w:tr>
      <w:tr w:rsidR="005F3BAC" w:rsidRPr="00E322B7" w14:paraId="1DC933D5" w14:textId="77777777" w:rsidTr="00542B42">
        <w:trPr>
          <w:trHeight w:val="300"/>
          <w:ins w:id="928" w:author="Hoan Ng" w:date="2017-03-20T22:18:00Z"/>
        </w:trPr>
        <w:tc>
          <w:tcPr>
            <w:tcW w:w="985" w:type="dxa"/>
            <w:hideMark/>
          </w:tcPr>
          <w:p w14:paraId="26DBBE15" w14:textId="77777777" w:rsidR="005F3BAC" w:rsidRPr="00E322B7" w:rsidRDefault="005F3BAC">
            <w:pPr>
              <w:rPr>
                <w:ins w:id="929" w:author="Hoan Ng" w:date="2017-03-20T22:18:00Z"/>
                <w:rFonts w:ascii="Times New Roman" w:hAnsi="Times New Roman" w:cs="Times New Roman"/>
                <w:b/>
                <w:bCs/>
                <w:rPrChange w:id="930" w:author="pham phuong" w:date="2018-03-09T15:53:00Z">
                  <w:rPr>
                    <w:ins w:id="931" w:author="Hoan Ng" w:date="2017-03-20T22:18:00Z"/>
                    <w:b/>
                    <w:bCs/>
                  </w:rPr>
                </w:rPrChange>
              </w:rPr>
            </w:pPr>
            <w:ins w:id="932" w:author="Hoan Ng" w:date="2017-03-20T22:18:00Z">
              <w:r w:rsidRPr="00E322B7">
                <w:rPr>
                  <w:rFonts w:ascii="Times New Roman" w:hAnsi="Times New Roman" w:cs="Times New Roman"/>
                  <w:b/>
                  <w:bCs/>
                  <w:rPrChange w:id="933" w:author="pham phuong" w:date="2018-03-09T15:53:00Z">
                    <w:rPr>
                      <w:b/>
                      <w:bCs/>
                    </w:rPr>
                  </w:rPrChange>
                </w:rPr>
                <w:t> </w:t>
              </w:r>
            </w:ins>
          </w:p>
        </w:tc>
        <w:tc>
          <w:tcPr>
            <w:tcW w:w="4702" w:type="dxa"/>
            <w:hideMark/>
          </w:tcPr>
          <w:p w14:paraId="5717F50F" w14:textId="77777777" w:rsidR="005F3BAC" w:rsidRPr="00E322B7" w:rsidRDefault="005F3BAC" w:rsidP="005F3BAC">
            <w:pPr>
              <w:rPr>
                <w:ins w:id="934" w:author="Hoan Ng" w:date="2017-03-20T22:18:00Z"/>
                <w:rFonts w:ascii="Times New Roman" w:hAnsi="Times New Roman" w:cs="Times New Roman"/>
                <w:b/>
                <w:bCs/>
                <w:rPrChange w:id="935" w:author="pham phuong" w:date="2018-03-09T15:53:00Z">
                  <w:rPr>
                    <w:ins w:id="936" w:author="Hoan Ng" w:date="2017-03-20T22:18:00Z"/>
                    <w:b/>
                    <w:bCs/>
                  </w:rPr>
                </w:rPrChange>
              </w:rPr>
            </w:pPr>
            <w:ins w:id="937" w:author="Hoan Ng" w:date="2017-03-20T22:18:00Z">
              <w:r w:rsidRPr="00E322B7">
                <w:rPr>
                  <w:rFonts w:ascii="Times New Roman" w:hAnsi="Times New Roman" w:cs="Times New Roman"/>
                  <w:b/>
                  <w:bCs/>
                  <w:rPrChange w:id="938" w:author="pham phuong" w:date="2018-03-09T15:53:00Z">
                    <w:rPr>
                      <w:b/>
                      <w:bCs/>
                    </w:rPr>
                  </w:rPrChange>
                </w:rPr>
                <w:t>Module 3</w:t>
              </w:r>
            </w:ins>
          </w:p>
        </w:tc>
        <w:tc>
          <w:tcPr>
            <w:tcW w:w="1027" w:type="dxa"/>
            <w:hideMark/>
          </w:tcPr>
          <w:p w14:paraId="4D212617" w14:textId="77777777" w:rsidR="005F3BAC" w:rsidRPr="00E322B7" w:rsidRDefault="005F3BAC">
            <w:pPr>
              <w:rPr>
                <w:ins w:id="939" w:author="Hoan Ng" w:date="2017-03-20T22:18:00Z"/>
                <w:rFonts w:ascii="Times New Roman" w:hAnsi="Times New Roman" w:cs="Times New Roman"/>
                <w:b/>
                <w:bCs/>
                <w:rPrChange w:id="940" w:author="pham phuong" w:date="2018-03-09T15:53:00Z">
                  <w:rPr>
                    <w:ins w:id="941" w:author="Hoan Ng" w:date="2017-03-20T22:18:00Z"/>
                    <w:b/>
                    <w:bCs/>
                  </w:rPr>
                </w:rPrChange>
              </w:rPr>
            </w:pPr>
            <w:ins w:id="942" w:author="Hoan Ng" w:date="2017-03-20T22:18:00Z">
              <w:r w:rsidRPr="00E322B7">
                <w:rPr>
                  <w:rFonts w:ascii="Times New Roman" w:hAnsi="Times New Roman" w:cs="Times New Roman"/>
                  <w:b/>
                  <w:bCs/>
                  <w:rPrChange w:id="943" w:author="pham phuong" w:date="2018-03-09T15:53:00Z">
                    <w:rPr>
                      <w:b/>
                      <w:bCs/>
                    </w:rPr>
                  </w:rPrChange>
                </w:rPr>
                <w:t> </w:t>
              </w:r>
            </w:ins>
          </w:p>
        </w:tc>
        <w:tc>
          <w:tcPr>
            <w:tcW w:w="868" w:type="dxa"/>
            <w:hideMark/>
          </w:tcPr>
          <w:p w14:paraId="0BBF163A" w14:textId="77777777" w:rsidR="005F3BAC" w:rsidRPr="00E322B7" w:rsidRDefault="005F3BAC">
            <w:pPr>
              <w:rPr>
                <w:ins w:id="944" w:author="Hoan Ng" w:date="2017-03-20T22:18:00Z"/>
                <w:rFonts w:ascii="Times New Roman" w:hAnsi="Times New Roman" w:cs="Times New Roman"/>
                <w:b/>
                <w:bCs/>
                <w:rPrChange w:id="945" w:author="pham phuong" w:date="2018-03-09T15:53:00Z">
                  <w:rPr>
                    <w:ins w:id="946" w:author="Hoan Ng" w:date="2017-03-20T22:18:00Z"/>
                    <w:b/>
                    <w:bCs/>
                  </w:rPr>
                </w:rPrChange>
              </w:rPr>
            </w:pPr>
            <w:ins w:id="947" w:author="Hoan Ng" w:date="2017-03-20T22:18:00Z">
              <w:r w:rsidRPr="00E322B7">
                <w:rPr>
                  <w:rFonts w:ascii="Times New Roman" w:hAnsi="Times New Roman" w:cs="Times New Roman"/>
                  <w:b/>
                  <w:bCs/>
                  <w:rPrChange w:id="948" w:author="pham phuong" w:date="2018-03-09T15:53:00Z">
                    <w:rPr>
                      <w:b/>
                      <w:bCs/>
                    </w:rPr>
                  </w:rPrChange>
                </w:rPr>
                <w:t> </w:t>
              </w:r>
            </w:ins>
          </w:p>
        </w:tc>
        <w:tc>
          <w:tcPr>
            <w:tcW w:w="978" w:type="dxa"/>
            <w:hideMark/>
          </w:tcPr>
          <w:p w14:paraId="3CC468B1" w14:textId="77777777" w:rsidR="005F3BAC" w:rsidRPr="00E322B7" w:rsidRDefault="005F3BAC">
            <w:pPr>
              <w:rPr>
                <w:ins w:id="949" w:author="Hoan Ng" w:date="2017-03-20T22:18:00Z"/>
                <w:rFonts w:ascii="Times New Roman" w:hAnsi="Times New Roman" w:cs="Times New Roman"/>
                <w:b/>
                <w:bCs/>
                <w:rPrChange w:id="950" w:author="pham phuong" w:date="2018-03-09T15:53:00Z">
                  <w:rPr>
                    <w:ins w:id="951" w:author="Hoan Ng" w:date="2017-03-20T22:18:00Z"/>
                    <w:b/>
                    <w:bCs/>
                  </w:rPr>
                </w:rPrChange>
              </w:rPr>
            </w:pPr>
            <w:ins w:id="952" w:author="Hoan Ng" w:date="2017-03-20T22:18:00Z">
              <w:r w:rsidRPr="00E322B7">
                <w:rPr>
                  <w:rFonts w:ascii="Times New Roman" w:hAnsi="Times New Roman" w:cs="Times New Roman"/>
                  <w:b/>
                  <w:bCs/>
                  <w:rPrChange w:id="953" w:author="pham phuong" w:date="2018-03-09T15:53:00Z">
                    <w:rPr>
                      <w:b/>
                      <w:bCs/>
                    </w:rPr>
                  </w:rPrChange>
                </w:rPr>
                <w:t> </w:t>
              </w:r>
            </w:ins>
          </w:p>
        </w:tc>
        <w:tc>
          <w:tcPr>
            <w:tcW w:w="790" w:type="dxa"/>
            <w:hideMark/>
          </w:tcPr>
          <w:p w14:paraId="55F11BED" w14:textId="77777777" w:rsidR="005F3BAC" w:rsidRPr="00E322B7" w:rsidRDefault="005F3BAC">
            <w:pPr>
              <w:rPr>
                <w:ins w:id="954" w:author="Hoan Ng" w:date="2017-03-20T22:18:00Z"/>
                <w:rFonts w:ascii="Times New Roman" w:hAnsi="Times New Roman" w:cs="Times New Roman"/>
                <w:b/>
                <w:bCs/>
                <w:rPrChange w:id="955" w:author="pham phuong" w:date="2018-03-09T15:53:00Z">
                  <w:rPr>
                    <w:ins w:id="956" w:author="Hoan Ng" w:date="2017-03-20T22:18:00Z"/>
                    <w:b/>
                    <w:bCs/>
                  </w:rPr>
                </w:rPrChange>
              </w:rPr>
            </w:pPr>
            <w:ins w:id="957" w:author="Hoan Ng" w:date="2017-03-20T22:18:00Z">
              <w:r w:rsidRPr="00E322B7">
                <w:rPr>
                  <w:rFonts w:ascii="Times New Roman" w:hAnsi="Times New Roman" w:cs="Times New Roman"/>
                  <w:b/>
                  <w:bCs/>
                  <w:rPrChange w:id="958" w:author="pham phuong" w:date="2018-03-09T15:53:00Z">
                    <w:rPr>
                      <w:b/>
                      <w:bCs/>
                    </w:rPr>
                  </w:rPrChange>
                </w:rPr>
                <w:t> </w:t>
              </w:r>
            </w:ins>
          </w:p>
        </w:tc>
      </w:tr>
      <w:tr w:rsidR="005F3BAC" w:rsidRPr="00E322B7" w14:paraId="41F11205" w14:textId="77777777" w:rsidTr="00542B42">
        <w:trPr>
          <w:trHeight w:val="300"/>
          <w:ins w:id="959" w:author="Hoan Ng" w:date="2017-03-20T22:18:00Z"/>
        </w:trPr>
        <w:tc>
          <w:tcPr>
            <w:tcW w:w="985" w:type="dxa"/>
            <w:hideMark/>
          </w:tcPr>
          <w:p w14:paraId="4AD638F6" w14:textId="77777777" w:rsidR="005F3BAC" w:rsidRPr="00E322B7" w:rsidRDefault="005F3BAC">
            <w:pPr>
              <w:rPr>
                <w:ins w:id="960" w:author="Hoan Ng" w:date="2017-03-20T22:18:00Z"/>
                <w:rFonts w:ascii="Times New Roman" w:hAnsi="Times New Roman" w:cs="Times New Roman"/>
                <w:b/>
                <w:bCs/>
                <w:rPrChange w:id="961" w:author="pham phuong" w:date="2018-03-09T15:53:00Z">
                  <w:rPr>
                    <w:ins w:id="962" w:author="Hoan Ng" w:date="2017-03-20T22:18:00Z"/>
                    <w:b/>
                    <w:bCs/>
                  </w:rPr>
                </w:rPrChange>
              </w:rPr>
            </w:pPr>
            <w:ins w:id="963" w:author="Hoan Ng" w:date="2017-03-20T22:18:00Z">
              <w:r w:rsidRPr="00E322B7">
                <w:rPr>
                  <w:rFonts w:ascii="Times New Roman" w:hAnsi="Times New Roman" w:cs="Times New Roman"/>
                  <w:b/>
                  <w:bCs/>
                  <w:rPrChange w:id="964" w:author="pham phuong" w:date="2018-03-09T15:53:00Z">
                    <w:rPr>
                      <w:b/>
                      <w:bCs/>
                    </w:rPr>
                  </w:rPrChange>
                </w:rPr>
                <w:t> </w:t>
              </w:r>
            </w:ins>
          </w:p>
        </w:tc>
        <w:tc>
          <w:tcPr>
            <w:tcW w:w="4702" w:type="dxa"/>
            <w:hideMark/>
          </w:tcPr>
          <w:p w14:paraId="17541341" w14:textId="77777777" w:rsidR="005F3BAC" w:rsidRPr="00E322B7" w:rsidRDefault="005F3BAC" w:rsidP="005F3BAC">
            <w:pPr>
              <w:rPr>
                <w:ins w:id="965" w:author="Hoan Ng" w:date="2017-03-20T22:18:00Z"/>
                <w:rFonts w:ascii="Times New Roman" w:hAnsi="Times New Roman" w:cs="Times New Roman"/>
                <w:b/>
                <w:bCs/>
                <w:rPrChange w:id="966" w:author="pham phuong" w:date="2018-03-09T15:53:00Z">
                  <w:rPr>
                    <w:ins w:id="967" w:author="Hoan Ng" w:date="2017-03-20T22:18:00Z"/>
                    <w:b/>
                    <w:bCs/>
                  </w:rPr>
                </w:rPrChange>
              </w:rPr>
            </w:pPr>
            <w:ins w:id="968" w:author="Hoan Ng" w:date="2017-03-20T22:18:00Z">
              <w:r w:rsidRPr="00E322B7">
                <w:rPr>
                  <w:rFonts w:ascii="Times New Roman" w:hAnsi="Times New Roman" w:cs="Times New Roman"/>
                  <w:b/>
                  <w:bCs/>
                  <w:rPrChange w:id="969" w:author="pham phuong" w:date="2018-03-09T15:53:00Z">
                    <w:rPr>
                      <w:b/>
                      <w:bCs/>
                    </w:rPr>
                  </w:rPrChange>
                </w:rPr>
                <w:t>Module …</w:t>
              </w:r>
            </w:ins>
          </w:p>
        </w:tc>
        <w:tc>
          <w:tcPr>
            <w:tcW w:w="1027" w:type="dxa"/>
            <w:hideMark/>
          </w:tcPr>
          <w:p w14:paraId="0F736EF2" w14:textId="77777777" w:rsidR="005F3BAC" w:rsidRPr="00E322B7" w:rsidRDefault="005F3BAC">
            <w:pPr>
              <w:rPr>
                <w:ins w:id="970" w:author="Hoan Ng" w:date="2017-03-20T22:18:00Z"/>
                <w:rFonts w:ascii="Times New Roman" w:hAnsi="Times New Roman" w:cs="Times New Roman"/>
                <w:b/>
                <w:bCs/>
                <w:rPrChange w:id="971" w:author="pham phuong" w:date="2018-03-09T15:53:00Z">
                  <w:rPr>
                    <w:ins w:id="972" w:author="Hoan Ng" w:date="2017-03-20T22:18:00Z"/>
                    <w:b/>
                    <w:bCs/>
                  </w:rPr>
                </w:rPrChange>
              </w:rPr>
            </w:pPr>
            <w:ins w:id="973" w:author="Hoan Ng" w:date="2017-03-20T22:18:00Z">
              <w:r w:rsidRPr="00E322B7">
                <w:rPr>
                  <w:rFonts w:ascii="Times New Roman" w:hAnsi="Times New Roman" w:cs="Times New Roman"/>
                  <w:b/>
                  <w:bCs/>
                  <w:rPrChange w:id="974" w:author="pham phuong" w:date="2018-03-09T15:53:00Z">
                    <w:rPr>
                      <w:b/>
                      <w:bCs/>
                    </w:rPr>
                  </w:rPrChange>
                </w:rPr>
                <w:t> </w:t>
              </w:r>
            </w:ins>
          </w:p>
        </w:tc>
        <w:tc>
          <w:tcPr>
            <w:tcW w:w="868" w:type="dxa"/>
            <w:hideMark/>
          </w:tcPr>
          <w:p w14:paraId="5A73F495" w14:textId="77777777" w:rsidR="005F3BAC" w:rsidRPr="00E322B7" w:rsidRDefault="005F3BAC">
            <w:pPr>
              <w:rPr>
                <w:ins w:id="975" w:author="Hoan Ng" w:date="2017-03-20T22:18:00Z"/>
                <w:rFonts w:ascii="Times New Roman" w:hAnsi="Times New Roman" w:cs="Times New Roman"/>
                <w:b/>
                <w:bCs/>
                <w:rPrChange w:id="976" w:author="pham phuong" w:date="2018-03-09T15:53:00Z">
                  <w:rPr>
                    <w:ins w:id="977" w:author="Hoan Ng" w:date="2017-03-20T22:18:00Z"/>
                    <w:b/>
                    <w:bCs/>
                  </w:rPr>
                </w:rPrChange>
              </w:rPr>
            </w:pPr>
            <w:ins w:id="978" w:author="Hoan Ng" w:date="2017-03-20T22:18:00Z">
              <w:r w:rsidRPr="00E322B7">
                <w:rPr>
                  <w:rFonts w:ascii="Times New Roman" w:hAnsi="Times New Roman" w:cs="Times New Roman"/>
                  <w:b/>
                  <w:bCs/>
                  <w:rPrChange w:id="979" w:author="pham phuong" w:date="2018-03-09T15:53:00Z">
                    <w:rPr>
                      <w:b/>
                      <w:bCs/>
                    </w:rPr>
                  </w:rPrChange>
                </w:rPr>
                <w:t> </w:t>
              </w:r>
            </w:ins>
          </w:p>
        </w:tc>
        <w:tc>
          <w:tcPr>
            <w:tcW w:w="978" w:type="dxa"/>
            <w:hideMark/>
          </w:tcPr>
          <w:p w14:paraId="2D7ADA96" w14:textId="77777777" w:rsidR="005F3BAC" w:rsidRPr="00E322B7" w:rsidRDefault="005F3BAC">
            <w:pPr>
              <w:rPr>
                <w:ins w:id="980" w:author="Hoan Ng" w:date="2017-03-20T22:18:00Z"/>
                <w:rFonts w:ascii="Times New Roman" w:hAnsi="Times New Roman" w:cs="Times New Roman"/>
                <w:b/>
                <w:bCs/>
                <w:rPrChange w:id="981" w:author="pham phuong" w:date="2018-03-09T15:53:00Z">
                  <w:rPr>
                    <w:ins w:id="982" w:author="Hoan Ng" w:date="2017-03-20T22:18:00Z"/>
                    <w:b/>
                    <w:bCs/>
                  </w:rPr>
                </w:rPrChange>
              </w:rPr>
            </w:pPr>
            <w:ins w:id="983" w:author="Hoan Ng" w:date="2017-03-20T22:18:00Z">
              <w:r w:rsidRPr="00E322B7">
                <w:rPr>
                  <w:rFonts w:ascii="Times New Roman" w:hAnsi="Times New Roman" w:cs="Times New Roman"/>
                  <w:b/>
                  <w:bCs/>
                  <w:rPrChange w:id="984" w:author="pham phuong" w:date="2018-03-09T15:53:00Z">
                    <w:rPr>
                      <w:b/>
                      <w:bCs/>
                    </w:rPr>
                  </w:rPrChange>
                </w:rPr>
                <w:t> </w:t>
              </w:r>
            </w:ins>
          </w:p>
        </w:tc>
        <w:tc>
          <w:tcPr>
            <w:tcW w:w="790" w:type="dxa"/>
            <w:hideMark/>
          </w:tcPr>
          <w:p w14:paraId="5D2079E4" w14:textId="77777777" w:rsidR="005F3BAC" w:rsidRPr="00E322B7" w:rsidRDefault="005F3BAC">
            <w:pPr>
              <w:rPr>
                <w:ins w:id="985" w:author="Hoan Ng" w:date="2017-03-20T22:18:00Z"/>
                <w:rFonts w:ascii="Times New Roman" w:hAnsi="Times New Roman" w:cs="Times New Roman"/>
                <w:b/>
                <w:bCs/>
                <w:rPrChange w:id="986" w:author="pham phuong" w:date="2018-03-09T15:53:00Z">
                  <w:rPr>
                    <w:ins w:id="987" w:author="Hoan Ng" w:date="2017-03-20T22:18:00Z"/>
                    <w:b/>
                    <w:bCs/>
                  </w:rPr>
                </w:rPrChange>
              </w:rPr>
            </w:pPr>
            <w:ins w:id="988" w:author="Hoan Ng" w:date="2017-03-20T22:18:00Z">
              <w:r w:rsidRPr="00E322B7">
                <w:rPr>
                  <w:rFonts w:ascii="Times New Roman" w:hAnsi="Times New Roman" w:cs="Times New Roman"/>
                  <w:b/>
                  <w:bCs/>
                  <w:rPrChange w:id="989" w:author="pham phuong" w:date="2018-03-09T15:53:00Z">
                    <w:rPr>
                      <w:b/>
                      <w:bCs/>
                    </w:rPr>
                  </w:rPrChange>
                </w:rPr>
                <w:t> </w:t>
              </w:r>
            </w:ins>
          </w:p>
        </w:tc>
      </w:tr>
      <w:tr w:rsidR="005F3BAC" w:rsidRPr="00E322B7" w14:paraId="2155419A" w14:textId="77777777" w:rsidTr="00542B42">
        <w:trPr>
          <w:trHeight w:val="300"/>
          <w:ins w:id="990" w:author="Hoan Ng" w:date="2017-03-20T22:18:00Z"/>
        </w:trPr>
        <w:tc>
          <w:tcPr>
            <w:tcW w:w="9350" w:type="dxa"/>
            <w:gridSpan w:val="6"/>
            <w:hideMark/>
          </w:tcPr>
          <w:p w14:paraId="584D1CC3" w14:textId="77777777" w:rsidR="005F3BAC" w:rsidRPr="00E322B7" w:rsidRDefault="005F3BAC">
            <w:pPr>
              <w:rPr>
                <w:ins w:id="991" w:author="Hoan Ng" w:date="2017-03-20T22:18:00Z"/>
                <w:rFonts w:ascii="Times New Roman" w:hAnsi="Times New Roman" w:cs="Times New Roman"/>
                <w:b/>
                <w:bCs/>
                <w:rPrChange w:id="992" w:author="pham phuong" w:date="2018-03-09T15:53:00Z">
                  <w:rPr>
                    <w:ins w:id="993" w:author="Hoan Ng" w:date="2017-03-20T22:18:00Z"/>
                    <w:b/>
                    <w:bCs/>
                  </w:rPr>
                </w:rPrChange>
              </w:rPr>
            </w:pPr>
            <w:ins w:id="994" w:author="Hoan Ng" w:date="2017-03-20T22:18:00Z">
              <w:r w:rsidRPr="00E322B7">
                <w:rPr>
                  <w:rFonts w:ascii="Times New Roman" w:hAnsi="Times New Roman" w:cs="Times New Roman"/>
                  <w:b/>
                  <w:bCs/>
                  <w:rPrChange w:id="995" w:author="pham phuong" w:date="2018-03-09T15:53:00Z">
                    <w:rPr>
                      <w:b/>
                      <w:bCs/>
                    </w:rPr>
                  </w:rPrChange>
                </w:rPr>
                <w:t>IV. NỘP BÁO CÁO TIẾN ĐỘ &amp; SẢN PHẨM…</w:t>
              </w:r>
            </w:ins>
          </w:p>
        </w:tc>
      </w:tr>
      <w:tr w:rsidR="005F3BAC" w:rsidRPr="00E322B7" w14:paraId="08A95BAF" w14:textId="77777777" w:rsidTr="00542B42">
        <w:trPr>
          <w:trHeight w:val="300"/>
          <w:ins w:id="996" w:author="Hoan Ng" w:date="2017-03-20T22:18:00Z"/>
        </w:trPr>
        <w:tc>
          <w:tcPr>
            <w:tcW w:w="985" w:type="dxa"/>
            <w:hideMark/>
          </w:tcPr>
          <w:p w14:paraId="5EC285D6" w14:textId="77777777" w:rsidR="005F3BAC" w:rsidRPr="00E322B7" w:rsidRDefault="005F3BAC">
            <w:pPr>
              <w:rPr>
                <w:ins w:id="997" w:author="Hoan Ng" w:date="2017-03-20T22:18:00Z"/>
                <w:rFonts w:ascii="Times New Roman" w:hAnsi="Times New Roman" w:cs="Times New Roman"/>
                <w:b/>
                <w:bCs/>
                <w:rPrChange w:id="998" w:author="pham phuong" w:date="2018-03-09T15:53:00Z">
                  <w:rPr>
                    <w:ins w:id="999" w:author="Hoan Ng" w:date="2017-03-20T22:18:00Z"/>
                    <w:b/>
                    <w:bCs/>
                  </w:rPr>
                </w:rPrChange>
              </w:rPr>
            </w:pPr>
            <w:ins w:id="1000" w:author="Hoan Ng" w:date="2017-03-20T22:18:00Z">
              <w:r w:rsidRPr="00E322B7">
                <w:rPr>
                  <w:rFonts w:ascii="Times New Roman" w:hAnsi="Times New Roman" w:cs="Times New Roman"/>
                  <w:b/>
                  <w:bCs/>
                  <w:rPrChange w:id="1001" w:author="pham phuong" w:date="2018-03-09T15:53:00Z">
                    <w:rPr>
                      <w:b/>
                      <w:bCs/>
                    </w:rPr>
                  </w:rPrChange>
                </w:rPr>
                <w:lastRenderedPageBreak/>
                <w:t> </w:t>
              </w:r>
            </w:ins>
          </w:p>
        </w:tc>
        <w:tc>
          <w:tcPr>
            <w:tcW w:w="4702" w:type="dxa"/>
            <w:hideMark/>
          </w:tcPr>
          <w:p w14:paraId="67955B3A" w14:textId="77777777" w:rsidR="005F3BAC" w:rsidRPr="00E322B7" w:rsidRDefault="005F3BAC" w:rsidP="005F3BAC">
            <w:pPr>
              <w:rPr>
                <w:ins w:id="1002" w:author="Hoan Ng" w:date="2017-03-20T22:18:00Z"/>
                <w:rFonts w:ascii="Times New Roman" w:hAnsi="Times New Roman" w:cs="Times New Roman"/>
                <w:b/>
                <w:bCs/>
                <w:rPrChange w:id="1003" w:author="pham phuong" w:date="2018-03-09T15:53:00Z">
                  <w:rPr>
                    <w:ins w:id="1004" w:author="Hoan Ng" w:date="2017-03-20T22:18:00Z"/>
                    <w:b/>
                    <w:bCs/>
                  </w:rPr>
                </w:rPrChange>
              </w:rPr>
            </w:pPr>
            <w:ins w:id="1005" w:author="Hoan Ng" w:date="2017-03-20T22:18:00Z">
              <w:r w:rsidRPr="00E322B7">
                <w:rPr>
                  <w:rFonts w:ascii="Times New Roman" w:hAnsi="Times New Roman" w:cs="Times New Roman"/>
                  <w:b/>
                  <w:bCs/>
                  <w:rPrChange w:id="1006" w:author="pham phuong" w:date="2018-03-09T15:53:00Z">
                    <w:rPr>
                      <w:b/>
                      <w:bCs/>
                    </w:rPr>
                  </w:rPrChange>
                </w:rPr>
                <w:t>Nộp lần 1</w:t>
              </w:r>
            </w:ins>
          </w:p>
        </w:tc>
        <w:tc>
          <w:tcPr>
            <w:tcW w:w="1027" w:type="dxa"/>
            <w:hideMark/>
          </w:tcPr>
          <w:p w14:paraId="67D99CE8" w14:textId="77777777" w:rsidR="005F3BAC" w:rsidRPr="00E322B7" w:rsidRDefault="005F3BAC">
            <w:pPr>
              <w:rPr>
                <w:ins w:id="1007" w:author="Hoan Ng" w:date="2017-03-20T22:18:00Z"/>
                <w:rFonts w:ascii="Times New Roman" w:hAnsi="Times New Roman" w:cs="Times New Roman"/>
                <w:b/>
                <w:bCs/>
                <w:rPrChange w:id="1008" w:author="pham phuong" w:date="2018-03-09T15:53:00Z">
                  <w:rPr>
                    <w:ins w:id="1009" w:author="Hoan Ng" w:date="2017-03-20T22:18:00Z"/>
                    <w:b/>
                    <w:bCs/>
                  </w:rPr>
                </w:rPrChange>
              </w:rPr>
            </w:pPr>
            <w:ins w:id="1010" w:author="Hoan Ng" w:date="2017-03-20T22:18:00Z">
              <w:r w:rsidRPr="00E322B7">
                <w:rPr>
                  <w:rFonts w:ascii="Times New Roman" w:hAnsi="Times New Roman" w:cs="Times New Roman"/>
                  <w:b/>
                  <w:bCs/>
                  <w:rPrChange w:id="1011" w:author="pham phuong" w:date="2018-03-09T15:53:00Z">
                    <w:rPr>
                      <w:b/>
                      <w:bCs/>
                    </w:rPr>
                  </w:rPrChange>
                </w:rPr>
                <w:t> </w:t>
              </w:r>
            </w:ins>
          </w:p>
        </w:tc>
        <w:tc>
          <w:tcPr>
            <w:tcW w:w="868" w:type="dxa"/>
            <w:hideMark/>
          </w:tcPr>
          <w:p w14:paraId="22654C25" w14:textId="77777777" w:rsidR="005F3BAC" w:rsidRPr="00E322B7" w:rsidRDefault="005F3BAC">
            <w:pPr>
              <w:rPr>
                <w:ins w:id="1012" w:author="Hoan Ng" w:date="2017-03-20T22:18:00Z"/>
                <w:rFonts w:ascii="Times New Roman" w:hAnsi="Times New Roman" w:cs="Times New Roman"/>
                <w:b/>
                <w:bCs/>
                <w:rPrChange w:id="1013" w:author="pham phuong" w:date="2018-03-09T15:53:00Z">
                  <w:rPr>
                    <w:ins w:id="1014" w:author="Hoan Ng" w:date="2017-03-20T22:18:00Z"/>
                    <w:b/>
                    <w:bCs/>
                  </w:rPr>
                </w:rPrChange>
              </w:rPr>
            </w:pPr>
            <w:ins w:id="1015" w:author="Hoan Ng" w:date="2017-03-20T22:18:00Z">
              <w:r w:rsidRPr="00E322B7">
                <w:rPr>
                  <w:rFonts w:ascii="Times New Roman" w:hAnsi="Times New Roman" w:cs="Times New Roman"/>
                  <w:b/>
                  <w:bCs/>
                  <w:rPrChange w:id="1016" w:author="pham phuong" w:date="2018-03-09T15:53:00Z">
                    <w:rPr>
                      <w:b/>
                      <w:bCs/>
                    </w:rPr>
                  </w:rPrChange>
                </w:rPr>
                <w:t> </w:t>
              </w:r>
            </w:ins>
          </w:p>
        </w:tc>
        <w:tc>
          <w:tcPr>
            <w:tcW w:w="978" w:type="dxa"/>
            <w:hideMark/>
          </w:tcPr>
          <w:p w14:paraId="2326F572" w14:textId="77777777" w:rsidR="005F3BAC" w:rsidRPr="00E322B7" w:rsidRDefault="005F3BAC">
            <w:pPr>
              <w:rPr>
                <w:ins w:id="1017" w:author="Hoan Ng" w:date="2017-03-20T22:18:00Z"/>
                <w:rFonts w:ascii="Times New Roman" w:hAnsi="Times New Roman" w:cs="Times New Roman"/>
                <w:b/>
                <w:bCs/>
                <w:rPrChange w:id="1018" w:author="pham phuong" w:date="2018-03-09T15:53:00Z">
                  <w:rPr>
                    <w:ins w:id="1019" w:author="Hoan Ng" w:date="2017-03-20T22:18:00Z"/>
                    <w:b/>
                    <w:bCs/>
                  </w:rPr>
                </w:rPrChange>
              </w:rPr>
            </w:pPr>
            <w:ins w:id="1020" w:author="Hoan Ng" w:date="2017-03-20T22:18:00Z">
              <w:r w:rsidRPr="00E322B7">
                <w:rPr>
                  <w:rFonts w:ascii="Times New Roman" w:hAnsi="Times New Roman" w:cs="Times New Roman"/>
                  <w:b/>
                  <w:bCs/>
                  <w:rPrChange w:id="1021" w:author="pham phuong" w:date="2018-03-09T15:53:00Z">
                    <w:rPr>
                      <w:b/>
                      <w:bCs/>
                    </w:rPr>
                  </w:rPrChange>
                </w:rPr>
                <w:t> </w:t>
              </w:r>
            </w:ins>
          </w:p>
        </w:tc>
        <w:tc>
          <w:tcPr>
            <w:tcW w:w="790" w:type="dxa"/>
            <w:hideMark/>
          </w:tcPr>
          <w:p w14:paraId="28A2CD43" w14:textId="77777777" w:rsidR="005F3BAC" w:rsidRPr="00E322B7" w:rsidRDefault="005F3BAC">
            <w:pPr>
              <w:rPr>
                <w:ins w:id="1022" w:author="Hoan Ng" w:date="2017-03-20T22:18:00Z"/>
                <w:rFonts w:ascii="Times New Roman" w:hAnsi="Times New Roman" w:cs="Times New Roman"/>
                <w:b/>
                <w:bCs/>
                <w:rPrChange w:id="1023" w:author="pham phuong" w:date="2018-03-09T15:53:00Z">
                  <w:rPr>
                    <w:ins w:id="1024" w:author="Hoan Ng" w:date="2017-03-20T22:18:00Z"/>
                    <w:b/>
                    <w:bCs/>
                  </w:rPr>
                </w:rPrChange>
              </w:rPr>
            </w:pPr>
            <w:ins w:id="1025" w:author="Hoan Ng" w:date="2017-03-20T22:18:00Z">
              <w:r w:rsidRPr="00E322B7">
                <w:rPr>
                  <w:rFonts w:ascii="Times New Roman" w:hAnsi="Times New Roman" w:cs="Times New Roman"/>
                  <w:b/>
                  <w:bCs/>
                  <w:rPrChange w:id="1026" w:author="pham phuong" w:date="2018-03-09T15:53:00Z">
                    <w:rPr>
                      <w:b/>
                      <w:bCs/>
                    </w:rPr>
                  </w:rPrChange>
                </w:rPr>
                <w:t> </w:t>
              </w:r>
            </w:ins>
          </w:p>
        </w:tc>
      </w:tr>
      <w:tr w:rsidR="005F3BAC" w:rsidRPr="00E322B7" w14:paraId="6B5C81B7" w14:textId="77777777" w:rsidTr="00542B42">
        <w:trPr>
          <w:trHeight w:val="300"/>
          <w:ins w:id="1027" w:author="Hoan Ng" w:date="2017-03-20T22:18:00Z"/>
        </w:trPr>
        <w:tc>
          <w:tcPr>
            <w:tcW w:w="985" w:type="dxa"/>
            <w:hideMark/>
          </w:tcPr>
          <w:p w14:paraId="642F01F8" w14:textId="77777777" w:rsidR="005F3BAC" w:rsidRPr="00E322B7" w:rsidRDefault="005F3BAC">
            <w:pPr>
              <w:rPr>
                <w:ins w:id="1028" w:author="Hoan Ng" w:date="2017-03-20T22:18:00Z"/>
                <w:rFonts w:ascii="Times New Roman" w:hAnsi="Times New Roman" w:cs="Times New Roman"/>
                <w:b/>
                <w:bCs/>
                <w:rPrChange w:id="1029" w:author="pham phuong" w:date="2018-03-09T15:53:00Z">
                  <w:rPr>
                    <w:ins w:id="1030" w:author="Hoan Ng" w:date="2017-03-20T22:18:00Z"/>
                    <w:b/>
                    <w:bCs/>
                  </w:rPr>
                </w:rPrChange>
              </w:rPr>
            </w:pPr>
            <w:ins w:id="1031" w:author="Hoan Ng" w:date="2017-03-20T22:18:00Z">
              <w:r w:rsidRPr="00E322B7">
                <w:rPr>
                  <w:rFonts w:ascii="Times New Roman" w:hAnsi="Times New Roman" w:cs="Times New Roman"/>
                  <w:b/>
                  <w:bCs/>
                  <w:rPrChange w:id="1032" w:author="pham phuong" w:date="2018-03-09T15:53:00Z">
                    <w:rPr>
                      <w:b/>
                      <w:bCs/>
                    </w:rPr>
                  </w:rPrChange>
                </w:rPr>
                <w:t> </w:t>
              </w:r>
            </w:ins>
          </w:p>
        </w:tc>
        <w:tc>
          <w:tcPr>
            <w:tcW w:w="4702" w:type="dxa"/>
            <w:hideMark/>
          </w:tcPr>
          <w:p w14:paraId="7A6B662D" w14:textId="77777777" w:rsidR="005F3BAC" w:rsidRPr="00E322B7" w:rsidRDefault="005F3BAC" w:rsidP="005F3BAC">
            <w:pPr>
              <w:rPr>
                <w:ins w:id="1033" w:author="Hoan Ng" w:date="2017-03-20T22:18:00Z"/>
                <w:rFonts w:ascii="Times New Roman" w:hAnsi="Times New Roman" w:cs="Times New Roman"/>
                <w:b/>
                <w:bCs/>
                <w:rPrChange w:id="1034" w:author="pham phuong" w:date="2018-03-09T15:53:00Z">
                  <w:rPr>
                    <w:ins w:id="1035" w:author="Hoan Ng" w:date="2017-03-20T22:18:00Z"/>
                    <w:b/>
                    <w:bCs/>
                  </w:rPr>
                </w:rPrChange>
              </w:rPr>
            </w:pPr>
            <w:ins w:id="1036" w:author="Hoan Ng" w:date="2017-03-20T22:18:00Z">
              <w:r w:rsidRPr="00E322B7">
                <w:rPr>
                  <w:rFonts w:ascii="Times New Roman" w:hAnsi="Times New Roman" w:cs="Times New Roman"/>
                  <w:b/>
                  <w:bCs/>
                  <w:rPrChange w:id="1037" w:author="pham phuong" w:date="2018-03-09T15:53:00Z">
                    <w:rPr>
                      <w:b/>
                      <w:bCs/>
                    </w:rPr>
                  </w:rPrChange>
                </w:rPr>
                <w:t>Nộp lần 2</w:t>
              </w:r>
            </w:ins>
          </w:p>
        </w:tc>
        <w:tc>
          <w:tcPr>
            <w:tcW w:w="1027" w:type="dxa"/>
            <w:hideMark/>
          </w:tcPr>
          <w:p w14:paraId="053BB972" w14:textId="77777777" w:rsidR="005F3BAC" w:rsidRPr="00E322B7" w:rsidRDefault="005F3BAC">
            <w:pPr>
              <w:rPr>
                <w:ins w:id="1038" w:author="Hoan Ng" w:date="2017-03-20T22:18:00Z"/>
                <w:rFonts w:ascii="Times New Roman" w:hAnsi="Times New Roman" w:cs="Times New Roman"/>
                <w:b/>
                <w:bCs/>
                <w:rPrChange w:id="1039" w:author="pham phuong" w:date="2018-03-09T15:53:00Z">
                  <w:rPr>
                    <w:ins w:id="1040" w:author="Hoan Ng" w:date="2017-03-20T22:18:00Z"/>
                    <w:b/>
                    <w:bCs/>
                  </w:rPr>
                </w:rPrChange>
              </w:rPr>
            </w:pPr>
            <w:ins w:id="1041" w:author="Hoan Ng" w:date="2017-03-20T22:18:00Z">
              <w:r w:rsidRPr="00E322B7">
                <w:rPr>
                  <w:rFonts w:ascii="Times New Roman" w:hAnsi="Times New Roman" w:cs="Times New Roman"/>
                  <w:b/>
                  <w:bCs/>
                  <w:rPrChange w:id="1042" w:author="pham phuong" w:date="2018-03-09T15:53:00Z">
                    <w:rPr>
                      <w:b/>
                      <w:bCs/>
                    </w:rPr>
                  </w:rPrChange>
                </w:rPr>
                <w:t> </w:t>
              </w:r>
            </w:ins>
          </w:p>
        </w:tc>
        <w:tc>
          <w:tcPr>
            <w:tcW w:w="868" w:type="dxa"/>
            <w:hideMark/>
          </w:tcPr>
          <w:p w14:paraId="5F460FDF" w14:textId="77777777" w:rsidR="005F3BAC" w:rsidRPr="00E322B7" w:rsidRDefault="005F3BAC">
            <w:pPr>
              <w:rPr>
                <w:ins w:id="1043" w:author="Hoan Ng" w:date="2017-03-20T22:18:00Z"/>
                <w:rFonts w:ascii="Times New Roman" w:hAnsi="Times New Roman" w:cs="Times New Roman"/>
                <w:b/>
                <w:bCs/>
                <w:rPrChange w:id="1044" w:author="pham phuong" w:date="2018-03-09T15:53:00Z">
                  <w:rPr>
                    <w:ins w:id="1045" w:author="Hoan Ng" w:date="2017-03-20T22:18:00Z"/>
                    <w:b/>
                    <w:bCs/>
                  </w:rPr>
                </w:rPrChange>
              </w:rPr>
            </w:pPr>
            <w:ins w:id="1046" w:author="Hoan Ng" w:date="2017-03-20T22:18:00Z">
              <w:r w:rsidRPr="00E322B7">
                <w:rPr>
                  <w:rFonts w:ascii="Times New Roman" w:hAnsi="Times New Roman" w:cs="Times New Roman"/>
                  <w:b/>
                  <w:bCs/>
                  <w:rPrChange w:id="1047" w:author="pham phuong" w:date="2018-03-09T15:53:00Z">
                    <w:rPr>
                      <w:b/>
                      <w:bCs/>
                    </w:rPr>
                  </w:rPrChange>
                </w:rPr>
                <w:t> </w:t>
              </w:r>
            </w:ins>
          </w:p>
        </w:tc>
        <w:tc>
          <w:tcPr>
            <w:tcW w:w="978" w:type="dxa"/>
            <w:hideMark/>
          </w:tcPr>
          <w:p w14:paraId="1DDBC677" w14:textId="77777777" w:rsidR="005F3BAC" w:rsidRPr="00E322B7" w:rsidRDefault="005F3BAC">
            <w:pPr>
              <w:rPr>
                <w:ins w:id="1048" w:author="Hoan Ng" w:date="2017-03-20T22:18:00Z"/>
                <w:rFonts w:ascii="Times New Roman" w:hAnsi="Times New Roman" w:cs="Times New Roman"/>
                <w:b/>
                <w:bCs/>
                <w:rPrChange w:id="1049" w:author="pham phuong" w:date="2018-03-09T15:53:00Z">
                  <w:rPr>
                    <w:ins w:id="1050" w:author="Hoan Ng" w:date="2017-03-20T22:18:00Z"/>
                    <w:b/>
                    <w:bCs/>
                  </w:rPr>
                </w:rPrChange>
              </w:rPr>
            </w:pPr>
            <w:ins w:id="1051" w:author="Hoan Ng" w:date="2017-03-20T22:18:00Z">
              <w:r w:rsidRPr="00E322B7">
                <w:rPr>
                  <w:rFonts w:ascii="Times New Roman" w:hAnsi="Times New Roman" w:cs="Times New Roman"/>
                  <w:b/>
                  <w:bCs/>
                  <w:rPrChange w:id="1052" w:author="pham phuong" w:date="2018-03-09T15:53:00Z">
                    <w:rPr>
                      <w:b/>
                      <w:bCs/>
                    </w:rPr>
                  </w:rPrChange>
                </w:rPr>
                <w:t> </w:t>
              </w:r>
            </w:ins>
          </w:p>
        </w:tc>
        <w:tc>
          <w:tcPr>
            <w:tcW w:w="790" w:type="dxa"/>
            <w:hideMark/>
          </w:tcPr>
          <w:p w14:paraId="13597EA7" w14:textId="77777777" w:rsidR="005F3BAC" w:rsidRPr="00E322B7" w:rsidRDefault="005F3BAC">
            <w:pPr>
              <w:rPr>
                <w:ins w:id="1053" w:author="Hoan Ng" w:date="2017-03-20T22:18:00Z"/>
                <w:rFonts w:ascii="Times New Roman" w:hAnsi="Times New Roman" w:cs="Times New Roman"/>
                <w:b/>
                <w:bCs/>
                <w:rPrChange w:id="1054" w:author="pham phuong" w:date="2018-03-09T15:53:00Z">
                  <w:rPr>
                    <w:ins w:id="1055" w:author="Hoan Ng" w:date="2017-03-20T22:18:00Z"/>
                    <w:b/>
                    <w:bCs/>
                  </w:rPr>
                </w:rPrChange>
              </w:rPr>
            </w:pPr>
            <w:ins w:id="1056" w:author="Hoan Ng" w:date="2017-03-20T22:18:00Z">
              <w:r w:rsidRPr="00E322B7">
                <w:rPr>
                  <w:rFonts w:ascii="Times New Roman" w:hAnsi="Times New Roman" w:cs="Times New Roman"/>
                  <w:b/>
                  <w:bCs/>
                  <w:rPrChange w:id="1057" w:author="pham phuong" w:date="2018-03-09T15:53:00Z">
                    <w:rPr>
                      <w:b/>
                      <w:bCs/>
                    </w:rPr>
                  </w:rPrChange>
                </w:rPr>
                <w:t> </w:t>
              </w:r>
            </w:ins>
          </w:p>
        </w:tc>
      </w:tr>
      <w:tr w:rsidR="005F3BAC" w:rsidRPr="00E322B7" w14:paraId="24418DBC" w14:textId="77777777" w:rsidTr="00542B42">
        <w:trPr>
          <w:trHeight w:val="300"/>
          <w:ins w:id="1058" w:author="Hoan Ng" w:date="2017-03-20T22:18:00Z"/>
        </w:trPr>
        <w:tc>
          <w:tcPr>
            <w:tcW w:w="985" w:type="dxa"/>
            <w:hideMark/>
          </w:tcPr>
          <w:p w14:paraId="56E93A65" w14:textId="77777777" w:rsidR="005F3BAC" w:rsidRPr="00E322B7" w:rsidRDefault="005F3BAC">
            <w:pPr>
              <w:rPr>
                <w:ins w:id="1059" w:author="Hoan Ng" w:date="2017-03-20T22:18:00Z"/>
                <w:rFonts w:ascii="Times New Roman" w:hAnsi="Times New Roman" w:cs="Times New Roman"/>
                <w:b/>
                <w:bCs/>
                <w:rPrChange w:id="1060" w:author="pham phuong" w:date="2018-03-09T15:53:00Z">
                  <w:rPr>
                    <w:ins w:id="1061" w:author="Hoan Ng" w:date="2017-03-20T22:18:00Z"/>
                    <w:b/>
                    <w:bCs/>
                  </w:rPr>
                </w:rPrChange>
              </w:rPr>
            </w:pPr>
            <w:ins w:id="1062" w:author="Hoan Ng" w:date="2017-03-20T22:18:00Z">
              <w:r w:rsidRPr="00E322B7">
                <w:rPr>
                  <w:rFonts w:ascii="Times New Roman" w:hAnsi="Times New Roman" w:cs="Times New Roman"/>
                  <w:b/>
                  <w:bCs/>
                  <w:rPrChange w:id="1063" w:author="pham phuong" w:date="2018-03-09T15:53:00Z">
                    <w:rPr>
                      <w:b/>
                      <w:bCs/>
                    </w:rPr>
                  </w:rPrChange>
                </w:rPr>
                <w:t> </w:t>
              </w:r>
            </w:ins>
          </w:p>
        </w:tc>
        <w:tc>
          <w:tcPr>
            <w:tcW w:w="4702" w:type="dxa"/>
            <w:hideMark/>
          </w:tcPr>
          <w:p w14:paraId="4C722AB4" w14:textId="77777777" w:rsidR="005F3BAC" w:rsidRPr="00E322B7" w:rsidRDefault="005F3BAC" w:rsidP="005F3BAC">
            <w:pPr>
              <w:rPr>
                <w:ins w:id="1064" w:author="Hoan Ng" w:date="2017-03-20T22:18:00Z"/>
                <w:rFonts w:ascii="Times New Roman" w:hAnsi="Times New Roman" w:cs="Times New Roman"/>
                <w:b/>
                <w:bCs/>
                <w:rPrChange w:id="1065" w:author="pham phuong" w:date="2018-03-09T15:53:00Z">
                  <w:rPr>
                    <w:ins w:id="1066" w:author="Hoan Ng" w:date="2017-03-20T22:18:00Z"/>
                    <w:b/>
                    <w:bCs/>
                  </w:rPr>
                </w:rPrChange>
              </w:rPr>
            </w:pPr>
            <w:ins w:id="1067" w:author="Hoan Ng" w:date="2017-03-20T22:18:00Z">
              <w:r w:rsidRPr="00E322B7">
                <w:rPr>
                  <w:rFonts w:ascii="Times New Roman" w:hAnsi="Times New Roman" w:cs="Times New Roman"/>
                  <w:b/>
                  <w:bCs/>
                  <w:rPrChange w:id="1068" w:author="pham phuong" w:date="2018-03-09T15:53:00Z">
                    <w:rPr>
                      <w:b/>
                      <w:bCs/>
                    </w:rPr>
                  </w:rPrChange>
                </w:rPr>
                <w:t>Nộp lần 3</w:t>
              </w:r>
            </w:ins>
          </w:p>
        </w:tc>
        <w:tc>
          <w:tcPr>
            <w:tcW w:w="1027" w:type="dxa"/>
            <w:hideMark/>
          </w:tcPr>
          <w:p w14:paraId="52DD1873" w14:textId="77777777" w:rsidR="005F3BAC" w:rsidRPr="00E322B7" w:rsidRDefault="005F3BAC">
            <w:pPr>
              <w:rPr>
                <w:ins w:id="1069" w:author="Hoan Ng" w:date="2017-03-20T22:18:00Z"/>
                <w:rFonts w:ascii="Times New Roman" w:hAnsi="Times New Roman" w:cs="Times New Roman"/>
                <w:b/>
                <w:bCs/>
                <w:rPrChange w:id="1070" w:author="pham phuong" w:date="2018-03-09T15:53:00Z">
                  <w:rPr>
                    <w:ins w:id="1071" w:author="Hoan Ng" w:date="2017-03-20T22:18:00Z"/>
                    <w:b/>
                    <w:bCs/>
                  </w:rPr>
                </w:rPrChange>
              </w:rPr>
            </w:pPr>
            <w:ins w:id="1072" w:author="Hoan Ng" w:date="2017-03-20T22:18:00Z">
              <w:r w:rsidRPr="00E322B7">
                <w:rPr>
                  <w:rFonts w:ascii="Times New Roman" w:hAnsi="Times New Roman" w:cs="Times New Roman"/>
                  <w:b/>
                  <w:bCs/>
                  <w:rPrChange w:id="1073" w:author="pham phuong" w:date="2018-03-09T15:53:00Z">
                    <w:rPr>
                      <w:b/>
                      <w:bCs/>
                    </w:rPr>
                  </w:rPrChange>
                </w:rPr>
                <w:t> </w:t>
              </w:r>
            </w:ins>
          </w:p>
        </w:tc>
        <w:tc>
          <w:tcPr>
            <w:tcW w:w="868" w:type="dxa"/>
            <w:hideMark/>
          </w:tcPr>
          <w:p w14:paraId="06FFE48C" w14:textId="77777777" w:rsidR="005F3BAC" w:rsidRPr="00E322B7" w:rsidRDefault="005F3BAC">
            <w:pPr>
              <w:rPr>
                <w:ins w:id="1074" w:author="Hoan Ng" w:date="2017-03-20T22:18:00Z"/>
                <w:rFonts w:ascii="Times New Roman" w:hAnsi="Times New Roman" w:cs="Times New Roman"/>
                <w:b/>
                <w:bCs/>
                <w:rPrChange w:id="1075" w:author="pham phuong" w:date="2018-03-09T15:53:00Z">
                  <w:rPr>
                    <w:ins w:id="1076" w:author="Hoan Ng" w:date="2017-03-20T22:18:00Z"/>
                    <w:b/>
                    <w:bCs/>
                  </w:rPr>
                </w:rPrChange>
              </w:rPr>
            </w:pPr>
            <w:ins w:id="1077" w:author="Hoan Ng" w:date="2017-03-20T22:18:00Z">
              <w:r w:rsidRPr="00E322B7">
                <w:rPr>
                  <w:rFonts w:ascii="Times New Roman" w:hAnsi="Times New Roman" w:cs="Times New Roman"/>
                  <w:b/>
                  <w:bCs/>
                  <w:rPrChange w:id="1078" w:author="pham phuong" w:date="2018-03-09T15:53:00Z">
                    <w:rPr>
                      <w:b/>
                      <w:bCs/>
                    </w:rPr>
                  </w:rPrChange>
                </w:rPr>
                <w:t> </w:t>
              </w:r>
            </w:ins>
          </w:p>
        </w:tc>
        <w:tc>
          <w:tcPr>
            <w:tcW w:w="978" w:type="dxa"/>
            <w:hideMark/>
          </w:tcPr>
          <w:p w14:paraId="21EF9080" w14:textId="77777777" w:rsidR="005F3BAC" w:rsidRPr="00E322B7" w:rsidRDefault="005F3BAC">
            <w:pPr>
              <w:rPr>
                <w:ins w:id="1079" w:author="Hoan Ng" w:date="2017-03-20T22:18:00Z"/>
                <w:rFonts w:ascii="Times New Roman" w:hAnsi="Times New Roman" w:cs="Times New Roman"/>
                <w:b/>
                <w:bCs/>
                <w:rPrChange w:id="1080" w:author="pham phuong" w:date="2018-03-09T15:53:00Z">
                  <w:rPr>
                    <w:ins w:id="1081" w:author="Hoan Ng" w:date="2017-03-20T22:18:00Z"/>
                    <w:b/>
                    <w:bCs/>
                  </w:rPr>
                </w:rPrChange>
              </w:rPr>
            </w:pPr>
            <w:ins w:id="1082" w:author="Hoan Ng" w:date="2017-03-20T22:18:00Z">
              <w:r w:rsidRPr="00E322B7">
                <w:rPr>
                  <w:rFonts w:ascii="Times New Roman" w:hAnsi="Times New Roman" w:cs="Times New Roman"/>
                  <w:b/>
                  <w:bCs/>
                  <w:rPrChange w:id="1083" w:author="pham phuong" w:date="2018-03-09T15:53:00Z">
                    <w:rPr>
                      <w:b/>
                      <w:bCs/>
                    </w:rPr>
                  </w:rPrChange>
                </w:rPr>
                <w:t> </w:t>
              </w:r>
            </w:ins>
          </w:p>
        </w:tc>
        <w:tc>
          <w:tcPr>
            <w:tcW w:w="790" w:type="dxa"/>
            <w:hideMark/>
          </w:tcPr>
          <w:p w14:paraId="7E873678" w14:textId="77777777" w:rsidR="005F3BAC" w:rsidRPr="00E322B7" w:rsidRDefault="005F3BAC">
            <w:pPr>
              <w:rPr>
                <w:ins w:id="1084" w:author="Hoan Ng" w:date="2017-03-20T22:18:00Z"/>
                <w:rFonts w:ascii="Times New Roman" w:hAnsi="Times New Roman" w:cs="Times New Roman"/>
                <w:b/>
                <w:bCs/>
                <w:rPrChange w:id="1085" w:author="pham phuong" w:date="2018-03-09T15:53:00Z">
                  <w:rPr>
                    <w:ins w:id="1086" w:author="Hoan Ng" w:date="2017-03-20T22:18:00Z"/>
                    <w:b/>
                    <w:bCs/>
                  </w:rPr>
                </w:rPrChange>
              </w:rPr>
            </w:pPr>
            <w:ins w:id="1087" w:author="Hoan Ng" w:date="2017-03-20T22:18:00Z">
              <w:r w:rsidRPr="00E322B7">
                <w:rPr>
                  <w:rFonts w:ascii="Times New Roman" w:hAnsi="Times New Roman" w:cs="Times New Roman"/>
                  <w:b/>
                  <w:bCs/>
                  <w:rPrChange w:id="1088" w:author="pham phuong" w:date="2018-03-09T15:53:00Z">
                    <w:rPr>
                      <w:b/>
                      <w:bCs/>
                    </w:rPr>
                  </w:rPrChange>
                </w:rPr>
                <w:t> </w:t>
              </w:r>
            </w:ins>
          </w:p>
        </w:tc>
      </w:tr>
      <w:tr w:rsidR="005F3BAC" w:rsidRPr="00E322B7" w14:paraId="5999AD27" w14:textId="77777777" w:rsidTr="00542B42">
        <w:trPr>
          <w:trHeight w:val="300"/>
          <w:ins w:id="1089" w:author="Hoan Ng" w:date="2017-03-20T22:18:00Z"/>
        </w:trPr>
        <w:tc>
          <w:tcPr>
            <w:tcW w:w="985" w:type="dxa"/>
            <w:hideMark/>
          </w:tcPr>
          <w:p w14:paraId="01E72DC2" w14:textId="77777777" w:rsidR="005F3BAC" w:rsidRPr="00E322B7" w:rsidRDefault="005F3BAC">
            <w:pPr>
              <w:rPr>
                <w:ins w:id="1090" w:author="Hoan Ng" w:date="2017-03-20T22:18:00Z"/>
                <w:rFonts w:ascii="Times New Roman" w:hAnsi="Times New Roman" w:cs="Times New Roman"/>
                <w:b/>
                <w:bCs/>
                <w:rPrChange w:id="1091" w:author="pham phuong" w:date="2018-03-09T15:53:00Z">
                  <w:rPr>
                    <w:ins w:id="1092" w:author="Hoan Ng" w:date="2017-03-20T22:18:00Z"/>
                    <w:b/>
                    <w:bCs/>
                  </w:rPr>
                </w:rPrChange>
              </w:rPr>
            </w:pPr>
            <w:ins w:id="1093" w:author="Hoan Ng" w:date="2017-03-20T22:18:00Z">
              <w:r w:rsidRPr="00E322B7">
                <w:rPr>
                  <w:rFonts w:ascii="Times New Roman" w:hAnsi="Times New Roman" w:cs="Times New Roman"/>
                  <w:b/>
                  <w:bCs/>
                  <w:rPrChange w:id="1094" w:author="pham phuong" w:date="2018-03-09T15:53:00Z">
                    <w:rPr>
                      <w:b/>
                      <w:bCs/>
                    </w:rPr>
                  </w:rPrChange>
                </w:rPr>
                <w:t> </w:t>
              </w:r>
            </w:ins>
          </w:p>
        </w:tc>
        <w:tc>
          <w:tcPr>
            <w:tcW w:w="4702" w:type="dxa"/>
            <w:hideMark/>
          </w:tcPr>
          <w:p w14:paraId="1CD31165" w14:textId="77777777" w:rsidR="005F3BAC" w:rsidRPr="00E322B7" w:rsidRDefault="005F3BAC" w:rsidP="005F3BAC">
            <w:pPr>
              <w:rPr>
                <w:ins w:id="1095" w:author="Hoan Ng" w:date="2017-03-20T22:18:00Z"/>
                <w:rFonts w:ascii="Times New Roman" w:hAnsi="Times New Roman" w:cs="Times New Roman"/>
                <w:b/>
                <w:bCs/>
                <w:rPrChange w:id="1096" w:author="pham phuong" w:date="2018-03-09T15:53:00Z">
                  <w:rPr>
                    <w:ins w:id="1097" w:author="Hoan Ng" w:date="2017-03-20T22:18:00Z"/>
                    <w:b/>
                    <w:bCs/>
                  </w:rPr>
                </w:rPrChange>
              </w:rPr>
            </w:pPr>
            <w:ins w:id="1098" w:author="Hoan Ng" w:date="2017-03-20T22:18:00Z">
              <w:r w:rsidRPr="00E322B7">
                <w:rPr>
                  <w:rFonts w:ascii="Times New Roman" w:hAnsi="Times New Roman" w:cs="Times New Roman"/>
                  <w:b/>
                  <w:bCs/>
                  <w:rPrChange w:id="1099" w:author="pham phuong" w:date="2018-03-09T15:53:00Z">
                    <w:rPr>
                      <w:b/>
                      <w:bCs/>
                    </w:rPr>
                  </w:rPrChange>
                </w:rPr>
                <w:t>Nộp lần …</w:t>
              </w:r>
            </w:ins>
          </w:p>
        </w:tc>
        <w:tc>
          <w:tcPr>
            <w:tcW w:w="1027" w:type="dxa"/>
            <w:hideMark/>
          </w:tcPr>
          <w:p w14:paraId="684EFFB8" w14:textId="77777777" w:rsidR="005F3BAC" w:rsidRPr="00E322B7" w:rsidRDefault="005F3BAC">
            <w:pPr>
              <w:rPr>
                <w:ins w:id="1100" w:author="Hoan Ng" w:date="2017-03-20T22:18:00Z"/>
                <w:rFonts w:ascii="Times New Roman" w:hAnsi="Times New Roman" w:cs="Times New Roman"/>
                <w:b/>
                <w:bCs/>
                <w:rPrChange w:id="1101" w:author="pham phuong" w:date="2018-03-09T15:53:00Z">
                  <w:rPr>
                    <w:ins w:id="1102" w:author="Hoan Ng" w:date="2017-03-20T22:18:00Z"/>
                    <w:b/>
                    <w:bCs/>
                  </w:rPr>
                </w:rPrChange>
              </w:rPr>
            </w:pPr>
            <w:ins w:id="1103" w:author="Hoan Ng" w:date="2017-03-20T22:18:00Z">
              <w:r w:rsidRPr="00E322B7">
                <w:rPr>
                  <w:rFonts w:ascii="Times New Roman" w:hAnsi="Times New Roman" w:cs="Times New Roman"/>
                  <w:b/>
                  <w:bCs/>
                  <w:rPrChange w:id="1104" w:author="pham phuong" w:date="2018-03-09T15:53:00Z">
                    <w:rPr>
                      <w:b/>
                      <w:bCs/>
                    </w:rPr>
                  </w:rPrChange>
                </w:rPr>
                <w:t> </w:t>
              </w:r>
            </w:ins>
          </w:p>
        </w:tc>
        <w:tc>
          <w:tcPr>
            <w:tcW w:w="868" w:type="dxa"/>
            <w:hideMark/>
          </w:tcPr>
          <w:p w14:paraId="39B5373F" w14:textId="77777777" w:rsidR="005F3BAC" w:rsidRPr="00E322B7" w:rsidRDefault="005F3BAC">
            <w:pPr>
              <w:rPr>
                <w:ins w:id="1105" w:author="Hoan Ng" w:date="2017-03-20T22:18:00Z"/>
                <w:rFonts w:ascii="Times New Roman" w:hAnsi="Times New Roman" w:cs="Times New Roman"/>
                <w:b/>
                <w:bCs/>
                <w:rPrChange w:id="1106" w:author="pham phuong" w:date="2018-03-09T15:53:00Z">
                  <w:rPr>
                    <w:ins w:id="1107" w:author="Hoan Ng" w:date="2017-03-20T22:18:00Z"/>
                    <w:b/>
                    <w:bCs/>
                  </w:rPr>
                </w:rPrChange>
              </w:rPr>
            </w:pPr>
            <w:ins w:id="1108" w:author="Hoan Ng" w:date="2017-03-20T22:18:00Z">
              <w:r w:rsidRPr="00E322B7">
                <w:rPr>
                  <w:rFonts w:ascii="Times New Roman" w:hAnsi="Times New Roman" w:cs="Times New Roman"/>
                  <w:b/>
                  <w:bCs/>
                  <w:rPrChange w:id="1109" w:author="pham phuong" w:date="2018-03-09T15:53:00Z">
                    <w:rPr>
                      <w:b/>
                      <w:bCs/>
                    </w:rPr>
                  </w:rPrChange>
                </w:rPr>
                <w:t> </w:t>
              </w:r>
            </w:ins>
          </w:p>
        </w:tc>
        <w:tc>
          <w:tcPr>
            <w:tcW w:w="978" w:type="dxa"/>
            <w:hideMark/>
          </w:tcPr>
          <w:p w14:paraId="781539F5" w14:textId="77777777" w:rsidR="005F3BAC" w:rsidRPr="00E322B7" w:rsidRDefault="005F3BAC">
            <w:pPr>
              <w:rPr>
                <w:ins w:id="1110" w:author="Hoan Ng" w:date="2017-03-20T22:18:00Z"/>
                <w:rFonts w:ascii="Times New Roman" w:hAnsi="Times New Roman" w:cs="Times New Roman"/>
                <w:b/>
                <w:bCs/>
                <w:rPrChange w:id="1111" w:author="pham phuong" w:date="2018-03-09T15:53:00Z">
                  <w:rPr>
                    <w:ins w:id="1112" w:author="Hoan Ng" w:date="2017-03-20T22:18:00Z"/>
                    <w:b/>
                    <w:bCs/>
                  </w:rPr>
                </w:rPrChange>
              </w:rPr>
            </w:pPr>
            <w:ins w:id="1113" w:author="Hoan Ng" w:date="2017-03-20T22:18:00Z">
              <w:r w:rsidRPr="00E322B7">
                <w:rPr>
                  <w:rFonts w:ascii="Times New Roman" w:hAnsi="Times New Roman" w:cs="Times New Roman"/>
                  <w:b/>
                  <w:bCs/>
                  <w:rPrChange w:id="1114" w:author="pham phuong" w:date="2018-03-09T15:53:00Z">
                    <w:rPr>
                      <w:b/>
                      <w:bCs/>
                    </w:rPr>
                  </w:rPrChange>
                </w:rPr>
                <w:t> </w:t>
              </w:r>
            </w:ins>
          </w:p>
        </w:tc>
        <w:tc>
          <w:tcPr>
            <w:tcW w:w="790" w:type="dxa"/>
            <w:hideMark/>
          </w:tcPr>
          <w:p w14:paraId="615D768B" w14:textId="77777777" w:rsidR="005F3BAC" w:rsidRPr="00E322B7" w:rsidRDefault="005F3BAC">
            <w:pPr>
              <w:rPr>
                <w:ins w:id="1115" w:author="Hoan Ng" w:date="2017-03-20T22:18:00Z"/>
                <w:rFonts w:ascii="Times New Roman" w:hAnsi="Times New Roman" w:cs="Times New Roman"/>
                <w:b/>
                <w:bCs/>
                <w:rPrChange w:id="1116" w:author="pham phuong" w:date="2018-03-09T15:53:00Z">
                  <w:rPr>
                    <w:ins w:id="1117" w:author="Hoan Ng" w:date="2017-03-20T22:18:00Z"/>
                    <w:b/>
                    <w:bCs/>
                  </w:rPr>
                </w:rPrChange>
              </w:rPr>
            </w:pPr>
            <w:ins w:id="1118" w:author="Hoan Ng" w:date="2017-03-20T22:18:00Z">
              <w:r w:rsidRPr="00E322B7">
                <w:rPr>
                  <w:rFonts w:ascii="Times New Roman" w:hAnsi="Times New Roman" w:cs="Times New Roman"/>
                  <w:b/>
                  <w:bCs/>
                  <w:rPrChange w:id="1119" w:author="pham phuong" w:date="2018-03-09T15:53:00Z">
                    <w:rPr>
                      <w:b/>
                      <w:bCs/>
                    </w:rPr>
                  </w:rPrChange>
                </w:rPr>
                <w:t> </w:t>
              </w:r>
            </w:ins>
          </w:p>
        </w:tc>
      </w:tr>
    </w:tbl>
    <w:p w14:paraId="6382D436" w14:textId="783AF59D" w:rsidR="008854BF" w:rsidRPr="00E322B7" w:rsidRDefault="008854BF">
      <w:pPr>
        <w:rPr>
          <w:rFonts w:ascii="Times New Roman" w:hAnsi="Times New Roman" w:cs="Times New Roman"/>
          <w:b/>
          <w:rPrChange w:id="1120" w:author="pham phuong" w:date="2018-03-09T15:53:00Z">
            <w:rPr>
              <w:b/>
            </w:rPr>
          </w:rPrChange>
        </w:rPr>
      </w:pPr>
    </w:p>
    <w:p w14:paraId="3B481FDC" w14:textId="0F3B4D75" w:rsidR="007E56BA" w:rsidRPr="00FF3315" w:rsidRDefault="00FF3315" w:rsidP="00FF3315">
      <w:pPr>
        <w:rPr>
          <w:rFonts w:ascii="Times New Roman" w:hAnsi="Times New Roman" w:cs="Times New Roman"/>
          <w:b/>
          <w:sz w:val="26"/>
          <w:szCs w:val="26"/>
          <w:rPrChange w:id="1121" w:author="pham phuong" w:date="2018-03-09T15:53:00Z">
            <w:rPr>
              <w:b/>
            </w:rPr>
          </w:rPrChange>
        </w:rPr>
      </w:pPr>
      <w:r>
        <w:rPr>
          <w:rFonts w:ascii="Times New Roman" w:hAnsi="Times New Roman" w:cs="Times New Roman"/>
          <w:b/>
          <w:sz w:val="26"/>
          <w:szCs w:val="26"/>
        </w:rPr>
        <w:t xml:space="preserve">Chương 1: </w:t>
      </w:r>
      <w:r w:rsidR="007E56BA" w:rsidRPr="00FF3315">
        <w:rPr>
          <w:rFonts w:ascii="Times New Roman" w:hAnsi="Times New Roman" w:cs="Times New Roman"/>
          <w:b/>
          <w:sz w:val="26"/>
          <w:szCs w:val="26"/>
          <w:rPrChange w:id="1122" w:author="pham phuong" w:date="2018-03-09T15:53:00Z">
            <w:rPr>
              <w:b/>
            </w:rPr>
          </w:rPrChange>
        </w:rPr>
        <w:t>Hiện trạng</w:t>
      </w:r>
    </w:p>
    <w:p w14:paraId="13F3DB8E" w14:textId="1D00FCC4" w:rsidR="00046086" w:rsidRPr="00727686" w:rsidDel="00D1719D" w:rsidRDefault="00046086">
      <w:pPr>
        <w:pStyle w:val="Heading1"/>
        <w:numPr>
          <w:ilvl w:val="1"/>
          <w:numId w:val="30"/>
        </w:numPr>
        <w:rPr>
          <w:del w:id="1123" w:author="Hoan Ng" w:date="2017-03-20T21:39:00Z"/>
        </w:rPr>
        <w:pPrChange w:id="1124" w:author="pham phuong" w:date="2018-03-05T06:38:00Z">
          <w:pPr>
            <w:ind w:left="360"/>
          </w:pPr>
        </w:pPrChange>
      </w:pPr>
      <w:ins w:id="1125" w:author="Hoan Ng" w:date="2017-03-20T21:39:00Z">
        <w:del w:id="1126" w:author="pham phuong" w:date="2018-03-05T06:28:00Z">
          <w:r w:rsidRPr="00727686" w:rsidDel="00934176">
            <w:delText xml:space="preserve">1.1. </w:delText>
          </w:r>
        </w:del>
      </w:ins>
      <w:bookmarkStart w:id="1127" w:name="_Toc517377316"/>
      <w:ins w:id="1128" w:author="pham phuong" w:date="2018-03-05T06:30:00Z">
        <w:r w:rsidR="00934176" w:rsidRPr="00727686">
          <w:t>H</w:t>
        </w:r>
      </w:ins>
      <w:del w:id="1129" w:author="pham phuong" w:date="2018-03-05T06:30:00Z">
        <w:r w:rsidR="003715AE" w:rsidRPr="00727686" w:rsidDel="00934176">
          <w:delText>H</w:delText>
        </w:r>
      </w:del>
      <w:r w:rsidR="003715AE" w:rsidRPr="00727686">
        <w:t>iện trạng tổ c</w:t>
      </w:r>
      <w:bookmarkStart w:id="1130" w:name="_GoBack"/>
      <w:bookmarkEnd w:id="1130"/>
      <w:r w:rsidR="003715AE" w:rsidRPr="00727686">
        <w:t>hức</w:t>
      </w:r>
      <w:bookmarkEnd w:id="1127"/>
    </w:p>
    <w:p w14:paraId="4FBE7914" w14:textId="5937E69B" w:rsidR="00D1719D" w:rsidRPr="00727686" w:rsidRDefault="00D1719D">
      <w:pPr>
        <w:pStyle w:val="Heading1"/>
        <w:numPr>
          <w:ilvl w:val="1"/>
          <w:numId w:val="30"/>
        </w:numPr>
        <w:rPr>
          <w:ins w:id="1131" w:author="pham phuong" w:date="2018-03-05T03:45:00Z"/>
        </w:rPr>
        <w:pPrChange w:id="1132" w:author="pham phuong" w:date="2018-03-05T06:38:00Z">
          <w:pPr/>
        </w:pPrChange>
      </w:pPr>
      <w:bookmarkStart w:id="1133" w:name="_Toc517377317"/>
      <w:bookmarkEnd w:id="1133"/>
    </w:p>
    <w:p w14:paraId="0336D21C" w14:textId="4F9BD458" w:rsidR="00307849" w:rsidRPr="007D7457" w:rsidRDefault="00E40C97">
      <w:pPr>
        <w:pStyle w:val="Heading1"/>
        <w:jc w:val="center"/>
        <w:rPr>
          <w:ins w:id="1134" w:author="pham phuong" w:date="2018-03-05T06:39:00Z"/>
          <w:rFonts w:cs="Times New Roman"/>
          <w:szCs w:val="26"/>
        </w:rPr>
      </w:pPr>
      <w:r>
        <w:rPr>
          <w:rFonts w:cs="Times New Roman"/>
          <w:noProof/>
          <w:szCs w:val="26"/>
        </w:rPr>
        <w:drawing>
          <wp:inline distT="0" distB="0" distL="0" distR="0" wp14:anchorId="282E0C3C" wp14:editId="58DC1354">
            <wp:extent cx="5867400" cy="239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enTrangToChu_flow.png"/>
                    <pic:cNvPicPr/>
                  </pic:nvPicPr>
                  <pic:blipFill>
                    <a:blip r:embed="rId8">
                      <a:extLst>
                        <a:ext uri="{28A0092B-C50C-407E-A947-70E740481C1C}">
                          <a14:useLocalDpi xmlns:a14="http://schemas.microsoft.com/office/drawing/2010/main" val="0"/>
                        </a:ext>
                      </a:extLst>
                    </a:blip>
                    <a:stretch>
                      <a:fillRect/>
                    </a:stretch>
                  </pic:blipFill>
                  <pic:spPr>
                    <a:xfrm>
                      <a:off x="0" y="0"/>
                      <a:ext cx="5867400" cy="2390775"/>
                    </a:xfrm>
                    <a:prstGeom prst="rect">
                      <a:avLst/>
                    </a:prstGeom>
                  </pic:spPr>
                </pic:pic>
              </a:graphicData>
            </a:graphic>
          </wp:inline>
        </w:drawing>
      </w:r>
    </w:p>
    <w:p w14:paraId="492FD80B" w14:textId="77777777" w:rsidR="004602EE" w:rsidRDefault="00307849" w:rsidP="002770CB">
      <w:pPr>
        <w:pStyle w:val="Caption"/>
        <w:jc w:val="center"/>
        <w:rPr>
          <w:rFonts w:ascii="Times New Roman" w:hAnsi="Times New Roman" w:cs="Times New Roman"/>
          <w:sz w:val="26"/>
          <w:szCs w:val="26"/>
        </w:rPr>
      </w:pPr>
      <w:ins w:id="1135" w:author="pham phuong" w:date="2018-03-05T06:39:00Z">
        <w:r w:rsidRPr="007D7457">
          <w:rPr>
            <w:rFonts w:ascii="Times New Roman" w:hAnsi="Times New Roman" w:cs="Times New Roman"/>
            <w:sz w:val="26"/>
            <w:szCs w:val="26"/>
            <w:rPrChange w:id="1136" w:author="pham phuong" w:date="2018-03-09T15:53:00Z">
              <w:rPr>
                <w:rFonts w:ascii="Times New Roman" w:eastAsiaTheme="majorEastAsia" w:hAnsi="Times New Roman" w:cstheme="majorBidi"/>
                <w:color w:val="000000" w:themeColor="text1"/>
                <w:sz w:val="26"/>
                <w:szCs w:val="32"/>
              </w:rPr>
            </w:rPrChange>
          </w:rPr>
          <w:t xml:space="preserve">Hình </w:t>
        </w:r>
      </w:ins>
      <w:r w:rsidR="00AD359A">
        <w:rPr>
          <w:rFonts w:ascii="Times New Roman" w:hAnsi="Times New Roman" w:cs="Times New Roman"/>
          <w:sz w:val="26"/>
          <w:szCs w:val="26"/>
        </w:rPr>
        <w:t>1.1</w:t>
      </w:r>
      <w:ins w:id="1137" w:author="pham phuong" w:date="2018-03-05T06:39:00Z">
        <w:r w:rsidRPr="007D7457">
          <w:rPr>
            <w:rFonts w:ascii="Times New Roman" w:hAnsi="Times New Roman" w:cs="Times New Roman"/>
            <w:sz w:val="26"/>
            <w:szCs w:val="26"/>
            <w:rPrChange w:id="1138" w:author="pham phuong" w:date="2018-03-09T15:53:00Z">
              <w:rPr>
                <w:rFonts w:ascii="Times New Roman" w:eastAsiaTheme="majorEastAsia" w:hAnsi="Times New Roman" w:cstheme="majorBidi"/>
                <w:color w:val="000000" w:themeColor="text1"/>
                <w:sz w:val="26"/>
                <w:szCs w:val="32"/>
              </w:rPr>
            </w:rPrChange>
          </w:rPr>
          <w:t xml:space="preserve"> </w:t>
        </w:r>
      </w:ins>
      <w:ins w:id="1139" w:author="pham phuong" w:date="2018-03-05T06:44:00Z">
        <w:r w:rsidRPr="007D7457">
          <w:rPr>
            <w:rFonts w:ascii="Times New Roman" w:hAnsi="Times New Roman" w:cs="Times New Roman"/>
            <w:sz w:val="26"/>
            <w:szCs w:val="26"/>
            <w:rPrChange w:id="1140" w:author="pham phuong" w:date="2018-03-09T15:53:00Z">
              <w:rPr>
                <w:rFonts w:ascii="Times New Roman" w:eastAsiaTheme="majorEastAsia" w:hAnsi="Times New Roman" w:cs="Times New Roman"/>
                <w:color w:val="000000" w:themeColor="text1"/>
                <w:sz w:val="26"/>
                <w:szCs w:val="26"/>
              </w:rPr>
            </w:rPrChange>
          </w:rPr>
          <w:t>Cơ cấu hoạt động của tổ chức</w:t>
        </w:r>
      </w:ins>
    </w:p>
    <w:p w14:paraId="5DD9A785" w14:textId="2A563B5B" w:rsidR="005F3BAC" w:rsidRPr="00C35A2C" w:rsidDel="004B125F" w:rsidRDefault="00307849" w:rsidP="004602EE">
      <w:pPr>
        <w:pStyle w:val="Caption"/>
        <w:jc w:val="center"/>
        <w:rPr>
          <w:ins w:id="1141" w:author="Hoan Ng" w:date="2017-03-20T22:11:00Z"/>
          <w:del w:id="1142" w:author="pham phuong" w:date="2018-03-05T06:38:00Z"/>
          <w:rFonts w:cs="Times New Roman"/>
          <w:b/>
          <w:szCs w:val="26"/>
        </w:rPr>
      </w:pPr>
      <w:ins w:id="1143" w:author="pham phuong" w:date="2018-03-05T06:41:00Z">
        <w:r w:rsidRPr="007D7457">
          <w:rPr>
            <w:rFonts w:cs="Times New Roman"/>
            <w:szCs w:val="26"/>
          </w:rPr>
          <w:lastRenderedPageBreak/>
          <w:br/>
        </w:r>
      </w:ins>
      <w:bookmarkStart w:id="1144" w:name="_Toc517377319"/>
      <w:ins w:id="1145" w:author="pham phuong" w:date="2018-03-05T06:38:00Z">
        <w:r w:rsidR="004B125F" w:rsidRPr="00C35A2C">
          <w:rPr>
            <w:rFonts w:cs="Times New Roman"/>
            <w:b/>
            <w:szCs w:val="26"/>
          </w:rPr>
          <w:t>1.</w:t>
        </w:r>
      </w:ins>
      <w:r w:rsidR="00414411" w:rsidRPr="00C35A2C">
        <w:rPr>
          <w:rFonts w:cs="Times New Roman"/>
          <w:b/>
          <w:szCs w:val="26"/>
          <w:lang w:val="vi-VN"/>
        </w:rPr>
        <w:t>2.</w:t>
      </w:r>
      <w:bookmarkEnd w:id="1144"/>
      <w:r w:rsidR="00414411" w:rsidRPr="00C35A2C">
        <w:rPr>
          <w:rFonts w:cs="Times New Roman"/>
          <w:b/>
          <w:szCs w:val="26"/>
          <w:lang w:val="vi-VN"/>
        </w:rPr>
        <w:t xml:space="preserve"> </w:t>
      </w:r>
    </w:p>
    <w:p w14:paraId="570605E8" w14:textId="57140492" w:rsidR="00307849" w:rsidRPr="00C35A2C" w:rsidRDefault="00046086">
      <w:pPr>
        <w:pStyle w:val="Heading1"/>
        <w:rPr>
          <w:ins w:id="1146" w:author="pham phuong" w:date="2018-03-05T03:57:00Z"/>
        </w:rPr>
        <w:pPrChange w:id="1147" w:author="pham phuong" w:date="2018-03-05T06:41:00Z">
          <w:pPr>
            <w:ind w:firstLine="360"/>
          </w:pPr>
        </w:pPrChange>
      </w:pPr>
      <w:ins w:id="1148" w:author="Hoan Ng" w:date="2017-03-20T21:39:00Z">
        <w:del w:id="1149" w:author="pham phuong" w:date="2018-03-05T06:36:00Z">
          <w:r w:rsidRPr="00C35A2C" w:rsidDel="004B125F">
            <w:delText xml:space="preserve">1.2. </w:delText>
          </w:r>
        </w:del>
      </w:ins>
      <w:bookmarkStart w:id="1150" w:name="_Toc517377320"/>
      <w:r w:rsidR="003715AE" w:rsidRPr="00C35A2C">
        <w:t>Hiện trạng nghiệp vụ</w:t>
      </w:r>
      <w:bookmarkEnd w:id="1150"/>
      <w:del w:id="1151" w:author="pham phuong" w:date="2018-03-05T03:57:00Z">
        <w:r w:rsidR="003715AE" w:rsidRPr="00C35A2C" w:rsidDel="00442C44">
          <w:delText xml:space="preserve"> (chức năng &amp; phi chức năng</w:delText>
        </w:r>
      </w:del>
    </w:p>
    <w:p w14:paraId="2292BD71" w14:textId="77777777" w:rsidR="00307849" w:rsidRPr="007D7457" w:rsidRDefault="007E382E">
      <w:pPr>
        <w:keepNext/>
        <w:ind w:firstLine="360"/>
        <w:jc w:val="center"/>
        <w:rPr>
          <w:ins w:id="1152" w:author="pham phuong" w:date="2018-03-05T06:45:00Z"/>
          <w:rFonts w:ascii="Times New Roman" w:hAnsi="Times New Roman" w:cs="Times New Roman"/>
          <w:sz w:val="26"/>
          <w:szCs w:val="26"/>
          <w:rPrChange w:id="1153" w:author="pham phuong" w:date="2018-03-09T15:53:00Z">
            <w:rPr>
              <w:ins w:id="1154" w:author="pham phuong" w:date="2018-03-05T06:45:00Z"/>
            </w:rPr>
          </w:rPrChange>
        </w:rPr>
        <w:pPrChange w:id="1155" w:author="pham phuong" w:date="2018-03-05T06:45:00Z">
          <w:pPr>
            <w:ind w:firstLine="360"/>
            <w:jc w:val="center"/>
          </w:pPr>
        </w:pPrChange>
      </w:pPr>
      <w:ins w:id="1156" w:author="pham phuong" w:date="2018-03-05T04:08:00Z">
        <w:r w:rsidRPr="007D7457">
          <w:rPr>
            <w:rFonts w:ascii="Times New Roman" w:hAnsi="Times New Roman" w:cs="Times New Roman"/>
            <w:noProof/>
            <w:sz w:val="26"/>
            <w:szCs w:val="26"/>
            <w:rPrChange w:id="1157" w:author="pham phuong" w:date="2018-03-09T15:53:00Z">
              <w:rPr>
                <w:noProof/>
              </w:rPr>
            </w:rPrChange>
          </w:rPr>
          <w:drawing>
            <wp:inline distT="0" distB="0" distL="0" distR="0" wp14:anchorId="25A55856" wp14:editId="492A7C32">
              <wp:extent cx="4019550" cy="378142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L.png"/>
                      <pic:cNvPicPr/>
                    </pic:nvPicPr>
                    <pic:blipFill>
                      <a:blip r:embed="rId9">
                        <a:extLst>
                          <a:ext uri="{28A0092B-C50C-407E-A947-70E740481C1C}">
                            <a14:useLocalDpi xmlns:a14="http://schemas.microsoft.com/office/drawing/2010/main" val="0"/>
                          </a:ext>
                        </a:extLst>
                      </a:blip>
                      <a:stretch>
                        <a:fillRect/>
                      </a:stretch>
                    </pic:blipFill>
                    <pic:spPr>
                      <a:xfrm>
                        <a:off x="0" y="0"/>
                        <a:ext cx="4020590" cy="3782403"/>
                      </a:xfrm>
                      <a:prstGeom prst="rect">
                        <a:avLst/>
                      </a:prstGeom>
                    </pic:spPr>
                  </pic:pic>
                </a:graphicData>
              </a:graphic>
            </wp:inline>
          </w:drawing>
        </w:r>
      </w:ins>
    </w:p>
    <w:p w14:paraId="60E6572E" w14:textId="31070D7A" w:rsidR="00442C44" w:rsidRPr="007D7457" w:rsidRDefault="00307849">
      <w:pPr>
        <w:pStyle w:val="Caption"/>
        <w:jc w:val="center"/>
        <w:rPr>
          <w:ins w:id="1158" w:author="pham phuong" w:date="2018-03-05T06:41:00Z"/>
          <w:rFonts w:ascii="Times New Roman" w:hAnsi="Times New Roman" w:cs="Times New Roman"/>
          <w:sz w:val="26"/>
          <w:szCs w:val="26"/>
          <w:rPrChange w:id="1159" w:author="pham phuong" w:date="2018-03-09T15:53:00Z">
            <w:rPr>
              <w:ins w:id="1160" w:author="pham phuong" w:date="2018-03-05T06:41:00Z"/>
              <w:rFonts w:ascii="Times New Roman" w:hAnsi="Times New Roman" w:cs="Times New Roman"/>
            </w:rPr>
          </w:rPrChange>
        </w:rPr>
        <w:pPrChange w:id="1161" w:author="pham phuong" w:date="2018-03-05T06:45:00Z">
          <w:pPr>
            <w:ind w:firstLine="360"/>
          </w:pPr>
        </w:pPrChange>
      </w:pPr>
      <w:ins w:id="1162" w:author="pham phuong" w:date="2018-03-05T06:45:00Z">
        <w:r w:rsidRPr="007D7457">
          <w:rPr>
            <w:rFonts w:ascii="Times New Roman" w:hAnsi="Times New Roman" w:cs="Times New Roman"/>
            <w:sz w:val="26"/>
            <w:szCs w:val="26"/>
            <w:rPrChange w:id="1163" w:author="pham phuong" w:date="2018-03-09T15:53:00Z">
              <w:rPr>
                <w:i/>
                <w:iCs/>
              </w:rPr>
            </w:rPrChange>
          </w:rPr>
          <w:t xml:space="preserve">Hình 1.2 Sơ đồ </w:t>
        </w:r>
      </w:ins>
      <w:ins w:id="1164" w:author="pham phuong" w:date="2018-03-07T15:11:00Z">
        <w:r w:rsidR="006E6E19" w:rsidRPr="007D7457">
          <w:rPr>
            <w:rFonts w:ascii="Times New Roman" w:hAnsi="Times New Roman" w:cs="Times New Roman"/>
            <w:sz w:val="26"/>
            <w:szCs w:val="26"/>
          </w:rPr>
          <w:t>một số</w:t>
        </w:r>
      </w:ins>
      <w:ins w:id="1165" w:author="pham phuong" w:date="2018-03-05T06:45:00Z">
        <w:r w:rsidRPr="007D7457">
          <w:rPr>
            <w:rFonts w:ascii="Times New Roman" w:hAnsi="Times New Roman" w:cs="Times New Roman"/>
            <w:sz w:val="26"/>
            <w:szCs w:val="26"/>
            <w:rPrChange w:id="1166" w:author="pham phuong" w:date="2018-03-09T15:53:00Z">
              <w:rPr>
                <w:i/>
                <w:iCs/>
              </w:rPr>
            </w:rPrChange>
          </w:rPr>
          <w:t xml:space="preserve"> nghiệp vụ của phòng mạch</w:t>
        </w:r>
      </w:ins>
      <w:ins w:id="1167" w:author="pham phuong" w:date="2018-03-09T16:12:00Z">
        <w:r w:rsidR="00044A5F" w:rsidRPr="007D7457">
          <w:rPr>
            <w:rFonts w:ascii="Times New Roman" w:hAnsi="Times New Roman" w:cs="Times New Roman"/>
            <w:sz w:val="26"/>
            <w:szCs w:val="26"/>
          </w:rPr>
          <w:t>.</w:t>
        </w:r>
      </w:ins>
    </w:p>
    <w:p w14:paraId="0E539D64" w14:textId="77777777" w:rsidR="00307849" w:rsidRPr="007D7457" w:rsidRDefault="00307849">
      <w:pPr>
        <w:ind w:firstLine="360"/>
        <w:rPr>
          <w:ins w:id="1168" w:author="pham phuong" w:date="2018-03-05T04:10:00Z"/>
          <w:rFonts w:ascii="Times New Roman" w:hAnsi="Times New Roman" w:cs="Times New Roman"/>
          <w:sz w:val="26"/>
          <w:szCs w:val="26"/>
          <w:rPrChange w:id="1169" w:author="pham phuong" w:date="2018-03-09T15:53:00Z">
            <w:rPr>
              <w:ins w:id="1170" w:author="pham phuong" w:date="2018-03-05T04:10:00Z"/>
            </w:rPr>
          </w:rPrChange>
        </w:rPr>
      </w:pPr>
    </w:p>
    <w:p w14:paraId="7DE7EF7A" w14:textId="449D1BAA" w:rsidR="000B21B1" w:rsidRPr="007D7457" w:rsidRDefault="00975B17">
      <w:pPr>
        <w:ind w:firstLine="360"/>
        <w:jc w:val="both"/>
        <w:rPr>
          <w:rFonts w:ascii="Times New Roman" w:hAnsi="Times New Roman" w:cs="Times New Roman"/>
          <w:sz w:val="26"/>
          <w:szCs w:val="26"/>
        </w:rPr>
      </w:pPr>
      <w:ins w:id="1171" w:author="pham phuong" w:date="2018-03-07T14:57:00Z">
        <w:r w:rsidRPr="007D7457">
          <w:rPr>
            <w:rFonts w:ascii="Times New Roman" w:hAnsi="Times New Roman" w:cs="Times New Roman"/>
            <w:sz w:val="26"/>
            <w:szCs w:val="26"/>
          </w:rPr>
          <w:t>Khi được quản lý yêu cầu l</w:t>
        </w:r>
      </w:ins>
      <w:ins w:id="1172" w:author="pham phuong" w:date="2018-03-05T04:10:00Z">
        <w:r w:rsidR="007E382E" w:rsidRPr="007D7457">
          <w:rPr>
            <w:rFonts w:ascii="Times New Roman" w:hAnsi="Times New Roman" w:cs="Times New Roman"/>
            <w:sz w:val="26"/>
            <w:szCs w:val="26"/>
            <w:rPrChange w:id="1173" w:author="pham phuong" w:date="2018-03-09T15:53:00Z">
              <w:rPr/>
            </w:rPrChange>
          </w:rPr>
          <w:t>ập danh sách khám bệnh</w:t>
        </w:r>
      </w:ins>
      <w:ins w:id="1174" w:author="pham phuong" w:date="2018-03-07T14:58:00Z">
        <w:r w:rsidRPr="007D7457">
          <w:rPr>
            <w:rFonts w:ascii="Times New Roman" w:hAnsi="Times New Roman" w:cs="Times New Roman"/>
            <w:sz w:val="26"/>
            <w:szCs w:val="26"/>
          </w:rPr>
          <w:t xml:space="preserve"> thì phải xuất</w:t>
        </w:r>
      </w:ins>
      <w:ins w:id="1175" w:author="pham phuong" w:date="2018-03-05T04:11:00Z">
        <w:r w:rsidR="007E382E" w:rsidRPr="007D7457">
          <w:rPr>
            <w:rFonts w:ascii="Times New Roman" w:hAnsi="Times New Roman" w:cs="Times New Roman"/>
            <w:sz w:val="26"/>
            <w:szCs w:val="26"/>
            <w:rPrChange w:id="1176" w:author="pham phuong" w:date="2018-03-09T15:53:00Z">
              <w:rPr/>
            </w:rPrChange>
          </w:rPr>
          <w:t xml:space="preserve"> những thông tin: ngày khám bệnh, số thứ tự, họ tên bệnh nhân, giới tính, năm sinh, địa chỉ. </w:t>
        </w:r>
      </w:ins>
      <w:ins w:id="1177" w:author="pham phuong" w:date="2018-03-07T14:58:00Z">
        <w:r w:rsidRPr="007D7457">
          <w:rPr>
            <w:rFonts w:ascii="Times New Roman" w:hAnsi="Times New Roman" w:cs="Times New Roman"/>
            <w:sz w:val="26"/>
            <w:szCs w:val="26"/>
          </w:rPr>
          <w:t>Đối với</w:t>
        </w:r>
      </w:ins>
      <w:ins w:id="1178" w:author="pham phuong" w:date="2018-03-07T14:56:00Z">
        <w:r w:rsidRPr="007D7457">
          <w:rPr>
            <w:rFonts w:ascii="Times New Roman" w:hAnsi="Times New Roman" w:cs="Times New Roman"/>
            <w:sz w:val="26"/>
            <w:szCs w:val="26"/>
          </w:rPr>
          <w:t xml:space="preserve"> người bệnh đến khám bệnh sẽ phải điền đầy đủ thông tin </w:t>
        </w:r>
      </w:ins>
      <w:ins w:id="1179" w:author="pham phuong" w:date="2018-03-07T14:58:00Z">
        <w:r w:rsidRPr="007D7457">
          <w:rPr>
            <w:rFonts w:ascii="Times New Roman" w:hAnsi="Times New Roman" w:cs="Times New Roman"/>
            <w:sz w:val="26"/>
            <w:szCs w:val="26"/>
          </w:rPr>
          <w:t>vào</w:t>
        </w:r>
      </w:ins>
      <w:ins w:id="1180" w:author="pham phuong" w:date="2018-03-05T04:12:00Z">
        <w:r w:rsidR="007E382E" w:rsidRPr="007D7457">
          <w:rPr>
            <w:rFonts w:ascii="Times New Roman" w:hAnsi="Times New Roman" w:cs="Times New Roman"/>
            <w:sz w:val="26"/>
            <w:szCs w:val="26"/>
            <w:rPrChange w:id="1181" w:author="pham phuong" w:date="2018-03-09T15:53:00Z">
              <w:rPr/>
            </w:rPrChange>
          </w:rPr>
          <w:t xml:space="preserve"> phiếu khám bệnh</w:t>
        </w:r>
      </w:ins>
      <w:ins w:id="1182" w:author="pham phuong" w:date="2018-03-07T14:59:00Z">
        <w:r w:rsidRPr="007D7457">
          <w:rPr>
            <w:rFonts w:ascii="Times New Roman" w:hAnsi="Times New Roman" w:cs="Times New Roman"/>
            <w:sz w:val="26"/>
            <w:szCs w:val="26"/>
          </w:rPr>
          <w:t xml:space="preserve"> như</w:t>
        </w:r>
      </w:ins>
      <w:ins w:id="1183" w:author="pham phuong" w:date="2018-03-05T04:14:00Z">
        <w:r w:rsidR="007E382E" w:rsidRPr="007D7457">
          <w:rPr>
            <w:rFonts w:ascii="Times New Roman" w:hAnsi="Times New Roman" w:cs="Times New Roman"/>
            <w:sz w:val="26"/>
            <w:szCs w:val="26"/>
            <w:rPrChange w:id="1184" w:author="pham phuong" w:date="2018-03-09T15:53:00Z">
              <w:rPr/>
            </w:rPrChange>
          </w:rPr>
          <w:t xml:space="preserve">: </w:t>
        </w:r>
      </w:ins>
      <w:ins w:id="1185" w:author="pham phuong" w:date="2018-03-05T04:15:00Z">
        <w:r w:rsidR="007E382E" w:rsidRPr="007D7457">
          <w:rPr>
            <w:rFonts w:ascii="Times New Roman" w:hAnsi="Times New Roman" w:cs="Times New Roman"/>
            <w:sz w:val="26"/>
            <w:szCs w:val="26"/>
            <w:rPrChange w:id="1186" w:author="pham phuong" w:date="2018-03-09T15:53:00Z">
              <w:rPr/>
            </w:rPrChange>
          </w:rPr>
          <w:t>họ tên, ngày khám, triệu chứng</w:t>
        </w:r>
      </w:ins>
      <w:ins w:id="1187" w:author="pham phuong" w:date="2018-03-07T15:02:00Z">
        <w:r w:rsidRPr="007D7457">
          <w:rPr>
            <w:rFonts w:ascii="Times New Roman" w:hAnsi="Times New Roman" w:cs="Times New Roman"/>
            <w:sz w:val="26"/>
            <w:szCs w:val="26"/>
          </w:rPr>
          <w:t>,</w:t>
        </w:r>
      </w:ins>
      <w:r w:rsidR="009A05F1">
        <w:rPr>
          <w:rFonts w:ascii="Times New Roman" w:hAnsi="Times New Roman" w:cs="Times New Roman"/>
          <w:sz w:val="26"/>
          <w:szCs w:val="26"/>
        </w:rPr>
        <w:t xml:space="preserve"> </w:t>
      </w:r>
      <w:ins w:id="1188" w:author="pham phuong" w:date="2018-03-07T15:02:00Z">
        <w:r w:rsidRPr="007D7457">
          <w:rPr>
            <w:rFonts w:ascii="Times New Roman" w:hAnsi="Times New Roman" w:cs="Times New Roman"/>
            <w:sz w:val="26"/>
            <w:szCs w:val="26"/>
          </w:rPr>
          <w:t>sau đó đ</w:t>
        </w:r>
      </w:ins>
      <w:ins w:id="1189" w:author="pham phuong" w:date="2018-03-07T14:59:00Z">
        <w:r w:rsidRPr="007D7457">
          <w:rPr>
            <w:rFonts w:ascii="Times New Roman" w:hAnsi="Times New Roman" w:cs="Times New Roman"/>
            <w:sz w:val="26"/>
            <w:szCs w:val="26"/>
          </w:rPr>
          <w:t xml:space="preserve">ưa phiếu khám cho bác sĩ để khám </w:t>
        </w:r>
      </w:ins>
      <w:ins w:id="1190" w:author="pham phuong" w:date="2018-03-07T15:00:00Z">
        <w:r w:rsidRPr="007D7457">
          <w:rPr>
            <w:rFonts w:ascii="Times New Roman" w:hAnsi="Times New Roman" w:cs="Times New Roman"/>
            <w:sz w:val="26"/>
            <w:szCs w:val="26"/>
          </w:rPr>
          <w:t>và điền thêm các thông tin vào phiếu khám bệnh</w:t>
        </w:r>
      </w:ins>
      <w:ins w:id="1191" w:author="pham phuong" w:date="2018-03-05T04:15:00Z">
        <w:r w:rsidR="007E382E" w:rsidRPr="007D7457">
          <w:rPr>
            <w:rFonts w:ascii="Times New Roman" w:hAnsi="Times New Roman" w:cs="Times New Roman"/>
            <w:sz w:val="26"/>
            <w:szCs w:val="26"/>
            <w:rPrChange w:id="1192" w:author="pham phuong" w:date="2018-03-09T15:53:00Z">
              <w:rPr/>
            </w:rPrChange>
          </w:rPr>
          <w:t xml:space="preserve"> </w:t>
        </w:r>
      </w:ins>
      <w:ins w:id="1193" w:author="pham phuong" w:date="2018-03-07T15:00:00Z">
        <w:r w:rsidRPr="007D7457">
          <w:rPr>
            <w:rFonts w:ascii="Times New Roman" w:hAnsi="Times New Roman" w:cs="Times New Roman"/>
            <w:sz w:val="26"/>
            <w:szCs w:val="26"/>
          </w:rPr>
          <w:t>(</w:t>
        </w:r>
      </w:ins>
      <w:ins w:id="1194" w:author="pham phuong" w:date="2018-03-05T04:15:00Z">
        <w:r w:rsidR="007E382E" w:rsidRPr="007D7457">
          <w:rPr>
            <w:rFonts w:ascii="Times New Roman" w:hAnsi="Times New Roman" w:cs="Times New Roman"/>
            <w:sz w:val="26"/>
            <w:szCs w:val="26"/>
            <w:rPrChange w:id="1195" w:author="pham phuong" w:date="2018-03-09T15:53:00Z">
              <w:rPr/>
            </w:rPrChange>
          </w:rPr>
          <w:t>dự đoán loại bệnh, thuốc, đơn vị thuốc, số lượng thuốc, cách dụng thuốc.</w:t>
        </w:r>
      </w:ins>
      <w:ins w:id="1196" w:author="pham phuong" w:date="2018-03-05T04:19:00Z">
        <w:r w:rsidR="007B62B8" w:rsidRPr="007D7457">
          <w:rPr>
            <w:rFonts w:ascii="Times New Roman" w:hAnsi="Times New Roman" w:cs="Times New Roman"/>
            <w:sz w:val="26"/>
            <w:szCs w:val="26"/>
            <w:rPrChange w:id="1197" w:author="pham phuong" w:date="2018-03-09T15:53:00Z">
              <w:rPr/>
            </w:rPrChange>
          </w:rPr>
          <w:t xml:space="preserve"> Có 5 loại bệnh, 30 loại thuốc, 2 loại đơn vị (viên, chai), có 4 cách dùng</w:t>
        </w:r>
      </w:ins>
      <w:ins w:id="1198" w:author="pham phuong" w:date="2018-03-07T15:00:00Z">
        <w:r w:rsidRPr="007D7457">
          <w:rPr>
            <w:rFonts w:ascii="Times New Roman" w:hAnsi="Times New Roman" w:cs="Times New Roman"/>
            <w:sz w:val="26"/>
            <w:szCs w:val="26"/>
          </w:rPr>
          <w:t>)</w:t>
        </w:r>
      </w:ins>
      <w:ins w:id="1199" w:author="pham phuong" w:date="2018-03-05T04:17:00Z">
        <w:r w:rsidR="007E382E" w:rsidRPr="007D7457">
          <w:rPr>
            <w:rFonts w:ascii="Times New Roman" w:hAnsi="Times New Roman" w:cs="Times New Roman"/>
            <w:sz w:val="26"/>
            <w:szCs w:val="26"/>
            <w:rPrChange w:id="1200" w:author="pham phuong" w:date="2018-03-09T15:53:00Z">
              <w:rPr/>
            </w:rPrChange>
          </w:rPr>
          <w:t xml:space="preserve">. </w:t>
        </w:r>
      </w:ins>
      <w:ins w:id="1201" w:author="pham phuong" w:date="2018-03-07T15:02:00Z">
        <w:r w:rsidRPr="007D7457">
          <w:rPr>
            <w:rFonts w:ascii="Times New Roman" w:hAnsi="Times New Roman" w:cs="Times New Roman"/>
            <w:sz w:val="26"/>
            <w:szCs w:val="26"/>
          </w:rPr>
          <w:t>Khi đã khám xo</w:t>
        </w:r>
      </w:ins>
      <w:ins w:id="1202" w:author="pham phuong" w:date="2018-03-07T15:03:00Z">
        <w:r w:rsidRPr="007D7457">
          <w:rPr>
            <w:rFonts w:ascii="Times New Roman" w:hAnsi="Times New Roman" w:cs="Times New Roman"/>
            <w:sz w:val="26"/>
            <w:szCs w:val="26"/>
          </w:rPr>
          <w:t>ng bệnh, bệnh nhân đưa</w:t>
        </w:r>
      </w:ins>
      <w:ins w:id="1203" w:author="pham phuong" w:date="2018-03-05T04:17:00Z">
        <w:r w:rsidR="007E382E" w:rsidRPr="007D7457">
          <w:rPr>
            <w:rFonts w:ascii="Times New Roman" w:hAnsi="Times New Roman" w:cs="Times New Roman"/>
            <w:sz w:val="26"/>
            <w:szCs w:val="26"/>
            <w:rPrChange w:id="1204" w:author="pham phuong" w:date="2018-03-09T15:53:00Z">
              <w:rPr/>
            </w:rPrChange>
          </w:rPr>
          <w:t xml:space="preserve"> hóa đơn thanh toán </w:t>
        </w:r>
      </w:ins>
      <w:ins w:id="1205" w:author="pham phuong" w:date="2018-03-07T15:03:00Z">
        <w:r w:rsidRPr="007D7457">
          <w:rPr>
            <w:rFonts w:ascii="Times New Roman" w:hAnsi="Times New Roman" w:cs="Times New Roman"/>
            <w:sz w:val="26"/>
            <w:szCs w:val="26"/>
          </w:rPr>
          <w:t>đến bộ phận dược phẩm, trên phiếu h</w:t>
        </w:r>
      </w:ins>
      <w:ins w:id="1206" w:author="pham phuong" w:date="2018-03-07T15:04:00Z">
        <w:r w:rsidRPr="007D7457">
          <w:rPr>
            <w:rFonts w:ascii="Times New Roman" w:hAnsi="Times New Roman" w:cs="Times New Roman"/>
            <w:sz w:val="26"/>
            <w:szCs w:val="26"/>
          </w:rPr>
          <w:t xml:space="preserve">óa đơn </w:t>
        </w:r>
      </w:ins>
      <w:ins w:id="1207" w:author="pham phuong" w:date="2018-03-05T04:17:00Z">
        <w:r w:rsidR="007E382E" w:rsidRPr="007D7457">
          <w:rPr>
            <w:rFonts w:ascii="Times New Roman" w:hAnsi="Times New Roman" w:cs="Times New Roman"/>
            <w:sz w:val="26"/>
            <w:szCs w:val="26"/>
            <w:rPrChange w:id="1208" w:author="pham phuong" w:date="2018-03-09T15:53:00Z">
              <w:rPr/>
            </w:rPrChange>
          </w:rPr>
          <w:t>cần thông tin: họ tên, ngày khám, tiền khám, tiền thuốc</w:t>
        </w:r>
      </w:ins>
      <w:ins w:id="1209" w:author="pham phuong" w:date="2018-03-07T15:04:00Z">
        <w:r w:rsidRPr="007D7457">
          <w:rPr>
            <w:rFonts w:ascii="Times New Roman" w:hAnsi="Times New Roman" w:cs="Times New Roman"/>
            <w:sz w:val="26"/>
            <w:szCs w:val="26"/>
          </w:rPr>
          <w:t xml:space="preserve">. </w:t>
        </w:r>
      </w:ins>
      <w:ins w:id="1210" w:author="pham phuong" w:date="2018-03-05T04:17:00Z">
        <w:r w:rsidR="007E382E" w:rsidRPr="007D7457">
          <w:rPr>
            <w:rFonts w:ascii="Times New Roman" w:hAnsi="Times New Roman" w:cs="Times New Roman"/>
            <w:sz w:val="26"/>
            <w:szCs w:val="26"/>
            <w:rPrChange w:id="1211" w:author="pham phuong" w:date="2018-03-09T15:53:00Z">
              <w:rPr/>
            </w:rPrChange>
          </w:rPr>
          <w:t>Tiền khám 3</w:t>
        </w:r>
      </w:ins>
      <w:ins w:id="1212" w:author="pham phuong" w:date="2018-03-05T04:18:00Z">
        <w:r w:rsidR="007E382E" w:rsidRPr="007D7457">
          <w:rPr>
            <w:rFonts w:ascii="Times New Roman" w:hAnsi="Times New Roman" w:cs="Times New Roman"/>
            <w:sz w:val="26"/>
            <w:szCs w:val="26"/>
            <w:rPrChange w:id="1213" w:author="pham phuong" w:date="2018-03-09T15:53:00Z">
              <w:rPr/>
            </w:rPrChange>
          </w:rPr>
          <w:t>0.000 đồng. Tiền thuốc chỉ có khi bệnh nhan có dùng thuốc. Mỗi loại thuốc có đơn giá riêng</w:t>
        </w:r>
      </w:ins>
      <w:ins w:id="1214" w:author="pham phuong" w:date="2018-03-07T15:04:00Z">
        <w:r w:rsidRPr="007D7457">
          <w:rPr>
            <w:rFonts w:ascii="Times New Roman" w:hAnsi="Times New Roman" w:cs="Times New Roman"/>
            <w:sz w:val="26"/>
            <w:szCs w:val="26"/>
          </w:rPr>
          <w:t>.</w:t>
        </w:r>
      </w:ins>
      <w:ins w:id="1215" w:author="pham phuong" w:date="2018-03-07T15:02:00Z">
        <w:r w:rsidRPr="007D7457">
          <w:rPr>
            <w:rFonts w:ascii="Times New Roman" w:hAnsi="Times New Roman" w:cs="Times New Roman"/>
            <w:sz w:val="26"/>
            <w:szCs w:val="26"/>
          </w:rPr>
          <w:t xml:space="preserve"> Nếu cần tra cứu bệnh nhân thì quản lý sẽ yêu cần có những thông tin: họ tên, ngày khám, loại bệnh, triệu chứng</w:t>
        </w:r>
      </w:ins>
      <w:ins w:id="1216" w:author="pham phuong" w:date="2018-03-07T15:04:00Z">
        <w:r w:rsidRPr="007D7457">
          <w:rPr>
            <w:rFonts w:ascii="Times New Roman" w:hAnsi="Times New Roman" w:cs="Times New Roman"/>
            <w:sz w:val="26"/>
            <w:szCs w:val="26"/>
          </w:rPr>
          <w:t xml:space="preserve">. Đối </w:t>
        </w:r>
      </w:ins>
      <w:ins w:id="1217" w:author="pham phuong" w:date="2018-03-07T15:05:00Z">
        <w:r w:rsidRPr="007D7457">
          <w:rPr>
            <w:rFonts w:ascii="Times New Roman" w:hAnsi="Times New Roman" w:cs="Times New Roman"/>
            <w:sz w:val="26"/>
            <w:szCs w:val="26"/>
          </w:rPr>
          <w:t>bộ phận tài chính sẽ yêu cầu lập báo tháng,</w:t>
        </w:r>
      </w:ins>
      <w:r w:rsidR="009A05F1">
        <w:rPr>
          <w:rFonts w:ascii="Times New Roman" w:hAnsi="Times New Roman" w:cs="Times New Roman"/>
          <w:sz w:val="26"/>
          <w:szCs w:val="26"/>
        </w:rPr>
        <w:t xml:space="preserve"> </w:t>
      </w:r>
      <w:ins w:id="1218" w:author="pham phuong" w:date="2018-03-07T15:05:00Z">
        <w:r w:rsidRPr="007D7457">
          <w:rPr>
            <w:rFonts w:ascii="Times New Roman" w:hAnsi="Times New Roman" w:cs="Times New Roman"/>
            <w:sz w:val="26"/>
            <w:szCs w:val="26"/>
          </w:rPr>
          <w:t>trên báo cáo</w:t>
        </w:r>
      </w:ins>
      <w:ins w:id="1219" w:author="pham phuong" w:date="2018-03-07T15:06:00Z">
        <w:r w:rsidR="006E6E19" w:rsidRPr="007D7457">
          <w:rPr>
            <w:rFonts w:ascii="Times New Roman" w:hAnsi="Times New Roman" w:cs="Times New Roman"/>
            <w:sz w:val="26"/>
            <w:szCs w:val="26"/>
          </w:rPr>
          <w:t xml:space="preserve"> phải có</w:t>
        </w:r>
      </w:ins>
      <w:ins w:id="1220" w:author="pham phuong" w:date="2018-03-07T15:05:00Z">
        <w:r w:rsidRPr="007D7457">
          <w:rPr>
            <w:rFonts w:ascii="Times New Roman" w:hAnsi="Times New Roman" w:cs="Times New Roman"/>
            <w:sz w:val="26"/>
            <w:szCs w:val="26"/>
          </w:rPr>
          <w:t xml:space="preserve"> doanh thu theo ngày (STT, số bệnh nhân, tỷ lệ, ngày, danh thu), báo cáo sử dụng thuốc (STT, đơn vị tính, số lần dùng, thuốc, số lượng).</w:t>
        </w:r>
      </w:ins>
    </w:p>
    <w:p w14:paraId="0ECA73DD" w14:textId="52C3049D" w:rsidR="00E61DC3" w:rsidRPr="002D3D70" w:rsidRDefault="000B21B1" w:rsidP="009C2991">
      <w:pPr>
        <w:pStyle w:val="Heading1"/>
        <w:rPr>
          <w:ins w:id="1221" w:author="pham phuong" w:date="2018-03-05T03:46:00Z"/>
        </w:rPr>
      </w:pPr>
      <w:r w:rsidRPr="00292D7C">
        <w:br w:type="page"/>
      </w:r>
      <w:bookmarkStart w:id="1222" w:name="_Toc517377321"/>
      <w:r w:rsidR="00292D7C" w:rsidRPr="00292D7C">
        <w:rPr>
          <w:lang w:val="vi-VN"/>
        </w:rPr>
        <w:lastRenderedPageBreak/>
        <w:t>1.3</w:t>
      </w:r>
      <w:r w:rsidR="00D76921">
        <w:rPr>
          <w:lang w:val="vi-VN"/>
        </w:rPr>
        <w:t>.</w:t>
      </w:r>
      <w:r w:rsidR="00292D7C" w:rsidRPr="00292D7C">
        <w:rPr>
          <w:lang w:val="vi-VN"/>
        </w:rPr>
        <w:t xml:space="preserve"> </w:t>
      </w:r>
      <w:r w:rsidR="003715AE" w:rsidRPr="00292D7C">
        <w:t>Hiện trạng tin học</w:t>
      </w:r>
      <w:bookmarkEnd w:id="1222"/>
      <w:del w:id="1223" w:author="pham phuong" w:date="2018-03-05T03:46:00Z">
        <w:r w:rsidR="003715AE" w:rsidRPr="002D3D70" w:rsidDel="00D1719D">
          <w:delText xml:space="preserve"> (phần cứng, phần mềm, con người)</w:delText>
        </w:r>
      </w:del>
    </w:p>
    <w:tbl>
      <w:tblPr>
        <w:tblStyle w:val="TableGrid"/>
        <w:tblW w:w="9352" w:type="dxa"/>
        <w:tblLook w:val="04A0" w:firstRow="1" w:lastRow="0" w:firstColumn="1" w:lastColumn="0" w:noHBand="0" w:noVBand="1"/>
      </w:tblPr>
      <w:tblGrid>
        <w:gridCol w:w="1043"/>
        <w:gridCol w:w="1139"/>
        <w:gridCol w:w="1929"/>
        <w:gridCol w:w="1530"/>
        <w:gridCol w:w="1487"/>
        <w:gridCol w:w="830"/>
        <w:gridCol w:w="1394"/>
      </w:tblGrid>
      <w:tr w:rsidR="00AE1EF2" w:rsidRPr="007D7457" w14:paraId="2A0B6FD8" w14:textId="77777777" w:rsidTr="00C821F8">
        <w:trPr>
          <w:trHeight w:val="623"/>
          <w:ins w:id="1224" w:author="pham phuong" w:date="2018-03-09T15:40:00Z"/>
        </w:trPr>
        <w:tc>
          <w:tcPr>
            <w:tcW w:w="1053" w:type="dxa"/>
            <w:tcBorders>
              <w:top w:val="single" w:sz="4" w:space="0" w:color="auto"/>
              <w:left w:val="single" w:sz="4" w:space="0" w:color="auto"/>
              <w:bottom w:val="single" w:sz="4" w:space="0" w:color="auto"/>
              <w:right w:val="single" w:sz="4" w:space="0" w:color="auto"/>
            </w:tcBorders>
            <w:shd w:val="clear" w:color="auto" w:fill="5B9BD5" w:themeFill="accent1"/>
            <w:hideMark/>
          </w:tcPr>
          <w:p w14:paraId="1138B53E" w14:textId="77777777" w:rsidR="00AE1EF2" w:rsidRPr="007D7457" w:rsidRDefault="00AE1EF2">
            <w:pPr>
              <w:rPr>
                <w:ins w:id="1225" w:author="pham phuong" w:date="2018-03-09T15:40:00Z"/>
                <w:rFonts w:ascii="Times New Roman" w:hAnsi="Times New Roman" w:cs="Times New Roman"/>
                <w:sz w:val="26"/>
                <w:szCs w:val="26"/>
              </w:rPr>
            </w:pPr>
            <w:ins w:id="1226" w:author="pham phuong" w:date="2018-03-09T15:40:00Z">
              <w:r w:rsidRPr="007D7457">
                <w:rPr>
                  <w:rFonts w:ascii="Times New Roman" w:hAnsi="Times New Roman" w:cs="Times New Roman"/>
                  <w:sz w:val="26"/>
                  <w:szCs w:val="26"/>
                </w:rPr>
                <w:t>Tên thiết bị</w:t>
              </w:r>
            </w:ins>
          </w:p>
        </w:tc>
        <w:tc>
          <w:tcPr>
            <w:tcW w:w="1147" w:type="dxa"/>
            <w:tcBorders>
              <w:top w:val="single" w:sz="4" w:space="0" w:color="auto"/>
              <w:left w:val="single" w:sz="4" w:space="0" w:color="auto"/>
              <w:bottom w:val="single" w:sz="4" w:space="0" w:color="auto"/>
              <w:right w:val="single" w:sz="4" w:space="0" w:color="auto"/>
            </w:tcBorders>
            <w:shd w:val="clear" w:color="auto" w:fill="5B9BD5" w:themeFill="accent1"/>
            <w:hideMark/>
          </w:tcPr>
          <w:p w14:paraId="478DCA03" w14:textId="77777777" w:rsidR="00AE1EF2" w:rsidRPr="007D7457" w:rsidRDefault="00AE1EF2">
            <w:pPr>
              <w:rPr>
                <w:ins w:id="1227" w:author="pham phuong" w:date="2018-03-09T15:40:00Z"/>
                <w:rFonts w:ascii="Times New Roman" w:hAnsi="Times New Roman" w:cs="Times New Roman"/>
                <w:sz w:val="26"/>
                <w:szCs w:val="26"/>
              </w:rPr>
            </w:pPr>
            <w:ins w:id="1228" w:author="pham phuong" w:date="2018-03-09T15:40:00Z">
              <w:r w:rsidRPr="007D7457">
                <w:rPr>
                  <w:rFonts w:ascii="Times New Roman" w:hAnsi="Times New Roman" w:cs="Times New Roman"/>
                  <w:sz w:val="26"/>
                  <w:szCs w:val="26"/>
                </w:rPr>
                <w:t>Số lượng</w:t>
              </w:r>
            </w:ins>
          </w:p>
        </w:tc>
        <w:tc>
          <w:tcPr>
            <w:tcW w:w="1942" w:type="dxa"/>
            <w:tcBorders>
              <w:top w:val="single" w:sz="4" w:space="0" w:color="auto"/>
              <w:left w:val="single" w:sz="4" w:space="0" w:color="auto"/>
              <w:bottom w:val="single" w:sz="4" w:space="0" w:color="auto"/>
              <w:right w:val="single" w:sz="4" w:space="0" w:color="auto"/>
            </w:tcBorders>
            <w:shd w:val="clear" w:color="auto" w:fill="5B9BD5" w:themeFill="accent1"/>
            <w:hideMark/>
          </w:tcPr>
          <w:p w14:paraId="258BC1AA" w14:textId="77777777" w:rsidR="00AE1EF2" w:rsidRPr="007D7457" w:rsidRDefault="00AE1EF2">
            <w:pPr>
              <w:rPr>
                <w:ins w:id="1229" w:author="pham phuong" w:date="2018-03-09T15:40:00Z"/>
                <w:rFonts w:ascii="Times New Roman" w:hAnsi="Times New Roman" w:cs="Times New Roman"/>
                <w:sz w:val="26"/>
                <w:szCs w:val="26"/>
              </w:rPr>
            </w:pPr>
            <w:ins w:id="1230" w:author="pham phuong" w:date="2018-03-09T15:40:00Z">
              <w:r w:rsidRPr="007D7457">
                <w:rPr>
                  <w:rFonts w:ascii="Times New Roman" w:hAnsi="Times New Roman" w:cs="Times New Roman"/>
                  <w:sz w:val="26"/>
                  <w:szCs w:val="26"/>
                </w:rPr>
                <w:t>Cấu hình</w:t>
              </w:r>
            </w:ins>
          </w:p>
        </w:tc>
        <w:tc>
          <w:tcPr>
            <w:tcW w:w="1542" w:type="dxa"/>
            <w:tcBorders>
              <w:top w:val="single" w:sz="4" w:space="0" w:color="auto"/>
              <w:left w:val="single" w:sz="4" w:space="0" w:color="auto"/>
              <w:bottom w:val="single" w:sz="4" w:space="0" w:color="auto"/>
              <w:right w:val="single" w:sz="4" w:space="0" w:color="auto"/>
            </w:tcBorders>
            <w:shd w:val="clear" w:color="auto" w:fill="5B9BD5" w:themeFill="accent1"/>
            <w:hideMark/>
          </w:tcPr>
          <w:p w14:paraId="7D9151CC" w14:textId="77777777" w:rsidR="00AE1EF2" w:rsidRPr="007D7457" w:rsidRDefault="00AE1EF2">
            <w:pPr>
              <w:rPr>
                <w:ins w:id="1231" w:author="pham phuong" w:date="2018-03-09T15:40:00Z"/>
                <w:rFonts w:ascii="Times New Roman" w:hAnsi="Times New Roman" w:cs="Times New Roman"/>
                <w:sz w:val="26"/>
                <w:szCs w:val="26"/>
              </w:rPr>
            </w:pPr>
            <w:ins w:id="1232" w:author="pham phuong" w:date="2018-03-09T15:40:00Z">
              <w:r w:rsidRPr="007D7457">
                <w:rPr>
                  <w:rFonts w:ascii="Times New Roman" w:hAnsi="Times New Roman" w:cs="Times New Roman"/>
                  <w:sz w:val="26"/>
                  <w:szCs w:val="26"/>
                </w:rPr>
                <w:t>Giá</w:t>
              </w:r>
            </w:ins>
          </w:p>
        </w:tc>
        <w:tc>
          <w:tcPr>
            <w:tcW w:w="1426" w:type="dxa"/>
            <w:tcBorders>
              <w:top w:val="single" w:sz="4" w:space="0" w:color="auto"/>
              <w:left w:val="single" w:sz="4" w:space="0" w:color="auto"/>
              <w:bottom w:val="single" w:sz="4" w:space="0" w:color="auto"/>
              <w:right w:val="single" w:sz="4" w:space="0" w:color="auto"/>
            </w:tcBorders>
            <w:shd w:val="clear" w:color="auto" w:fill="5B9BD5" w:themeFill="accent1"/>
            <w:hideMark/>
          </w:tcPr>
          <w:p w14:paraId="4AFC0468" w14:textId="77777777" w:rsidR="00AE1EF2" w:rsidRPr="007D7457" w:rsidRDefault="00AE1EF2">
            <w:pPr>
              <w:rPr>
                <w:ins w:id="1233" w:author="pham phuong" w:date="2018-03-09T15:40:00Z"/>
                <w:rFonts w:ascii="Times New Roman" w:hAnsi="Times New Roman" w:cs="Times New Roman"/>
                <w:sz w:val="26"/>
                <w:szCs w:val="26"/>
              </w:rPr>
            </w:pPr>
            <w:ins w:id="1234" w:author="pham phuong" w:date="2018-03-09T15:40:00Z">
              <w:r w:rsidRPr="007D7457">
                <w:rPr>
                  <w:rFonts w:ascii="Times New Roman" w:hAnsi="Times New Roman" w:cs="Times New Roman"/>
                  <w:sz w:val="26"/>
                  <w:szCs w:val="26"/>
                </w:rPr>
                <w:t>Hệ điều hành</w:t>
              </w:r>
            </w:ins>
          </w:p>
        </w:tc>
        <w:tc>
          <w:tcPr>
            <w:tcW w:w="832" w:type="dxa"/>
            <w:tcBorders>
              <w:top w:val="single" w:sz="4" w:space="0" w:color="auto"/>
              <w:left w:val="single" w:sz="4" w:space="0" w:color="auto"/>
              <w:bottom w:val="single" w:sz="4" w:space="0" w:color="auto"/>
              <w:right w:val="single" w:sz="4" w:space="0" w:color="auto"/>
            </w:tcBorders>
            <w:shd w:val="clear" w:color="auto" w:fill="5B9BD5" w:themeFill="accent1"/>
            <w:hideMark/>
          </w:tcPr>
          <w:p w14:paraId="4141E904" w14:textId="77777777" w:rsidR="00AE1EF2" w:rsidRPr="007D7457" w:rsidRDefault="00AE1EF2">
            <w:pPr>
              <w:rPr>
                <w:ins w:id="1235" w:author="pham phuong" w:date="2018-03-09T15:40:00Z"/>
                <w:rFonts w:ascii="Times New Roman" w:hAnsi="Times New Roman" w:cs="Times New Roman"/>
                <w:sz w:val="26"/>
                <w:szCs w:val="26"/>
              </w:rPr>
            </w:pPr>
            <w:ins w:id="1236" w:author="pham phuong" w:date="2018-03-09T15:40:00Z">
              <w:r w:rsidRPr="007D7457">
                <w:rPr>
                  <w:rFonts w:ascii="Times New Roman" w:hAnsi="Times New Roman" w:cs="Times New Roman"/>
                  <w:sz w:val="26"/>
                  <w:szCs w:val="26"/>
                </w:rPr>
                <w:t>Năm mua</w:t>
              </w:r>
            </w:ins>
          </w:p>
        </w:tc>
        <w:tc>
          <w:tcPr>
            <w:tcW w:w="1410" w:type="dxa"/>
            <w:tcBorders>
              <w:top w:val="single" w:sz="4" w:space="0" w:color="auto"/>
              <w:left w:val="single" w:sz="4" w:space="0" w:color="auto"/>
              <w:bottom w:val="single" w:sz="4" w:space="0" w:color="auto"/>
              <w:right w:val="single" w:sz="4" w:space="0" w:color="auto"/>
            </w:tcBorders>
            <w:shd w:val="clear" w:color="auto" w:fill="5B9BD5" w:themeFill="accent1"/>
            <w:hideMark/>
          </w:tcPr>
          <w:p w14:paraId="18951320" w14:textId="77777777" w:rsidR="00AE1EF2" w:rsidRPr="007D7457" w:rsidRDefault="00AE1EF2">
            <w:pPr>
              <w:rPr>
                <w:ins w:id="1237" w:author="pham phuong" w:date="2018-03-09T15:40:00Z"/>
                <w:rFonts w:ascii="Times New Roman" w:hAnsi="Times New Roman" w:cs="Times New Roman"/>
                <w:sz w:val="26"/>
                <w:szCs w:val="26"/>
              </w:rPr>
            </w:pPr>
            <w:ins w:id="1238" w:author="pham phuong" w:date="2018-03-09T15:40:00Z">
              <w:r w:rsidRPr="007D7457">
                <w:rPr>
                  <w:rFonts w:ascii="Times New Roman" w:hAnsi="Times New Roman" w:cs="Times New Roman"/>
                  <w:sz w:val="26"/>
                  <w:szCs w:val="26"/>
                </w:rPr>
                <w:t>Ghi chú</w:t>
              </w:r>
            </w:ins>
          </w:p>
        </w:tc>
      </w:tr>
      <w:tr w:rsidR="00AE1EF2" w:rsidRPr="007D7457" w14:paraId="0ED72B1B" w14:textId="77777777" w:rsidTr="00066FE1">
        <w:trPr>
          <w:trHeight w:val="1916"/>
          <w:ins w:id="1239" w:author="pham phuong" w:date="2018-03-09T15:40:00Z"/>
        </w:trPr>
        <w:tc>
          <w:tcPr>
            <w:tcW w:w="105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BBE2E9" w14:textId="77777777" w:rsidR="00926D5C" w:rsidRPr="007D7457" w:rsidRDefault="00926D5C">
            <w:pPr>
              <w:keepNext/>
              <w:rPr>
                <w:ins w:id="1240" w:author="pham phuong" w:date="2018-03-09T15:42:00Z"/>
                <w:rFonts w:ascii="Times New Roman" w:hAnsi="Times New Roman" w:cs="Times New Roman"/>
                <w:sz w:val="26"/>
                <w:szCs w:val="26"/>
                <w:rPrChange w:id="1241" w:author="pham phuong" w:date="2018-03-09T15:53:00Z">
                  <w:rPr>
                    <w:ins w:id="1242" w:author="pham phuong" w:date="2018-03-09T15:42:00Z"/>
                  </w:rPr>
                </w:rPrChange>
              </w:rPr>
              <w:pPrChange w:id="1243" w:author="pham phuong" w:date="2018-03-09T15:42:00Z">
                <w:pPr/>
              </w:pPrChange>
            </w:pPr>
          </w:p>
          <w:p w14:paraId="13CE744F" w14:textId="24BD7846" w:rsidR="00AE1EF2" w:rsidRPr="007D7457" w:rsidRDefault="00AE1EF2">
            <w:pPr>
              <w:rPr>
                <w:ins w:id="1244" w:author="pham phuong" w:date="2018-03-09T15:40:00Z"/>
                <w:rFonts w:ascii="Times New Roman" w:hAnsi="Times New Roman" w:cs="Times New Roman"/>
                <w:sz w:val="26"/>
                <w:szCs w:val="26"/>
              </w:rPr>
            </w:pPr>
            <w:ins w:id="1245" w:author="pham phuong" w:date="2018-03-09T15:40:00Z">
              <w:r w:rsidRPr="007D7457">
                <w:rPr>
                  <w:rFonts w:ascii="Times New Roman" w:hAnsi="Times New Roman" w:cs="Times New Roman"/>
                  <w:sz w:val="26"/>
                  <w:szCs w:val="26"/>
                </w:rPr>
                <w:t>Máy tính bàn</w:t>
              </w:r>
            </w:ins>
          </w:p>
        </w:tc>
        <w:tc>
          <w:tcPr>
            <w:tcW w:w="1147"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250AF12" w14:textId="77777777" w:rsidR="00AE1EF2" w:rsidRPr="007D7457" w:rsidRDefault="00AE1EF2">
            <w:pPr>
              <w:rPr>
                <w:ins w:id="1246" w:author="pham phuong" w:date="2018-03-09T15:40:00Z"/>
                <w:rFonts w:ascii="Times New Roman" w:hAnsi="Times New Roman" w:cs="Times New Roman"/>
                <w:sz w:val="26"/>
                <w:szCs w:val="26"/>
              </w:rPr>
            </w:pPr>
            <w:ins w:id="1247" w:author="pham phuong" w:date="2018-03-09T15:40:00Z">
              <w:r w:rsidRPr="007D7457">
                <w:rPr>
                  <w:rFonts w:ascii="Times New Roman" w:hAnsi="Times New Roman" w:cs="Times New Roman"/>
                  <w:sz w:val="26"/>
                  <w:szCs w:val="26"/>
                </w:rPr>
                <w:t>5 cái</w:t>
              </w:r>
            </w:ins>
          </w:p>
        </w:tc>
        <w:tc>
          <w:tcPr>
            <w:tcW w:w="194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C594478" w14:textId="7A0279D3" w:rsidR="00AE1EF2" w:rsidRPr="007D7457" w:rsidRDefault="00AE1EF2">
            <w:pPr>
              <w:rPr>
                <w:ins w:id="1248" w:author="pham phuong" w:date="2018-03-09T15:40:00Z"/>
                <w:rFonts w:ascii="Times New Roman" w:hAnsi="Times New Roman" w:cs="Times New Roman"/>
                <w:sz w:val="26"/>
                <w:szCs w:val="26"/>
              </w:rPr>
            </w:pPr>
            <w:ins w:id="1249" w:author="pham phuong" w:date="2018-03-09T15:40:00Z">
              <w:r w:rsidRPr="007D7457">
                <w:rPr>
                  <w:rFonts w:ascii="Times New Roman" w:hAnsi="Times New Roman" w:cs="Times New Roman"/>
                  <w:sz w:val="26"/>
                  <w:szCs w:val="26"/>
                  <w:rPrChange w:id="1250" w:author="pham phuong" w:date="2018-03-09T15:53:00Z">
                    <w:rPr>
                      <w:rFonts w:ascii="Arial" w:hAnsi="Arial" w:cs="Arial"/>
                      <w:color w:val="3A3A3C"/>
                      <w:sz w:val="27"/>
                      <w:szCs w:val="27"/>
                      <w:shd w:val="clear" w:color="auto" w:fill="FFFFFF"/>
                    </w:rPr>
                  </w:rPrChange>
                </w:rPr>
                <w:t>Dell Vostro 3668, Intel Core i3-7100(3.90 GHz,3MB),</w:t>
              </w:r>
            </w:ins>
            <w:r w:rsidR="00066FE1" w:rsidRPr="007D7457">
              <w:rPr>
                <w:rFonts w:ascii="Times New Roman" w:hAnsi="Times New Roman" w:cs="Times New Roman"/>
                <w:sz w:val="26"/>
                <w:szCs w:val="26"/>
              </w:rPr>
              <w:t xml:space="preserve"> </w:t>
            </w:r>
            <w:ins w:id="1251" w:author="pham phuong" w:date="2018-03-09T15:40:00Z">
              <w:r w:rsidRPr="007D7457">
                <w:rPr>
                  <w:rFonts w:ascii="Times New Roman" w:hAnsi="Times New Roman" w:cs="Times New Roman"/>
                  <w:sz w:val="26"/>
                  <w:szCs w:val="26"/>
                  <w:rPrChange w:id="1252" w:author="pham phuong" w:date="2018-03-09T15:53:00Z">
                    <w:rPr>
                      <w:rFonts w:ascii="Arial" w:hAnsi="Arial" w:cs="Arial"/>
                      <w:color w:val="3A3A3C"/>
                      <w:sz w:val="27"/>
                      <w:szCs w:val="27"/>
                      <w:shd w:val="clear" w:color="auto" w:fill="FFFFFF"/>
                    </w:rPr>
                  </w:rPrChange>
                </w:rPr>
                <w:t>4GB RAM,</w:t>
              </w:r>
            </w:ins>
            <w:r w:rsidR="00066FE1" w:rsidRPr="007D7457">
              <w:rPr>
                <w:rFonts w:ascii="Times New Roman" w:hAnsi="Times New Roman" w:cs="Times New Roman"/>
                <w:sz w:val="26"/>
                <w:szCs w:val="26"/>
              </w:rPr>
              <w:t xml:space="preserve"> </w:t>
            </w:r>
            <w:ins w:id="1253" w:author="pham phuong" w:date="2018-03-09T15:40:00Z">
              <w:r w:rsidRPr="007D7457">
                <w:rPr>
                  <w:rFonts w:ascii="Times New Roman" w:hAnsi="Times New Roman" w:cs="Times New Roman"/>
                  <w:sz w:val="26"/>
                  <w:szCs w:val="26"/>
                  <w:rPrChange w:id="1254" w:author="pham phuong" w:date="2018-03-09T15:53:00Z">
                    <w:rPr>
                      <w:rFonts w:ascii="Arial" w:hAnsi="Arial" w:cs="Arial"/>
                      <w:color w:val="3A3A3C"/>
                      <w:sz w:val="27"/>
                      <w:szCs w:val="27"/>
                      <w:shd w:val="clear" w:color="auto" w:fill="FFFFFF"/>
                    </w:rPr>
                  </w:rPrChange>
                </w:rPr>
                <w:t>1TB HDD,</w:t>
              </w:r>
            </w:ins>
            <w:r w:rsidR="00066FE1" w:rsidRPr="007D7457">
              <w:rPr>
                <w:rFonts w:ascii="Times New Roman" w:hAnsi="Times New Roman" w:cs="Times New Roman"/>
                <w:sz w:val="26"/>
                <w:szCs w:val="26"/>
              </w:rPr>
              <w:t xml:space="preserve"> </w:t>
            </w:r>
            <w:ins w:id="1255" w:author="pham phuong" w:date="2018-03-09T15:40:00Z">
              <w:r w:rsidRPr="007D7457">
                <w:rPr>
                  <w:rFonts w:ascii="Times New Roman" w:hAnsi="Times New Roman" w:cs="Times New Roman"/>
                  <w:sz w:val="26"/>
                  <w:szCs w:val="26"/>
                  <w:rPrChange w:id="1256" w:author="pham phuong" w:date="2018-03-09T15:53:00Z">
                    <w:rPr>
                      <w:rFonts w:ascii="Arial" w:hAnsi="Arial" w:cs="Arial"/>
                      <w:color w:val="3A3A3C"/>
                      <w:sz w:val="27"/>
                      <w:szCs w:val="27"/>
                      <w:shd w:val="clear" w:color="auto" w:fill="FFFFFF"/>
                    </w:rPr>
                  </w:rPrChange>
                </w:rPr>
                <w:t>DVDRW</w:t>
              </w:r>
            </w:ins>
          </w:p>
        </w:tc>
        <w:tc>
          <w:tcPr>
            <w:tcW w:w="154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A47E0C" w14:textId="77777777" w:rsidR="00AE1EF2" w:rsidRPr="007D7457" w:rsidRDefault="00AE1EF2">
            <w:pPr>
              <w:rPr>
                <w:ins w:id="1257" w:author="pham phuong" w:date="2018-03-09T15:40:00Z"/>
                <w:rFonts w:ascii="Times New Roman" w:hAnsi="Times New Roman" w:cs="Times New Roman"/>
                <w:sz w:val="26"/>
                <w:szCs w:val="26"/>
              </w:rPr>
            </w:pPr>
            <w:ins w:id="1258" w:author="pham phuong" w:date="2018-03-09T15:40:00Z">
              <w:r w:rsidRPr="007D7457">
                <w:rPr>
                  <w:rFonts w:ascii="Times New Roman" w:hAnsi="Times New Roman" w:cs="Times New Roman"/>
                  <w:sz w:val="26"/>
                  <w:szCs w:val="26"/>
                </w:rPr>
                <w:t>10 triệu/cái</w:t>
              </w:r>
            </w:ins>
          </w:p>
        </w:tc>
        <w:tc>
          <w:tcPr>
            <w:tcW w:w="142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44CA7" w14:textId="5A3B3195" w:rsidR="00AE1EF2" w:rsidRPr="007D7457" w:rsidRDefault="00AE1EF2">
            <w:pPr>
              <w:rPr>
                <w:ins w:id="1259" w:author="pham phuong" w:date="2018-03-09T15:40:00Z"/>
                <w:rFonts w:ascii="Times New Roman" w:hAnsi="Times New Roman" w:cs="Times New Roman"/>
                <w:sz w:val="26"/>
                <w:szCs w:val="26"/>
              </w:rPr>
            </w:pPr>
            <w:ins w:id="1260" w:author="pham phuong" w:date="2018-03-09T15:40:00Z">
              <w:r w:rsidRPr="007D7457">
                <w:rPr>
                  <w:rFonts w:ascii="Times New Roman" w:hAnsi="Times New Roman" w:cs="Times New Roman"/>
                  <w:sz w:val="26"/>
                  <w:szCs w:val="26"/>
                </w:rPr>
                <w:t>windows 7 professional sp1 32bit iso</w:t>
              </w:r>
            </w:ins>
          </w:p>
        </w:tc>
        <w:tc>
          <w:tcPr>
            <w:tcW w:w="83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A7D88A6" w14:textId="77777777" w:rsidR="00AE1EF2" w:rsidRPr="007D7457" w:rsidRDefault="00AE1EF2">
            <w:pPr>
              <w:rPr>
                <w:ins w:id="1261" w:author="pham phuong" w:date="2018-03-09T15:40:00Z"/>
                <w:rFonts w:ascii="Times New Roman" w:hAnsi="Times New Roman" w:cs="Times New Roman"/>
                <w:sz w:val="26"/>
                <w:szCs w:val="26"/>
              </w:rPr>
            </w:pPr>
            <w:ins w:id="1262" w:author="pham phuong" w:date="2018-03-09T15:40:00Z">
              <w:r w:rsidRPr="007D7457">
                <w:rPr>
                  <w:rFonts w:ascii="Times New Roman" w:hAnsi="Times New Roman" w:cs="Times New Roman"/>
                  <w:sz w:val="26"/>
                  <w:szCs w:val="26"/>
                </w:rPr>
                <w:t>2015</w:t>
              </w:r>
            </w:ins>
          </w:p>
        </w:tc>
        <w:tc>
          <w:tcPr>
            <w:tcW w:w="141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CF00406" w14:textId="77777777" w:rsidR="00AE1EF2" w:rsidRPr="007D7457" w:rsidRDefault="00AE1EF2">
            <w:pPr>
              <w:rPr>
                <w:ins w:id="1263" w:author="pham phuong" w:date="2018-03-09T15:40:00Z"/>
                <w:rFonts w:ascii="Times New Roman" w:hAnsi="Times New Roman" w:cs="Times New Roman"/>
                <w:sz w:val="26"/>
                <w:szCs w:val="26"/>
              </w:rPr>
            </w:pPr>
            <w:ins w:id="1264" w:author="pham phuong" w:date="2018-03-09T15:40:00Z">
              <w:r w:rsidRPr="007D7457">
                <w:rPr>
                  <w:rFonts w:ascii="Times New Roman" w:hAnsi="Times New Roman" w:cs="Times New Roman"/>
                  <w:sz w:val="26"/>
                  <w:szCs w:val="26"/>
                </w:rPr>
                <w:t>Tất cả đều đượ kết nối mạng Lan</w:t>
              </w:r>
            </w:ins>
          </w:p>
        </w:tc>
      </w:tr>
      <w:tr w:rsidR="00AE1EF2" w:rsidRPr="007D7457" w14:paraId="45A16771" w14:textId="77777777" w:rsidTr="00066FE1">
        <w:trPr>
          <w:trHeight w:val="623"/>
          <w:ins w:id="1265" w:author="pham phuong" w:date="2018-03-09T15:40:00Z"/>
        </w:trPr>
        <w:tc>
          <w:tcPr>
            <w:tcW w:w="105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9D64E0" w14:textId="77777777" w:rsidR="00AE1EF2" w:rsidRPr="007D7457" w:rsidRDefault="00AE1EF2">
            <w:pPr>
              <w:rPr>
                <w:ins w:id="1266" w:author="pham phuong" w:date="2018-03-09T15:40:00Z"/>
                <w:rFonts w:ascii="Times New Roman" w:hAnsi="Times New Roman" w:cs="Times New Roman"/>
                <w:sz w:val="26"/>
                <w:szCs w:val="26"/>
              </w:rPr>
            </w:pPr>
            <w:ins w:id="1267" w:author="pham phuong" w:date="2018-03-09T15:40:00Z">
              <w:r w:rsidRPr="007D7457">
                <w:rPr>
                  <w:rFonts w:ascii="Times New Roman" w:hAnsi="Times New Roman" w:cs="Times New Roman"/>
                  <w:sz w:val="26"/>
                  <w:szCs w:val="26"/>
                </w:rPr>
                <w:t xml:space="preserve">Máy in </w:t>
              </w:r>
            </w:ins>
          </w:p>
        </w:tc>
        <w:tc>
          <w:tcPr>
            <w:tcW w:w="1147"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33DCD1" w14:textId="77777777" w:rsidR="00AE1EF2" w:rsidRPr="007D7457" w:rsidRDefault="00AE1EF2">
            <w:pPr>
              <w:rPr>
                <w:ins w:id="1268" w:author="pham phuong" w:date="2018-03-09T15:40:00Z"/>
                <w:rFonts w:ascii="Times New Roman" w:hAnsi="Times New Roman" w:cs="Times New Roman"/>
                <w:sz w:val="26"/>
                <w:szCs w:val="26"/>
              </w:rPr>
            </w:pPr>
            <w:ins w:id="1269" w:author="pham phuong" w:date="2018-03-09T15:40:00Z">
              <w:r w:rsidRPr="007D7457">
                <w:rPr>
                  <w:rFonts w:ascii="Times New Roman" w:hAnsi="Times New Roman" w:cs="Times New Roman"/>
                  <w:sz w:val="26"/>
                  <w:szCs w:val="26"/>
                </w:rPr>
                <w:t>2 cái</w:t>
              </w:r>
            </w:ins>
          </w:p>
        </w:tc>
        <w:tc>
          <w:tcPr>
            <w:tcW w:w="194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AADFB8" w14:textId="77777777" w:rsidR="00AE1EF2" w:rsidRPr="007D7457" w:rsidRDefault="00AE1EF2">
            <w:pPr>
              <w:rPr>
                <w:ins w:id="1270" w:author="pham phuong" w:date="2018-03-09T15:40:00Z"/>
                <w:rFonts w:ascii="Times New Roman" w:hAnsi="Times New Roman" w:cs="Times New Roman"/>
                <w:sz w:val="26"/>
                <w:szCs w:val="26"/>
              </w:rPr>
            </w:pPr>
            <w:ins w:id="1271" w:author="pham phuong" w:date="2018-03-09T15:40:00Z">
              <w:r w:rsidRPr="007D7457">
                <w:rPr>
                  <w:rFonts w:ascii="Times New Roman" w:hAnsi="Times New Roman" w:cs="Times New Roman"/>
                  <w:sz w:val="26"/>
                  <w:szCs w:val="26"/>
                </w:rPr>
                <w:t>HP DeskJet 2132</w:t>
              </w:r>
            </w:ins>
          </w:p>
        </w:tc>
        <w:tc>
          <w:tcPr>
            <w:tcW w:w="154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556C9D" w14:textId="77777777" w:rsidR="00AE1EF2" w:rsidRPr="007D7457" w:rsidRDefault="00AE1EF2">
            <w:pPr>
              <w:rPr>
                <w:ins w:id="1272" w:author="pham phuong" w:date="2018-03-09T15:40:00Z"/>
                <w:rFonts w:ascii="Times New Roman" w:hAnsi="Times New Roman" w:cs="Times New Roman"/>
                <w:sz w:val="26"/>
                <w:szCs w:val="26"/>
              </w:rPr>
            </w:pPr>
            <w:ins w:id="1273" w:author="pham phuong" w:date="2018-03-09T15:40:00Z">
              <w:r w:rsidRPr="007D7457">
                <w:rPr>
                  <w:rFonts w:ascii="Times New Roman" w:hAnsi="Times New Roman" w:cs="Times New Roman"/>
                  <w:sz w:val="26"/>
                  <w:szCs w:val="26"/>
                </w:rPr>
                <w:t>1.3 triệu/cái</w:t>
              </w:r>
            </w:ins>
          </w:p>
        </w:tc>
        <w:tc>
          <w:tcPr>
            <w:tcW w:w="142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A34838C" w14:textId="77777777" w:rsidR="00AE1EF2" w:rsidRPr="007D7457" w:rsidRDefault="00AE1EF2">
            <w:pPr>
              <w:rPr>
                <w:ins w:id="1274" w:author="pham phuong" w:date="2018-03-09T15:40:00Z"/>
                <w:rFonts w:ascii="Times New Roman" w:hAnsi="Times New Roman" w:cs="Times New Roman"/>
                <w:sz w:val="26"/>
                <w:szCs w:val="26"/>
              </w:rPr>
            </w:pPr>
          </w:p>
        </w:tc>
        <w:tc>
          <w:tcPr>
            <w:tcW w:w="83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A77AC2" w14:textId="77777777" w:rsidR="00AE1EF2" w:rsidRPr="007D7457" w:rsidRDefault="00AE1EF2">
            <w:pPr>
              <w:rPr>
                <w:ins w:id="1275" w:author="pham phuong" w:date="2018-03-09T15:40:00Z"/>
                <w:rFonts w:ascii="Times New Roman" w:hAnsi="Times New Roman" w:cs="Times New Roman"/>
                <w:sz w:val="26"/>
                <w:szCs w:val="26"/>
              </w:rPr>
            </w:pPr>
            <w:ins w:id="1276" w:author="pham phuong" w:date="2018-03-09T15:40:00Z">
              <w:r w:rsidRPr="007D7457">
                <w:rPr>
                  <w:rFonts w:ascii="Times New Roman" w:hAnsi="Times New Roman" w:cs="Times New Roman"/>
                  <w:sz w:val="26"/>
                  <w:szCs w:val="26"/>
                </w:rPr>
                <w:t>2015</w:t>
              </w:r>
            </w:ins>
          </w:p>
        </w:tc>
        <w:tc>
          <w:tcPr>
            <w:tcW w:w="141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31D49B4" w14:textId="77777777" w:rsidR="00AE1EF2" w:rsidRPr="007D7457" w:rsidRDefault="00AE1EF2">
            <w:pPr>
              <w:rPr>
                <w:ins w:id="1277" w:author="pham phuong" w:date="2018-03-09T15:40:00Z"/>
                <w:rFonts w:ascii="Times New Roman" w:hAnsi="Times New Roman" w:cs="Times New Roman"/>
                <w:sz w:val="26"/>
                <w:szCs w:val="26"/>
              </w:rPr>
            </w:pPr>
            <w:ins w:id="1278" w:author="pham phuong" w:date="2018-03-09T15:40:00Z">
              <w:r w:rsidRPr="007D7457">
                <w:rPr>
                  <w:rFonts w:ascii="Times New Roman" w:hAnsi="Times New Roman" w:cs="Times New Roman"/>
                  <w:sz w:val="26"/>
                  <w:szCs w:val="26"/>
                </w:rPr>
                <w:t>Kết nối với máy tính</w:t>
              </w:r>
            </w:ins>
          </w:p>
        </w:tc>
      </w:tr>
    </w:tbl>
    <w:p w14:paraId="4D09A915" w14:textId="1C9F0AA0" w:rsidR="00D1719D" w:rsidRPr="007D7457" w:rsidDel="00926D5C" w:rsidRDefault="00D1719D" w:rsidP="007E56BA">
      <w:pPr>
        <w:rPr>
          <w:del w:id="1279" w:author="pham phuong" w:date="2018-03-09T15:40:00Z"/>
          <w:rFonts w:ascii="Times New Roman" w:hAnsi="Times New Roman" w:cs="Times New Roman"/>
          <w:sz w:val="26"/>
          <w:szCs w:val="26"/>
        </w:rPr>
      </w:pPr>
    </w:p>
    <w:p w14:paraId="464B0BBE" w14:textId="4C335941" w:rsidR="00926D5C" w:rsidRPr="007D7457" w:rsidRDefault="00926D5C" w:rsidP="00C35A2C">
      <w:pPr>
        <w:pStyle w:val="Title"/>
        <w:rPr>
          <w:ins w:id="1280" w:author="pham phuong" w:date="2018-03-09T15:42:00Z"/>
          <w:rPrChange w:id="1281" w:author="pham phuong" w:date="2018-03-09T15:53:00Z">
            <w:rPr>
              <w:ins w:id="1282" w:author="pham phuong" w:date="2018-03-09T15:42:00Z"/>
            </w:rPr>
          </w:rPrChange>
        </w:rPr>
        <w:pPrChange w:id="1283" w:author="pham phuong" w:date="2018-03-09T15:42:00Z">
          <w:pPr>
            <w:pStyle w:val="Caption"/>
          </w:pPr>
        </w:pPrChange>
      </w:pPr>
      <w:ins w:id="1284" w:author="pham phuong" w:date="2018-03-09T15:42:00Z">
        <w:r w:rsidRPr="007D7457">
          <w:rPr>
            <w:rPrChange w:id="1285" w:author="pham phuong" w:date="2018-03-09T15:53:00Z">
              <w:rPr/>
            </w:rPrChange>
          </w:rPr>
          <w:t xml:space="preserve">Bảng </w:t>
        </w:r>
      </w:ins>
      <w:r w:rsidR="001C08AD">
        <w:t>1.3</w:t>
      </w:r>
      <w:ins w:id="1286" w:author="pham phuong" w:date="2018-03-09T15:42:00Z">
        <w:r w:rsidRPr="007D7457">
          <w:rPr>
            <w:rPrChange w:id="1287" w:author="pham phuong" w:date="2018-03-09T15:53:00Z">
              <w:rPr/>
            </w:rPrChange>
          </w:rPr>
          <w:t xml:space="preserve"> Hiện trạng phần cứng của phòng mạch</w:t>
        </w:r>
      </w:ins>
      <w:ins w:id="1288" w:author="pham phuong" w:date="2018-03-09T16:12:00Z">
        <w:r w:rsidR="00044A5F" w:rsidRPr="007D7457">
          <w:t>.</w:t>
        </w:r>
      </w:ins>
    </w:p>
    <w:p w14:paraId="1C67699A" w14:textId="2BE9FF64" w:rsidR="00926D5C" w:rsidRPr="007D7457" w:rsidRDefault="00926D5C" w:rsidP="00066FE1">
      <w:pPr>
        <w:jc w:val="both"/>
        <w:rPr>
          <w:rFonts w:ascii="Times New Roman" w:hAnsi="Times New Roman" w:cs="Times New Roman"/>
          <w:sz w:val="26"/>
          <w:szCs w:val="26"/>
        </w:rPr>
      </w:pPr>
      <w:ins w:id="1289" w:author="pham phuong" w:date="2018-03-09T15:43:00Z">
        <w:r w:rsidRPr="007D7457">
          <w:rPr>
            <w:rFonts w:ascii="Times New Roman" w:hAnsi="Times New Roman" w:cs="Times New Roman"/>
            <w:sz w:val="26"/>
            <w:szCs w:val="26"/>
          </w:rPr>
          <w:t>Hiện trạng</w:t>
        </w:r>
      </w:ins>
      <w:ins w:id="1290" w:author="pham phuong" w:date="2018-03-09T15:44:00Z">
        <w:r w:rsidRPr="007D7457">
          <w:rPr>
            <w:rFonts w:ascii="Times New Roman" w:hAnsi="Times New Roman" w:cs="Times New Roman"/>
            <w:sz w:val="26"/>
            <w:szCs w:val="26"/>
          </w:rPr>
          <w:t xml:space="preserve"> phần mềm của phòng mạch: tất cả các dữ liệu đều được lưu trữ bằng phần mềm office 365, hệ quản trị cơ </w:t>
        </w:r>
      </w:ins>
      <w:ins w:id="1291" w:author="pham phuong" w:date="2018-03-09T15:45:00Z">
        <w:r w:rsidRPr="007D7457">
          <w:rPr>
            <w:rFonts w:ascii="Times New Roman" w:hAnsi="Times New Roman" w:cs="Times New Roman"/>
            <w:sz w:val="26"/>
            <w:szCs w:val="26"/>
          </w:rPr>
          <w:t>sở dữ liệu còn hạn hẹp, dể bị mất dữ liệu, không có khả nặng lưu trử lâu dài</w:t>
        </w:r>
      </w:ins>
      <w:ins w:id="1292" w:author="pham phuong" w:date="2018-03-09T15:46:00Z">
        <w:r w:rsidRPr="007D7457">
          <w:rPr>
            <w:rFonts w:ascii="Times New Roman" w:hAnsi="Times New Roman" w:cs="Times New Roman"/>
            <w:sz w:val="26"/>
            <w:szCs w:val="26"/>
          </w:rPr>
          <w:t>. Đối với việc truy xuất dữ liệu là vô cùng khó khăn và tốn kém thời gian công sức.</w:t>
        </w:r>
      </w:ins>
      <w:ins w:id="1293" w:author="pham phuong" w:date="2018-03-09T15:49:00Z">
        <w:r w:rsidRPr="007D7457">
          <w:rPr>
            <w:rFonts w:ascii="Times New Roman" w:hAnsi="Times New Roman" w:cs="Times New Roman"/>
            <w:sz w:val="26"/>
            <w:szCs w:val="26"/>
          </w:rPr>
          <w:t xml:space="preserve"> Đối với các nhân viên của phòng mạch đều có trình độ tin học văn phòng A,</w:t>
        </w:r>
      </w:ins>
      <w:r w:rsidR="009A05F1">
        <w:rPr>
          <w:rFonts w:ascii="Times New Roman" w:hAnsi="Times New Roman" w:cs="Times New Roman"/>
          <w:sz w:val="26"/>
          <w:szCs w:val="26"/>
        </w:rPr>
        <w:t xml:space="preserve"> </w:t>
      </w:r>
      <w:ins w:id="1294" w:author="pham phuong" w:date="2018-03-09T15:49:00Z">
        <w:r w:rsidRPr="007D7457">
          <w:rPr>
            <w:rFonts w:ascii="Times New Roman" w:hAnsi="Times New Roman" w:cs="Times New Roman"/>
            <w:sz w:val="26"/>
            <w:szCs w:val="26"/>
          </w:rPr>
          <w:t xml:space="preserve">B cho nên </w:t>
        </w:r>
      </w:ins>
      <w:ins w:id="1295" w:author="pham phuong" w:date="2018-03-09T15:50:00Z">
        <w:r w:rsidRPr="007D7457">
          <w:rPr>
            <w:rFonts w:ascii="Times New Roman" w:hAnsi="Times New Roman" w:cs="Times New Roman"/>
            <w:sz w:val="26"/>
            <w:szCs w:val="26"/>
          </w:rPr>
          <w:t xml:space="preserve">việc học và sử dụng phần mềm quản lý phòng mạch do nhóm thiết kế </w:t>
        </w:r>
        <w:r w:rsidR="00E322B7" w:rsidRPr="007D7457">
          <w:rPr>
            <w:rFonts w:ascii="Times New Roman" w:hAnsi="Times New Roman" w:cs="Times New Roman"/>
            <w:sz w:val="26"/>
            <w:szCs w:val="26"/>
          </w:rPr>
          <w:t>rất dể đàng. Việc sử dụng phần mềm sẽ giúp tiết kiệm th</w:t>
        </w:r>
      </w:ins>
      <w:ins w:id="1296" w:author="pham phuong" w:date="2018-03-09T15:51:00Z">
        <w:r w:rsidR="00E322B7" w:rsidRPr="007D7457">
          <w:rPr>
            <w:rFonts w:ascii="Times New Roman" w:hAnsi="Times New Roman" w:cs="Times New Roman"/>
            <w:sz w:val="26"/>
            <w:szCs w:val="26"/>
          </w:rPr>
          <w:t>ời gian và tiền bạc, dữ liệu được bảo đảm ko bị m</w:t>
        </w:r>
      </w:ins>
      <w:ins w:id="1297" w:author="pham phuong" w:date="2018-03-09T15:52:00Z">
        <w:r w:rsidR="00E322B7" w:rsidRPr="007D7457">
          <w:rPr>
            <w:rFonts w:ascii="Times New Roman" w:hAnsi="Times New Roman" w:cs="Times New Roman"/>
            <w:sz w:val="26"/>
            <w:szCs w:val="26"/>
          </w:rPr>
          <w:t>ất, và lưu trữ vĩnh viễn. Vì những lý do đó nên việc hiện thực hóa phần m</w:t>
        </w:r>
      </w:ins>
      <w:ins w:id="1298" w:author="pham phuong" w:date="2018-03-09T15:53:00Z">
        <w:r w:rsidR="00E322B7" w:rsidRPr="007D7457">
          <w:rPr>
            <w:rFonts w:ascii="Times New Roman" w:hAnsi="Times New Roman" w:cs="Times New Roman"/>
            <w:sz w:val="26"/>
            <w:szCs w:val="26"/>
          </w:rPr>
          <w:t>ềm để đưa vô sử dụng là điều rất cần thiết đối với phòng mạch.</w:t>
        </w:r>
      </w:ins>
    </w:p>
    <w:p w14:paraId="4609D0B7" w14:textId="5791A75B" w:rsidR="000B21B1" w:rsidRPr="007D7457" w:rsidRDefault="000B21B1">
      <w:pPr>
        <w:rPr>
          <w:rFonts w:ascii="Times New Roman" w:hAnsi="Times New Roman" w:cs="Times New Roman"/>
          <w:sz w:val="26"/>
          <w:szCs w:val="26"/>
        </w:rPr>
      </w:pPr>
      <w:r w:rsidRPr="007D7457">
        <w:rPr>
          <w:rFonts w:ascii="Times New Roman" w:hAnsi="Times New Roman" w:cs="Times New Roman"/>
          <w:sz w:val="26"/>
          <w:szCs w:val="26"/>
        </w:rPr>
        <w:br w:type="page"/>
      </w:r>
    </w:p>
    <w:p w14:paraId="09CE43C6" w14:textId="77777777" w:rsidR="000B21B1" w:rsidRPr="007D7457" w:rsidRDefault="000B21B1" w:rsidP="000B21B1">
      <w:pPr>
        <w:jc w:val="both"/>
        <w:rPr>
          <w:ins w:id="1299" w:author="pham phuong" w:date="2018-03-09T15:42:00Z"/>
          <w:rFonts w:ascii="Times New Roman" w:hAnsi="Times New Roman" w:cs="Times New Roman"/>
          <w:sz w:val="26"/>
          <w:szCs w:val="26"/>
          <w:rPrChange w:id="1300" w:author="pham phuong" w:date="2018-03-09T15:53:00Z">
            <w:rPr>
              <w:ins w:id="1301" w:author="pham phuong" w:date="2018-03-09T15:42:00Z"/>
            </w:rPr>
          </w:rPrChange>
        </w:rPr>
      </w:pPr>
    </w:p>
    <w:p w14:paraId="07CB93BF" w14:textId="6330A510" w:rsidR="007E56BA" w:rsidRPr="007D7457" w:rsidRDefault="007E56BA" w:rsidP="007E56BA">
      <w:pPr>
        <w:rPr>
          <w:rFonts w:ascii="Times New Roman" w:hAnsi="Times New Roman" w:cs="Times New Roman"/>
          <w:b/>
          <w:sz w:val="26"/>
          <w:szCs w:val="26"/>
          <w:rPrChange w:id="1302" w:author="pham phuong" w:date="2018-03-09T15:53:00Z">
            <w:rPr>
              <w:b/>
            </w:rPr>
          </w:rPrChange>
        </w:rPr>
      </w:pPr>
      <w:r w:rsidRPr="007D7457">
        <w:rPr>
          <w:rFonts w:ascii="Times New Roman" w:hAnsi="Times New Roman" w:cs="Times New Roman"/>
          <w:b/>
          <w:sz w:val="26"/>
          <w:szCs w:val="26"/>
          <w:rPrChange w:id="1303" w:author="pham phuong" w:date="2018-03-09T15:53:00Z">
            <w:rPr>
              <w:b/>
            </w:rPr>
          </w:rPrChange>
        </w:rPr>
        <w:t>Chương 2: Phân tích</w:t>
      </w:r>
    </w:p>
    <w:p w14:paraId="27EFAB2E" w14:textId="07DADDC1" w:rsidR="007E56BA" w:rsidRPr="002E759B" w:rsidRDefault="0044139E" w:rsidP="009C2991">
      <w:pPr>
        <w:pStyle w:val="Heading1"/>
        <w:rPr>
          <w:ins w:id="1304" w:author="Hoan Ng" w:date="2017-04-05T14:44:00Z"/>
        </w:rPr>
      </w:pPr>
      <w:bookmarkStart w:id="1305" w:name="_Toc517377322"/>
      <w:r>
        <w:rPr>
          <w:lang w:val="vi-VN"/>
        </w:rPr>
        <w:t xml:space="preserve">2.1. </w:t>
      </w:r>
      <w:r w:rsidR="007E56BA" w:rsidRPr="002E759B">
        <w:t xml:space="preserve">Lược đồ phân </w:t>
      </w:r>
      <w:r w:rsidR="00AC1332">
        <w:rPr>
          <w:lang w:val="vi-VN"/>
        </w:rPr>
        <w:t xml:space="preserve">rã </w:t>
      </w:r>
      <w:r w:rsidR="007E56BA" w:rsidRPr="002E759B">
        <w:t>chức năng</w:t>
      </w:r>
      <w:r w:rsidR="00BC30BA" w:rsidRPr="002E759B">
        <w:t xml:space="preserve"> (FDD)</w:t>
      </w:r>
      <w:bookmarkEnd w:id="1305"/>
    </w:p>
    <w:p w14:paraId="69D07D77" w14:textId="52392CD6" w:rsidR="0095052C" w:rsidRPr="002E759B" w:rsidRDefault="00032C1B" w:rsidP="009C2991">
      <w:pPr>
        <w:pStyle w:val="Heading2"/>
        <w:rPr>
          <w:ins w:id="1306" w:author="TQT" w:date="2018-03-11T08:20:00Z"/>
        </w:rPr>
      </w:pPr>
      <w:bookmarkStart w:id="1307" w:name="_Toc517377323"/>
      <w:r>
        <w:rPr>
          <w:lang w:val="vi-VN"/>
        </w:rPr>
        <w:t xml:space="preserve">2.1.1. </w:t>
      </w:r>
      <w:ins w:id="1308" w:author="Hoan Ng" w:date="2017-04-05T14:44:00Z">
        <w:r w:rsidR="0095052C" w:rsidRPr="009C2991">
          <w:t>Lược</w:t>
        </w:r>
        <w:r w:rsidR="0095052C" w:rsidRPr="002E759B">
          <w:t xml:space="preserve"> đồ FDD</w:t>
        </w:r>
      </w:ins>
      <w:bookmarkEnd w:id="1307"/>
    </w:p>
    <w:p w14:paraId="639E533E" w14:textId="1ED3275C" w:rsidR="000B21B1" w:rsidRPr="007D7457" w:rsidRDefault="00727686" w:rsidP="000B21B1">
      <w:pPr>
        <w:keepNext/>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599BB4E" wp14:editId="59CDD00A">
            <wp:extent cx="5943600" cy="1670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DD_21_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70050"/>
                    </a:xfrm>
                    <a:prstGeom prst="rect">
                      <a:avLst/>
                    </a:prstGeom>
                  </pic:spPr>
                </pic:pic>
              </a:graphicData>
            </a:graphic>
          </wp:inline>
        </w:drawing>
      </w:r>
    </w:p>
    <w:p w14:paraId="2BC1EAFB" w14:textId="6A2EC444" w:rsidR="000B21B1" w:rsidRPr="007923AD" w:rsidRDefault="000B21B1" w:rsidP="000F6A31">
      <w:pPr>
        <w:pStyle w:val="Title"/>
      </w:pPr>
      <w:r w:rsidRPr="007D7457">
        <w:t xml:space="preserve">Hình </w:t>
      </w:r>
      <w:r w:rsidR="00AC4FBF">
        <w:rPr>
          <w:lang w:val="vi-VN"/>
        </w:rPr>
        <w:t>2.1:</w:t>
      </w:r>
      <w:r w:rsidRPr="007D7457">
        <w:t xml:space="preserve"> Lược đồ phân</w:t>
      </w:r>
      <w:r w:rsidR="00AC4FBF">
        <w:rPr>
          <w:lang w:val="vi-VN"/>
        </w:rPr>
        <w:t xml:space="preserve"> rã</w:t>
      </w:r>
      <w:r w:rsidRPr="007D7457">
        <w:t xml:space="preserve"> chức năng FDD</w:t>
      </w:r>
    </w:p>
    <w:p w14:paraId="4E26CDB4" w14:textId="14282CD0" w:rsidR="000B21B1" w:rsidRPr="007D7457" w:rsidRDefault="000B21B1" w:rsidP="000B2E4A">
      <w:pPr>
        <w:rPr>
          <w:ins w:id="1309" w:author="Hoan Ng" w:date="2017-04-05T14:44:00Z"/>
          <w:rFonts w:ascii="Times New Roman" w:hAnsi="Times New Roman" w:cs="Times New Roman"/>
          <w:sz w:val="26"/>
          <w:szCs w:val="26"/>
          <w:rPrChange w:id="1310" w:author="pham phuong" w:date="2018-03-09T15:53:00Z">
            <w:rPr>
              <w:ins w:id="1311" w:author="Hoan Ng" w:date="2017-04-05T14:44:00Z"/>
            </w:rPr>
          </w:rPrChange>
        </w:rPr>
      </w:pPr>
    </w:p>
    <w:p w14:paraId="2973898A" w14:textId="18588AE7" w:rsidR="0095052C" w:rsidRDefault="009C2991" w:rsidP="009C2991">
      <w:pPr>
        <w:pStyle w:val="Heading2"/>
      </w:pPr>
      <w:bookmarkStart w:id="1312" w:name="_Toc517377324"/>
      <w:r>
        <w:rPr>
          <w:lang w:val="vi-VN"/>
        </w:rPr>
        <w:t xml:space="preserve">2.1.2. </w:t>
      </w:r>
      <w:r w:rsidR="00AC4FBF">
        <w:rPr>
          <w:lang w:val="vi-VN"/>
        </w:rPr>
        <w:t>G</w:t>
      </w:r>
      <w:ins w:id="1313" w:author="Hoan Ng" w:date="2017-04-05T14:44:00Z">
        <w:r w:rsidR="0095052C" w:rsidRPr="002E759B">
          <w:t>iải thích/mô tả các chức năng</w:t>
        </w:r>
      </w:ins>
      <w:r w:rsidR="005F5E84" w:rsidRPr="002E759B">
        <w:t>.</w:t>
      </w:r>
      <w:bookmarkEnd w:id="1312"/>
    </w:p>
    <w:p w14:paraId="17D57D83" w14:textId="09DF8984" w:rsidR="00AC4FBF" w:rsidRPr="00AC4FBF" w:rsidRDefault="00AC4FBF" w:rsidP="00AC4FBF">
      <w:pPr>
        <w:pStyle w:val="Title"/>
        <w:rPr>
          <w:ins w:id="1314" w:author="TQT" w:date="2018-03-11T08:40:00Z"/>
          <w:lang w:val="vi-VN"/>
        </w:rPr>
      </w:pPr>
      <w:r>
        <w:rPr>
          <w:lang w:val="vi-VN"/>
        </w:rPr>
        <w:t>Bảng 2.1: G</w:t>
      </w:r>
      <w:ins w:id="1315" w:author="Hoan Ng" w:date="2017-04-05T14:44:00Z">
        <w:r w:rsidRPr="002E759B">
          <w:t>iải thích/mô tả các chức năng</w:t>
        </w:r>
      </w:ins>
    </w:p>
    <w:tbl>
      <w:tblPr>
        <w:tblW w:w="9270" w:type="dxa"/>
        <w:jc w:val="center"/>
        <w:tblCellMar>
          <w:left w:w="0" w:type="dxa"/>
          <w:right w:w="0" w:type="dxa"/>
        </w:tblCellMar>
        <w:tblLook w:val="0420" w:firstRow="1" w:lastRow="0" w:firstColumn="0" w:lastColumn="0" w:noHBand="0" w:noVBand="1"/>
        <w:tblPrChange w:id="1316" w:author="TQT" w:date="2018-03-11T08:41:00Z">
          <w:tblPr>
            <w:tblW w:w="17140" w:type="dxa"/>
            <w:tblCellMar>
              <w:left w:w="0" w:type="dxa"/>
              <w:right w:w="0" w:type="dxa"/>
            </w:tblCellMar>
            <w:tblLook w:val="0420" w:firstRow="1" w:lastRow="0" w:firstColumn="0" w:lastColumn="0" w:noHBand="0" w:noVBand="1"/>
          </w:tblPr>
        </w:tblPrChange>
      </w:tblPr>
      <w:tblGrid>
        <w:gridCol w:w="2787"/>
        <w:gridCol w:w="6483"/>
        <w:tblGridChange w:id="1317">
          <w:tblGrid>
            <w:gridCol w:w="8580"/>
            <w:gridCol w:w="8560"/>
          </w:tblGrid>
        </w:tblGridChange>
      </w:tblGrid>
      <w:tr w:rsidR="00963DF9" w:rsidRPr="007D7457" w14:paraId="5D2ADE5F" w14:textId="77777777" w:rsidTr="002932E2">
        <w:trPr>
          <w:trHeight w:val="472"/>
          <w:jc w:val="center"/>
          <w:ins w:id="1318" w:author="TQT" w:date="2018-03-11T08:41:00Z"/>
          <w:trPrChange w:id="1319" w:author="TQT" w:date="2018-03-11T08:41:00Z">
            <w:trPr>
              <w:trHeight w:val="651"/>
            </w:trPr>
          </w:trPrChange>
        </w:trPr>
        <w:tc>
          <w:tcPr>
            <w:tcW w:w="2787"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Change w:id="1320" w:author="TQT" w:date="2018-03-11T08:41:00Z">
              <w:tcPr>
                <w:tcW w:w="858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tcPrChange>
          </w:tcPr>
          <w:p w14:paraId="6AFDBE12" w14:textId="77777777" w:rsidR="00963DF9" w:rsidRPr="007D7457" w:rsidRDefault="00963DF9" w:rsidP="00963DF9">
            <w:pPr>
              <w:rPr>
                <w:ins w:id="1321" w:author="TQT" w:date="2018-03-11T08:41:00Z"/>
                <w:rFonts w:ascii="Times New Roman" w:hAnsi="Times New Roman" w:cs="Times New Roman"/>
                <w:sz w:val="26"/>
                <w:szCs w:val="26"/>
              </w:rPr>
            </w:pPr>
            <w:ins w:id="1322" w:author="TQT" w:date="2018-03-11T08:41:00Z">
              <w:r w:rsidRPr="007D7457">
                <w:rPr>
                  <w:rFonts w:ascii="Times New Roman" w:hAnsi="Times New Roman" w:cs="Times New Roman"/>
                  <w:b/>
                  <w:bCs/>
                  <w:sz w:val="26"/>
                  <w:szCs w:val="26"/>
                </w:rPr>
                <w:t>Chức năng</w:t>
              </w:r>
            </w:ins>
          </w:p>
        </w:tc>
        <w:tc>
          <w:tcPr>
            <w:tcW w:w="6483"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Change w:id="1323" w:author="TQT" w:date="2018-03-11T08:41:00Z">
              <w:tcPr>
                <w:tcW w:w="85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tcPrChange>
          </w:tcPr>
          <w:p w14:paraId="2371BB4A" w14:textId="04CC1010" w:rsidR="00963DF9" w:rsidRPr="007D7457" w:rsidRDefault="00963DF9" w:rsidP="00963DF9">
            <w:pPr>
              <w:rPr>
                <w:ins w:id="1324" w:author="TQT" w:date="2018-03-11T08:41:00Z"/>
                <w:rFonts w:ascii="Times New Roman" w:hAnsi="Times New Roman" w:cs="Times New Roman"/>
                <w:sz w:val="26"/>
                <w:szCs w:val="26"/>
              </w:rPr>
            </w:pPr>
            <w:ins w:id="1325" w:author="TQT" w:date="2018-03-11T08:41:00Z">
              <w:r w:rsidRPr="007D7457">
                <w:rPr>
                  <w:rFonts w:ascii="Times New Roman" w:hAnsi="Times New Roman" w:cs="Times New Roman"/>
                  <w:b/>
                  <w:bCs/>
                  <w:sz w:val="26"/>
                  <w:szCs w:val="26"/>
                </w:rPr>
                <w:t>Mô tả chức năng</w:t>
              </w:r>
            </w:ins>
          </w:p>
        </w:tc>
      </w:tr>
      <w:tr w:rsidR="00963DF9" w:rsidRPr="007D7457" w14:paraId="7CE97E8F" w14:textId="77777777" w:rsidTr="002932E2">
        <w:trPr>
          <w:trHeight w:val="660"/>
          <w:jc w:val="center"/>
          <w:ins w:id="1326" w:author="TQT" w:date="2018-03-11T08:41:00Z"/>
          <w:trPrChange w:id="1327" w:author="TQT" w:date="2018-03-11T08:41:00Z">
            <w:trPr>
              <w:trHeight w:val="910"/>
            </w:trPr>
          </w:trPrChange>
        </w:trPr>
        <w:tc>
          <w:tcPr>
            <w:tcW w:w="2787"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Change w:id="1328" w:author="TQT" w:date="2018-03-11T08:41:00Z">
              <w:tcPr>
                <w:tcW w:w="858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tcPrChange>
          </w:tcPr>
          <w:p w14:paraId="50A1D035" w14:textId="77777777" w:rsidR="00963DF9" w:rsidRPr="007D7457" w:rsidRDefault="00963DF9" w:rsidP="00963DF9">
            <w:pPr>
              <w:rPr>
                <w:ins w:id="1329" w:author="TQT" w:date="2018-03-11T08:41:00Z"/>
                <w:rFonts w:ascii="Times New Roman" w:hAnsi="Times New Roman" w:cs="Times New Roman"/>
                <w:sz w:val="26"/>
                <w:szCs w:val="26"/>
              </w:rPr>
            </w:pPr>
            <w:ins w:id="1330" w:author="TQT" w:date="2018-03-11T08:41:00Z">
              <w:r w:rsidRPr="007D7457">
                <w:rPr>
                  <w:rFonts w:ascii="Times New Roman" w:hAnsi="Times New Roman" w:cs="Times New Roman"/>
                  <w:sz w:val="26"/>
                  <w:szCs w:val="26"/>
                </w:rPr>
                <w:t>1. Lập danh sách khám bệnh</w:t>
              </w:r>
            </w:ins>
          </w:p>
        </w:tc>
        <w:tc>
          <w:tcPr>
            <w:tcW w:w="6483"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Change w:id="1331" w:author="TQT" w:date="2018-03-11T08:41:00Z">
              <w:tcPr>
                <w:tcW w:w="85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tcPrChange>
          </w:tcPr>
          <w:p w14:paraId="6ABD5818" w14:textId="647FE428" w:rsidR="00963DF9" w:rsidRPr="007D7457" w:rsidRDefault="00963DF9" w:rsidP="00963DF9">
            <w:pPr>
              <w:rPr>
                <w:ins w:id="1332" w:author="TQT" w:date="2018-03-11T08:41:00Z"/>
                <w:rFonts w:ascii="Times New Roman" w:hAnsi="Times New Roman" w:cs="Times New Roman"/>
                <w:sz w:val="26"/>
                <w:szCs w:val="26"/>
              </w:rPr>
            </w:pPr>
            <w:ins w:id="1333" w:author="TQT" w:date="2018-03-11T08:41:00Z">
              <w:r w:rsidRPr="007D7457">
                <w:rPr>
                  <w:rFonts w:ascii="Times New Roman" w:hAnsi="Times New Roman" w:cs="Times New Roman"/>
                  <w:sz w:val="26"/>
                  <w:szCs w:val="26"/>
                </w:rPr>
                <w:t>Nhập danh sách khám bệnh bao gồm họ tên, ngày khám, STT, giới tính, năm sinh, địa chỉ</w:t>
              </w:r>
            </w:ins>
          </w:p>
        </w:tc>
      </w:tr>
      <w:tr w:rsidR="00963DF9" w:rsidRPr="007D7457" w14:paraId="1A738E68" w14:textId="77777777" w:rsidTr="002932E2">
        <w:trPr>
          <w:trHeight w:val="1204"/>
          <w:jc w:val="center"/>
          <w:ins w:id="1334" w:author="TQT" w:date="2018-03-11T08:41:00Z"/>
          <w:trPrChange w:id="1335" w:author="TQT" w:date="2018-03-11T08:41:00Z">
            <w:trPr>
              <w:trHeight w:val="1659"/>
            </w:trPr>
          </w:trPrChange>
        </w:trPr>
        <w:tc>
          <w:tcPr>
            <w:tcW w:w="2787"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Change w:id="1336" w:author="TQT" w:date="2018-03-11T08:41:00Z">
              <w:tcPr>
                <w:tcW w:w="85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tcPrChange>
          </w:tcPr>
          <w:p w14:paraId="24A93F18" w14:textId="77777777" w:rsidR="00963DF9" w:rsidRPr="007D7457" w:rsidRDefault="00963DF9" w:rsidP="00963DF9">
            <w:pPr>
              <w:rPr>
                <w:ins w:id="1337" w:author="TQT" w:date="2018-03-11T08:41:00Z"/>
                <w:rFonts w:ascii="Times New Roman" w:hAnsi="Times New Roman" w:cs="Times New Roman"/>
                <w:sz w:val="26"/>
                <w:szCs w:val="26"/>
              </w:rPr>
            </w:pPr>
            <w:ins w:id="1338" w:author="TQT" w:date="2018-03-11T08:41:00Z">
              <w:r w:rsidRPr="007D7457">
                <w:rPr>
                  <w:rFonts w:ascii="Times New Roman" w:hAnsi="Times New Roman" w:cs="Times New Roman"/>
                  <w:sz w:val="26"/>
                  <w:szCs w:val="26"/>
                </w:rPr>
                <w:t xml:space="preserve">2. Lập phiếu khám bệnh </w:t>
              </w:r>
            </w:ins>
          </w:p>
        </w:tc>
        <w:tc>
          <w:tcPr>
            <w:tcW w:w="6483"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Change w:id="1339" w:author="TQT" w:date="2018-03-11T08:41:00Z">
              <w:tcPr>
                <w:tcW w:w="8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tcPrChange>
          </w:tcPr>
          <w:p w14:paraId="0BE63B09" w14:textId="61127614" w:rsidR="00963DF9" w:rsidRPr="007D7457" w:rsidRDefault="00963DF9" w:rsidP="00963DF9">
            <w:pPr>
              <w:rPr>
                <w:ins w:id="1340" w:author="TQT" w:date="2018-03-11T08:41:00Z"/>
                <w:rFonts w:ascii="Times New Roman" w:hAnsi="Times New Roman" w:cs="Times New Roman"/>
                <w:sz w:val="26"/>
                <w:szCs w:val="26"/>
              </w:rPr>
            </w:pPr>
            <w:ins w:id="1341" w:author="TQT" w:date="2018-03-11T08:41:00Z">
              <w:r w:rsidRPr="007D7457">
                <w:rPr>
                  <w:rFonts w:ascii="Times New Roman" w:hAnsi="Times New Roman" w:cs="Times New Roman"/>
                  <w:sz w:val="26"/>
                  <w:szCs w:val="26"/>
                </w:rPr>
                <w:t>Lập phiếu khám bệnh cho từng bệnh nhân gồm những thông tin: họ tên, ngày khám, triệu chứng, dự đoán loại bệnh, STT, thuốc, đ</w:t>
              </w:r>
              <w:r w:rsidRPr="007D7457">
                <w:rPr>
                  <w:rFonts w:ascii="Times New Roman" w:hAnsi="Times New Roman" w:cs="Times New Roman"/>
                  <w:sz w:val="26"/>
                  <w:szCs w:val="26"/>
                  <w:lang w:val="vi-VN"/>
                </w:rPr>
                <w:t>ơ</w:t>
              </w:r>
              <w:r w:rsidRPr="007D7457">
                <w:rPr>
                  <w:rFonts w:ascii="Times New Roman" w:hAnsi="Times New Roman" w:cs="Times New Roman"/>
                  <w:sz w:val="26"/>
                  <w:szCs w:val="26"/>
                </w:rPr>
                <w:t>n vị, số l</w:t>
              </w:r>
              <w:r w:rsidRPr="007D7457">
                <w:rPr>
                  <w:rFonts w:ascii="Times New Roman" w:hAnsi="Times New Roman" w:cs="Times New Roman"/>
                  <w:sz w:val="26"/>
                  <w:szCs w:val="26"/>
                  <w:lang w:val="vi-VN"/>
                </w:rPr>
                <w:t>ư</w:t>
              </w:r>
              <w:r w:rsidRPr="007D7457">
                <w:rPr>
                  <w:rFonts w:ascii="Times New Roman" w:hAnsi="Times New Roman" w:cs="Times New Roman"/>
                  <w:sz w:val="26"/>
                  <w:szCs w:val="26"/>
                </w:rPr>
                <w:t>ợng, cách dùng.</w:t>
              </w:r>
            </w:ins>
          </w:p>
        </w:tc>
      </w:tr>
      <w:tr w:rsidR="00963DF9" w:rsidRPr="007D7457" w14:paraId="3AC2E0D2" w14:textId="77777777" w:rsidTr="002932E2">
        <w:trPr>
          <w:trHeight w:val="932"/>
          <w:jc w:val="center"/>
          <w:ins w:id="1342" w:author="TQT" w:date="2018-03-11T08:41:00Z"/>
          <w:trPrChange w:id="1343" w:author="TQT" w:date="2018-03-11T08:41:00Z">
            <w:trPr>
              <w:trHeight w:val="1284"/>
            </w:trPr>
          </w:trPrChange>
        </w:trPr>
        <w:tc>
          <w:tcPr>
            <w:tcW w:w="2787"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Change w:id="1344" w:author="TQT" w:date="2018-03-11T08:41:00Z">
              <w:tcPr>
                <w:tcW w:w="85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tcPrChange>
          </w:tcPr>
          <w:p w14:paraId="5E2ADFDB" w14:textId="77777777" w:rsidR="00963DF9" w:rsidRPr="007D7457" w:rsidRDefault="00963DF9" w:rsidP="00963DF9">
            <w:pPr>
              <w:rPr>
                <w:ins w:id="1345" w:author="TQT" w:date="2018-03-11T08:41:00Z"/>
                <w:rFonts w:ascii="Times New Roman" w:hAnsi="Times New Roman" w:cs="Times New Roman"/>
                <w:sz w:val="26"/>
                <w:szCs w:val="26"/>
              </w:rPr>
            </w:pPr>
            <w:ins w:id="1346" w:author="TQT" w:date="2018-03-11T08:41:00Z">
              <w:r w:rsidRPr="007D7457">
                <w:rPr>
                  <w:rFonts w:ascii="Times New Roman" w:hAnsi="Times New Roman" w:cs="Times New Roman"/>
                  <w:sz w:val="26"/>
                  <w:szCs w:val="26"/>
                </w:rPr>
                <w:t>3. Tra cứu bệnh nhân</w:t>
              </w:r>
            </w:ins>
          </w:p>
        </w:tc>
        <w:tc>
          <w:tcPr>
            <w:tcW w:w="6483"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Change w:id="1347" w:author="TQT" w:date="2018-03-11T08:41:00Z">
              <w:tcPr>
                <w:tcW w:w="8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tcPrChange>
          </w:tcPr>
          <w:p w14:paraId="2DDAB79D" w14:textId="77777777" w:rsidR="00963DF9" w:rsidRPr="007D7457" w:rsidRDefault="00963DF9" w:rsidP="00963DF9">
            <w:pPr>
              <w:rPr>
                <w:ins w:id="1348" w:author="TQT" w:date="2018-03-11T08:41:00Z"/>
                <w:rFonts w:ascii="Times New Roman" w:hAnsi="Times New Roman" w:cs="Times New Roman"/>
                <w:sz w:val="26"/>
                <w:szCs w:val="26"/>
              </w:rPr>
            </w:pPr>
            <w:ins w:id="1349" w:author="TQT" w:date="2018-03-11T08:41:00Z">
              <w:r w:rsidRPr="007D7457">
                <w:rPr>
                  <w:rFonts w:ascii="Times New Roman" w:hAnsi="Times New Roman" w:cs="Times New Roman"/>
                  <w:sz w:val="26"/>
                  <w:szCs w:val="26"/>
                </w:rPr>
                <w:t>Lập danh sách bệnh nhân để tra cứu gồm những thông tin: cho ra những thông tin: STT, họ tên, ngày khám, loại bệnh, triệu chứng</w:t>
              </w:r>
            </w:ins>
          </w:p>
        </w:tc>
      </w:tr>
      <w:tr w:rsidR="00963DF9" w:rsidRPr="007D7457" w14:paraId="4B0F345B" w14:textId="77777777" w:rsidTr="002932E2">
        <w:trPr>
          <w:trHeight w:val="660"/>
          <w:jc w:val="center"/>
          <w:ins w:id="1350" w:author="TQT" w:date="2018-03-11T08:41:00Z"/>
          <w:trPrChange w:id="1351" w:author="TQT" w:date="2018-03-11T08:41:00Z">
            <w:trPr>
              <w:trHeight w:val="910"/>
            </w:trPr>
          </w:trPrChange>
        </w:trPr>
        <w:tc>
          <w:tcPr>
            <w:tcW w:w="2787"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Change w:id="1352" w:author="TQT" w:date="2018-03-11T08:41:00Z">
              <w:tcPr>
                <w:tcW w:w="85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tcPrChange>
          </w:tcPr>
          <w:p w14:paraId="6137A982" w14:textId="77777777" w:rsidR="00963DF9" w:rsidRPr="007D7457" w:rsidRDefault="00963DF9" w:rsidP="00963DF9">
            <w:pPr>
              <w:rPr>
                <w:ins w:id="1353" w:author="TQT" w:date="2018-03-11T08:41:00Z"/>
                <w:rFonts w:ascii="Times New Roman" w:hAnsi="Times New Roman" w:cs="Times New Roman"/>
                <w:sz w:val="26"/>
                <w:szCs w:val="26"/>
              </w:rPr>
            </w:pPr>
            <w:ins w:id="1354" w:author="TQT" w:date="2018-03-11T08:41:00Z">
              <w:r w:rsidRPr="007D7457">
                <w:rPr>
                  <w:rFonts w:ascii="Times New Roman" w:hAnsi="Times New Roman" w:cs="Times New Roman"/>
                  <w:sz w:val="26"/>
                  <w:szCs w:val="26"/>
                </w:rPr>
                <w:t>4.</w:t>
              </w:r>
              <w:r w:rsidRPr="007D7457">
                <w:rPr>
                  <w:rFonts w:ascii="Times New Roman" w:hAnsi="Times New Roman" w:cs="Times New Roman"/>
                  <w:sz w:val="26"/>
                  <w:szCs w:val="26"/>
                  <w:lang w:val="vi-VN"/>
                </w:rPr>
                <w:t xml:space="preserve"> Lập hóa đơn thanh toán</w:t>
              </w:r>
            </w:ins>
          </w:p>
        </w:tc>
        <w:tc>
          <w:tcPr>
            <w:tcW w:w="6483"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Change w:id="1355" w:author="TQT" w:date="2018-03-11T08:41:00Z">
              <w:tcPr>
                <w:tcW w:w="8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tcPrChange>
          </w:tcPr>
          <w:p w14:paraId="2F6EDC89" w14:textId="1C48D048" w:rsidR="00963DF9" w:rsidRPr="007D7457" w:rsidRDefault="00963DF9" w:rsidP="00963DF9">
            <w:pPr>
              <w:rPr>
                <w:ins w:id="1356" w:author="TQT" w:date="2018-03-11T08:41:00Z"/>
                <w:rFonts w:ascii="Times New Roman" w:hAnsi="Times New Roman" w:cs="Times New Roman"/>
                <w:sz w:val="26"/>
                <w:szCs w:val="26"/>
              </w:rPr>
            </w:pPr>
            <w:ins w:id="1357" w:author="TQT" w:date="2018-03-11T08:41:00Z">
              <w:r w:rsidRPr="007D7457">
                <w:rPr>
                  <w:rFonts w:ascii="Times New Roman" w:hAnsi="Times New Roman" w:cs="Times New Roman"/>
                  <w:sz w:val="26"/>
                  <w:szCs w:val="26"/>
                </w:rPr>
                <w:t>Lập hóa đ</w:t>
              </w:r>
              <w:r w:rsidRPr="007D7457">
                <w:rPr>
                  <w:rFonts w:ascii="Times New Roman" w:hAnsi="Times New Roman" w:cs="Times New Roman"/>
                  <w:sz w:val="26"/>
                  <w:szCs w:val="26"/>
                  <w:lang w:val="vi-VN"/>
                </w:rPr>
                <w:t>ơ</w:t>
              </w:r>
              <w:r w:rsidRPr="007D7457">
                <w:rPr>
                  <w:rFonts w:ascii="Times New Roman" w:hAnsi="Times New Roman" w:cs="Times New Roman"/>
                  <w:sz w:val="26"/>
                  <w:szCs w:val="26"/>
                </w:rPr>
                <w:t>n thanh toán bao gồm những thông tin: họ tên, ngày khám, tiền khám, tiền thuốc.</w:t>
              </w:r>
            </w:ins>
          </w:p>
        </w:tc>
      </w:tr>
      <w:tr w:rsidR="00963DF9" w:rsidRPr="007D7457" w14:paraId="77D0EBB4" w14:textId="77777777" w:rsidTr="002932E2">
        <w:trPr>
          <w:trHeight w:val="1475"/>
          <w:jc w:val="center"/>
          <w:ins w:id="1358" w:author="TQT" w:date="2018-03-11T08:41:00Z"/>
          <w:trPrChange w:id="1359" w:author="TQT" w:date="2018-03-11T08:41:00Z">
            <w:trPr>
              <w:trHeight w:val="2033"/>
            </w:trPr>
          </w:trPrChange>
        </w:trPr>
        <w:tc>
          <w:tcPr>
            <w:tcW w:w="2787"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Change w:id="1360" w:author="TQT" w:date="2018-03-11T08:41:00Z">
              <w:tcPr>
                <w:tcW w:w="858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tcPrChange>
          </w:tcPr>
          <w:p w14:paraId="215876EE" w14:textId="77777777" w:rsidR="00963DF9" w:rsidRPr="007D7457" w:rsidRDefault="00963DF9" w:rsidP="00963DF9">
            <w:pPr>
              <w:rPr>
                <w:ins w:id="1361" w:author="TQT" w:date="2018-03-11T08:41:00Z"/>
                <w:rFonts w:ascii="Times New Roman" w:hAnsi="Times New Roman" w:cs="Times New Roman"/>
                <w:sz w:val="26"/>
                <w:szCs w:val="26"/>
              </w:rPr>
            </w:pPr>
            <w:ins w:id="1362" w:author="TQT" w:date="2018-03-11T08:41:00Z">
              <w:r w:rsidRPr="007D7457">
                <w:rPr>
                  <w:rFonts w:ascii="Times New Roman" w:hAnsi="Times New Roman" w:cs="Times New Roman"/>
                  <w:sz w:val="26"/>
                  <w:szCs w:val="26"/>
                </w:rPr>
                <w:lastRenderedPageBreak/>
                <w:t>5. Lập báo cáo tháng</w:t>
              </w:r>
            </w:ins>
          </w:p>
        </w:tc>
        <w:tc>
          <w:tcPr>
            <w:tcW w:w="6483"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Change w:id="1363" w:author="TQT" w:date="2018-03-11T08:41:00Z">
              <w:tcPr>
                <w:tcW w:w="85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tcPrChange>
          </w:tcPr>
          <w:p w14:paraId="59D74334" w14:textId="77777777" w:rsidR="00BB6A4F" w:rsidRPr="007D7457" w:rsidRDefault="002E6F4D" w:rsidP="0041067C">
            <w:pPr>
              <w:rPr>
                <w:ins w:id="1364" w:author="TQT" w:date="2018-03-11T08:41:00Z"/>
                <w:rFonts w:ascii="Times New Roman" w:hAnsi="Times New Roman" w:cs="Times New Roman"/>
                <w:sz w:val="26"/>
                <w:szCs w:val="26"/>
              </w:rPr>
            </w:pPr>
            <w:ins w:id="1365" w:author="TQT" w:date="2018-03-11T08:41:00Z">
              <w:r w:rsidRPr="007D7457">
                <w:rPr>
                  <w:rFonts w:ascii="Times New Roman" w:hAnsi="Times New Roman" w:cs="Times New Roman"/>
                  <w:sz w:val="26"/>
                  <w:szCs w:val="26"/>
                </w:rPr>
                <w:t>Báo cáo doanh thu theo ngày gồm những thông tin: tháng, STT, ngày, số bệnh nhân, doanh thu, tỷ lệ.</w:t>
              </w:r>
            </w:ins>
          </w:p>
          <w:p w14:paraId="323A0B51" w14:textId="77777777" w:rsidR="00BB6A4F" w:rsidRPr="007D7457" w:rsidRDefault="002E6F4D" w:rsidP="0041067C">
            <w:pPr>
              <w:rPr>
                <w:ins w:id="1366" w:author="TQT" w:date="2018-03-11T08:41:00Z"/>
                <w:rFonts w:ascii="Times New Roman" w:hAnsi="Times New Roman" w:cs="Times New Roman"/>
                <w:sz w:val="26"/>
                <w:szCs w:val="26"/>
              </w:rPr>
            </w:pPr>
            <w:ins w:id="1367" w:author="TQT" w:date="2018-03-11T08:41:00Z">
              <w:r w:rsidRPr="007D7457">
                <w:rPr>
                  <w:rFonts w:ascii="Times New Roman" w:hAnsi="Times New Roman" w:cs="Times New Roman"/>
                  <w:sz w:val="26"/>
                  <w:szCs w:val="26"/>
                </w:rPr>
                <w:t>Báo cáo sử dụng thuốc: STT, thuốc, đ</w:t>
              </w:r>
              <w:r w:rsidRPr="007D7457">
                <w:rPr>
                  <w:rFonts w:ascii="Times New Roman" w:hAnsi="Times New Roman" w:cs="Times New Roman"/>
                  <w:sz w:val="26"/>
                  <w:szCs w:val="26"/>
                  <w:lang w:val="vi-VN"/>
                </w:rPr>
                <w:t>ơ</w:t>
              </w:r>
              <w:r w:rsidRPr="007D7457">
                <w:rPr>
                  <w:rFonts w:ascii="Times New Roman" w:hAnsi="Times New Roman" w:cs="Times New Roman"/>
                  <w:sz w:val="26"/>
                  <w:szCs w:val="26"/>
                </w:rPr>
                <w:t>n vị tính, số l</w:t>
              </w:r>
              <w:r w:rsidRPr="007D7457">
                <w:rPr>
                  <w:rFonts w:ascii="Times New Roman" w:hAnsi="Times New Roman" w:cs="Times New Roman"/>
                  <w:sz w:val="26"/>
                  <w:szCs w:val="26"/>
                  <w:lang w:val="vi-VN"/>
                </w:rPr>
                <w:t>ư</w:t>
              </w:r>
              <w:r w:rsidRPr="007D7457">
                <w:rPr>
                  <w:rFonts w:ascii="Times New Roman" w:hAnsi="Times New Roman" w:cs="Times New Roman"/>
                  <w:sz w:val="26"/>
                  <w:szCs w:val="26"/>
                </w:rPr>
                <w:t>ơng, số lần dùng.</w:t>
              </w:r>
            </w:ins>
          </w:p>
        </w:tc>
      </w:tr>
      <w:tr w:rsidR="00963DF9" w:rsidRPr="007D7457" w14:paraId="313DE01F" w14:textId="77777777" w:rsidTr="002932E2">
        <w:trPr>
          <w:trHeight w:val="1475"/>
          <w:jc w:val="center"/>
          <w:ins w:id="1368" w:author="TQT" w:date="2018-03-11T08:41:00Z"/>
          <w:trPrChange w:id="1369" w:author="TQT" w:date="2018-03-11T08:41:00Z">
            <w:trPr>
              <w:trHeight w:val="2033"/>
            </w:trPr>
          </w:trPrChange>
        </w:trPr>
        <w:tc>
          <w:tcPr>
            <w:tcW w:w="2787"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Change w:id="1370" w:author="TQT" w:date="2018-03-11T08:41:00Z">
              <w:tcPr>
                <w:tcW w:w="858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tcPrChange>
          </w:tcPr>
          <w:p w14:paraId="24EF4AF5" w14:textId="77777777" w:rsidR="00963DF9" w:rsidRPr="007D7457" w:rsidRDefault="00963DF9" w:rsidP="00963DF9">
            <w:pPr>
              <w:rPr>
                <w:ins w:id="1371" w:author="TQT" w:date="2018-03-11T08:41:00Z"/>
                <w:rFonts w:ascii="Times New Roman" w:hAnsi="Times New Roman" w:cs="Times New Roman"/>
                <w:sz w:val="26"/>
                <w:szCs w:val="26"/>
              </w:rPr>
            </w:pPr>
            <w:ins w:id="1372" w:author="TQT" w:date="2018-03-11T08:41:00Z">
              <w:r w:rsidRPr="007D7457">
                <w:rPr>
                  <w:rFonts w:ascii="Times New Roman" w:hAnsi="Times New Roman" w:cs="Times New Roman"/>
                  <w:sz w:val="26"/>
                  <w:szCs w:val="26"/>
                </w:rPr>
                <w:t>6. Thay đổi qui định</w:t>
              </w:r>
            </w:ins>
          </w:p>
        </w:tc>
        <w:tc>
          <w:tcPr>
            <w:tcW w:w="6483"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Change w:id="1373" w:author="TQT" w:date="2018-03-11T08:41:00Z">
              <w:tcPr>
                <w:tcW w:w="85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tcPrChange>
          </w:tcPr>
          <w:p w14:paraId="3584EBFD" w14:textId="77777777" w:rsidR="00BB6A4F" w:rsidRPr="007D7457" w:rsidRDefault="002E6F4D" w:rsidP="00627F24">
            <w:pPr>
              <w:rPr>
                <w:ins w:id="1374" w:author="TQT" w:date="2018-03-11T08:41:00Z"/>
                <w:rFonts w:ascii="Times New Roman" w:hAnsi="Times New Roman" w:cs="Times New Roman"/>
                <w:sz w:val="26"/>
                <w:szCs w:val="26"/>
              </w:rPr>
            </w:pPr>
            <w:ins w:id="1375" w:author="TQT" w:date="2018-03-11T08:41:00Z">
              <w:r w:rsidRPr="007D7457">
                <w:rPr>
                  <w:rFonts w:ascii="Times New Roman" w:hAnsi="Times New Roman" w:cs="Times New Roman"/>
                  <w:sz w:val="26"/>
                  <w:szCs w:val="26"/>
                </w:rPr>
                <w:t>Số l</w:t>
              </w:r>
              <w:r w:rsidRPr="007D7457">
                <w:rPr>
                  <w:rFonts w:ascii="Times New Roman" w:hAnsi="Times New Roman" w:cs="Times New Roman"/>
                  <w:sz w:val="26"/>
                  <w:szCs w:val="26"/>
                  <w:lang w:val="vi-VN"/>
                </w:rPr>
                <w:t>ư</w:t>
              </w:r>
              <w:r w:rsidRPr="007D7457">
                <w:rPr>
                  <w:rFonts w:ascii="Times New Roman" w:hAnsi="Times New Roman" w:cs="Times New Roman"/>
                  <w:sz w:val="26"/>
                  <w:szCs w:val="26"/>
                </w:rPr>
                <w:t>ợng bệnh nhân khám tối đa trong ngày.</w:t>
              </w:r>
            </w:ins>
          </w:p>
          <w:p w14:paraId="475E1B8E" w14:textId="77777777" w:rsidR="00BB6A4F" w:rsidRPr="007D7457" w:rsidRDefault="002E6F4D" w:rsidP="00627F24">
            <w:pPr>
              <w:rPr>
                <w:ins w:id="1376" w:author="TQT" w:date="2018-03-11T08:41:00Z"/>
                <w:rFonts w:ascii="Times New Roman" w:hAnsi="Times New Roman" w:cs="Times New Roman"/>
                <w:sz w:val="26"/>
                <w:szCs w:val="26"/>
              </w:rPr>
            </w:pPr>
            <w:ins w:id="1377" w:author="TQT" w:date="2018-03-11T08:41:00Z">
              <w:r w:rsidRPr="007D7457">
                <w:rPr>
                  <w:rFonts w:ascii="Times New Roman" w:hAnsi="Times New Roman" w:cs="Times New Roman"/>
                  <w:sz w:val="26"/>
                  <w:szCs w:val="26"/>
                </w:rPr>
                <w:t>Số l</w:t>
              </w:r>
              <w:r w:rsidRPr="007D7457">
                <w:rPr>
                  <w:rFonts w:ascii="Times New Roman" w:hAnsi="Times New Roman" w:cs="Times New Roman"/>
                  <w:sz w:val="26"/>
                  <w:szCs w:val="26"/>
                  <w:lang w:val="vi-VN"/>
                </w:rPr>
                <w:t>ư</w:t>
              </w:r>
              <w:r w:rsidRPr="007D7457">
                <w:rPr>
                  <w:rFonts w:ascii="Times New Roman" w:hAnsi="Times New Roman" w:cs="Times New Roman"/>
                  <w:sz w:val="26"/>
                  <w:szCs w:val="26"/>
                </w:rPr>
                <w:t>ợng bệnh, số thuốc, đ</w:t>
              </w:r>
              <w:r w:rsidRPr="007D7457">
                <w:rPr>
                  <w:rFonts w:ascii="Times New Roman" w:hAnsi="Times New Roman" w:cs="Times New Roman"/>
                  <w:sz w:val="26"/>
                  <w:szCs w:val="26"/>
                  <w:lang w:val="vi-VN"/>
                </w:rPr>
                <w:t>ơ</w:t>
              </w:r>
              <w:r w:rsidRPr="007D7457">
                <w:rPr>
                  <w:rFonts w:ascii="Times New Roman" w:hAnsi="Times New Roman" w:cs="Times New Roman"/>
                  <w:sz w:val="26"/>
                  <w:szCs w:val="26"/>
                </w:rPr>
                <w:t>n vị tính và cách dùng.</w:t>
              </w:r>
            </w:ins>
          </w:p>
          <w:p w14:paraId="0053FDD7" w14:textId="77777777" w:rsidR="00BB6A4F" w:rsidRPr="007D7457" w:rsidRDefault="002E6F4D" w:rsidP="00627F24">
            <w:pPr>
              <w:keepNext/>
              <w:rPr>
                <w:ins w:id="1378" w:author="TQT" w:date="2018-03-11T08:41:00Z"/>
                <w:rFonts w:ascii="Times New Roman" w:hAnsi="Times New Roman" w:cs="Times New Roman"/>
                <w:sz w:val="26"/>
                <w:szCs w:val="26"/>
              </w:rPr>
            </w:pPr>
            <w:ins w:id="1379" w:author="TQT" w:date="2018-03-11T08:41:00Z">
              <w:r w:rsidRPr="007D7457">
                <w:rPr>
                  <w:rFonts w:ascii="Times New Roman" w:hAnsi="Times New Roman" w:cs="Times New Roman"/>
                  <w:sz w:val="26"/>
                  <w:szCs w:val="26"/>
                </w:rPr>
                <w:t>Thay đổi tiền khám bệnh, đ</w:t>
              </w:r>
              <w:r w:rsidRPr="007D7457">
                <w:rPr>
                  <w:rFonts w:ascii="Times New Roman" w:hAnsi="Times New Roman" w:cs="Times New Roman"/>
                  <w:sz w:val="26"/>
                  <w:szCs w:val="26"/>
                  <w:lang w:val="vi-VN"/>
                </w:rPr>
                <w:t>ơ</w:t>
              </w:r>
              <w:r w:rsidRPr="007D7457">
                <w:rPr>
                  <w:rFonts w:ascii="Times New Roman" w:hAnsi="Times New Roman" w:cs="Times New Roman"/>
                  <w:sz w:val="26"/>
                  <w:szCs w:val="26"/>
                </w:rPr>
                <w:t>n giá thuốc.</w:t>
              </w:r>
            </w:ins>
          </w:p>
        </w:tc>
      </w:tr>
    </w:tbl>
    <w:p w14:paraId="73FCF84E" w14:textId="77777777" w:rsidR="00B833DD" w:rsidRPr="00B833DD" w:rsidRDefault="00B833DD" w:rsidP="00B833DD"/>
    <w:p w14:paraId="3086BE4E" w14:textId="71A1ACEA" w:rsidR="007E56BA" w:rsidRPr="001D047F" w:rsidRDefault="009C2991" w:rsidP="009C2991">
      <w:pPr>
        <w:pStyle w:val="Heading1"/>
        <w:rPr>
          <w:lang w:val="vi-VN"/>
        </w:rPr>
      </w:pPr>
      <w:bookmarkStart w:id="1380" w:name="_Toc517377325"/>
      <w:r>
        <w:rPr>
          <w:lang w:val="vi-VN"/>
        </w:rPr>
        <w:lastRenderedPageBreak/>
        <w:t xml:space="preserve">2.2. </w:t>
      </w:r>
      <w:r w:rsidR="00AC1332">
        <w:rPr>
          <w:lang w:val="vi-VN"/>
        </w:rPr>
        <w:t>Lược đồ luồng dữ liệu</w:t>
      </w:r>
      <w:r w:rsidR="00BC30BA" w:rsidRPr="00B833DD">
        <w:t xml:space="preserve"> (DFD)</w:t>
      </w:r>
      <w:bookmarkEnd w:id="1380"/>
      <w:r w:rsidR="001D047F">
        <w:rPr>
          <w:lang w:val="vi-VN"/>
        </w:rPr>
        <w:t xml:space="preserve"> </w:t>
      </w:r>
    </w:p>
    <w:p w14:paraId="4A952F4D" w14:textId="611E8F44" w:rsidR="002F69A0" w:rsidRPr="002F69A0" w:rsidRDefault="002F69A0" w:rsidP="002F69A0">
      <w:pPr>
        <w:pStyle w:val="Heading2"/>
        <w:rPr>
          <w:lang w:val="vi-VN"/>
        </w:rPr>
      </w:pPr>
      <w:r>
        <w:rPr>
          <w:lang w:val="vi-VN"/>
        </w:rPr>
        <w:t>2.2.1. Chức năng 1</w:t>
      </w:r>
      <w:r w:rsidR="001F0F5B">
        <w:rPr>
          <w:lang w:val="vi-VN"/>
        </w:rPr>
        <w:t xml:space="preserve">: Lập </w:t>
      </w:r>
      <w:r w:rsidR="00C2607D">
        <w:rPr>
          <w:lang w:val="vi-VN"/>
        </w:rPr>
        <w:t>Danh sách</w:t>
      </w:r>
      <w:r w:rsidR="001F0F5B">
        <w:rPr>
          <w:lang w:val="vi-VN"/>
        </w:rPr>
        <w:t xml:space="preserve"> khám bệnh</w:t>
      </w:r>
    </w:p>
    <w:p w14:paraId="5D4F3E33" w14:textId="6AF2BA26" w:rsidR="00577B3D" w:rsidRDefault="007F58E9" w:rsidP="00577B3D">
      <w:pPr>
        <w:keepNext/>
        <w:jc w:val="center"/>
      </w:pPr>
      <w:r>
        <w:rPr>
          <w:noProof/>
        </w:rPr>
        <w:drawing>
          <wp:inline distT="0" distB="0" distL="0" distR="0" wp14:anchorId="7CDC2F66" wp14:editId="764AD7BF">
            <wp:extent cx="5943600" cy="5093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pDSKB.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93335"/>
                    </a:xfrm>
                    <a:prstGeom prst="rect">
                      <a:avLst/>
                    </a:prstGeom>
                  </pic:spPr>
                </pic:pic>
              </a:graphicData>
            </a:graphic>
          </wp:inline>
        </w:drawing>
      </w:r>
    </w:p>
    <w:p w14:paraId="6FF9B973" w14:textId="40AEDB35" w:rsidR="00D60653" w:rsidRPr="00FF3315" w:rsidRDefault="00577B3D" w:rsidP="00AD6EA2">
      <w:pPr>
        <w:pStyle w:val="Title"/>
      </w:pPr>
      <w:bookmarkStart w:id="1381" w:name="_Hlk517981867"/>
      <w:r w:rsidRPr="00FF3315">
        <w:t>Hình 2.2 Mô hình DFD</w:t>
      </w:r>
      <w:r w:rsidR="00AF6E7A">
        <w:rPr>
          <w:lang w:val="vi-VN"/>
        </w:rPr>
        <w:t xml:space="preserve"> </w:t>
      </w:r>
      <w:r w:rsidRPr="00FF3315">
        <w:t>của quy trình lập danh sách khám bệnh.</w:t>
      </w:r>
    </w:p>
    <w:bookmarkEnd w:id="1381"/>
    <w:p w14:paraId="761D963A" w14:textId="46C3C925" w:rsidR="00577B3D" w:rsidRDefault="00577B3D" w:rsidP="00D60653">
      <w:pPr>
        <w:rPr>
          <w:rFonts w:ascii="Times New Roman" w:hAnsi="Times New Roman" w:cs="Times New Roman"/>
          <w:sz w:val="26"/>
          <w:szCs w:val="26"/>
        </w:rPr>
      </w:pPr>
    </w:p>
    <w:p w14:paraId="60087631" w14:textId="2027558E" w:rsidR="005662FB" w:rsidRPr="005662FB" w:rsidRDefault="005662FB" w:rsidP="005662FB">
      <w:pPr>
        <w:pStyle w:val="Heading2"/>
        <w:rPr>
          <w:lang w:val="vi-VN"/>
        </w:rPr>
      </w:pPr>
      <w:r>
        <w:rPr>
          <w:lang w:val="vi-VN"/>
        </w:rPr>
        <w:lastRenderedPageBreak/>
        <w:t>2.2.1. Chức năng 2</w:t>
      </w:r>
      <w:r w:rsidR="001F0F5B">
        <w:rPr>
          <w:lang w:val="vi-VN"/>
        </w:rPr>
        <w:t>:</w:t>
      </w:r>
      <w:r w:rsidR="001F0F5B" w:rsidRPr="001F0F5B">
        <w:rPr>
          <w:lang w:val="vi-VN"/>
        </w:rPr>
        <w:t xml:space="preserve"> </w:t>
      </w:r>
      <w:r w:rsidR="001F0F5B">
        <w:rPr>
          <w:lang w:val="vi-VN"/>
        </w:rPr>
        <w:t>Lập Phiếu khám bệnh</w:t>
      </w:r>
    </w:p>
    <w:p w14:paraId="0F2B51AF" w14:textId="3696B49D" w:rsidR="00577B3D" w:rsidRDefault="001F0F5B" w:rsidP="001F0F5B">
      <w:pPr>
        <w:keepNext/>
        <w:jc w:val="center"/>
      </w:pPr>
      <w:r>
        <w:rPr>
          <w:noProof/>
        </w:rPr>
        <w:drawing>
          <wp:inline distT="0" distB="0" distL="0" distR="0" wp14:anchorId="4E9BB6DD" wp14:editId="2E38D792">
            <wp:extent cx="5943600" cy="50095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pPKB.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09515"/>
                    </a:xfrm>
                    <a:prstGeom prst="rect">
                      <a:avLst/>
                    </a:prstGeom>
                  </pic:spPr>
                </pic:pic>
              </a:graphicData>
            </a:graphic>
          </wp:inline>
        </w:drawing>
      </w:r>
    </w:p>
    <w:p w14:paraId="6F843662" w14:textId="5B8BF702" w:rsidR="002C2A7C" w:rsidRPr="00FF3315" w:rsidRDefault="002C2A7C" w:rsidP="002C2A7C">
      <w:pPr>
        <w:pStyle w:val="Title"/>
      </w:pPr>
      <w:r w:rsidRPr="00FF3315">
        <w:t>Hình 2.2 Mô hình DFD</w:t>
      </w:r>
      <w:r>
        <w:rPr>
          <w:lang w:val="vi-VN"/>
        </w:rPr>
        <w:t xml:space="preserve"> </w:t>
      </w:r>
      <w:r w:rsidRPr="00FF3315">
        <w:t xml:space="preserve">của quy trình lập </w:t>
      </w:r>
      <w:r>
        <w:rPr>
          <w:lang w:val="vi-VN"/>
        </w:rPr>
        <w:t>phiếu</w:t>
      </w:r>
      <w:r w:rsidRPr="00FF3315">
        <w:t xml:space="preserve"> khám bệnh.</w:t>
      </w:r>
    </w:p>
    <w:p w14:paraId="67197377" w14:textId="77777777" w:rsidR="002C2A7C" w:rsidRDefault="002C2A7C" w:rsidP="007805A1">
      <w:pPr>
        <w:pStyle w:val="Heading2"/>
        <w:rPr>
          <w:lang w:val="vi-VN"/>
        </w:rPr>
      </w:pPr>
    </w:p>
    <w:p w14:paraId="3D2812E6" w14:textId="02753FB3" w:rsidR="00577B3D" w:rsidRPr="007805A1" w:rsidRDefault="007805A1" w:rsidP="007805A1">
      <w:pPr>
        <w:pStyle w:val="Heading2"/>
        <w:rPr>
          <w:lang w:val="vi-VN"/>
        </w:rPr>
      </w:pPr>
      <w:r>
        <w:rPr>
          <w:lang w:val="vi-VN"/>
        </w:rPr>
        <w:t>2.2.1. Chức năng 3</w:t>
      </w:r>
      <w:r w:rsidR="001F0F5B">
        <w:rPr>
          <w:lang w:val="vi-VN"/>
        </w:rPr>
        <w:t xml:space="preserve">: </w:t>
      </w:r>
      <w:r w:rsidR="00B50231">
        <w:rPr>
          <w:lang w:val="vi-VN"/>
        </w:rPr>
        <w:t>Tra cứu bệnh nhân</w:t>
      </w:r>
    </w:p>
    <w:p w14:paraId="1202EB95" w14:textId="6205F7CB" w:rsidR="00577B3D" w:rsidRDefault="00B50231" w:rsidP="00B50231">
      <w:pPr>
        <w:keepNext/>
        <w:jc w:val="center"/>
      </w:pPr>
      <w:r>
        <w:rPr>
          <w:noProof/>
        </w:rPr>
        <w:drawing>
          <wp:inline distT="0" distB="0" distL="0" distR="0" wp14:anchorId="1A001C16" wp14:editId="48E5E394">
            <wp:extent cx="5943600" cy="4699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KuuB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99000"/>
                    </a:xfrm>
                    <a:prstGeom prst="rect">
                      <a:avLst/>
                    </a:prstGeom>
                  </pic:spPr>
                </pic:pic>
              </a:graphicData>
            </a:graphic>
          </wp:inline>
        </w:drawing>
      </w:r>
    </w:p>
    <w:p w14:paraId="663416A6" w14:textId="12DC9E2F" w:rsidR="002C2A7C" w:rsidRPr="002C2A7C" w:rsidRDefault="002C2A7C" w:rsidP="002C2A7C">
      <w:pPr>
        <w:pStyle w:val="Title"/>
        <w:rPr>
          <w:lang w:val="vi-VN"/>
        </w:rPr>
      </w:pPr>
      <w:bookmarkStart w:id="1382" w:name="_Hlk517981948"/>
      <w:r w:rsidRPr="00FF3315">
        <w:t>Hình 2.2 Mô hình DFD</w:t>
      </w:r>
      <w:r>
        <w:rPr>
          <w:lang w:val="vi-VN"/>
        </w:rPr>
        <w:t xml:space="preserve"> </w:t>
      </w:r>
      <w:r w:rsidRPr="00FF3315">
        <w:t xml:space="preserve">của quy trình </w:t>
      </w:r>
      <w:r>
        <w:rPr>
          <w:lang w:val="vi-VN"/>
        </w:rPr>
        <w:t>tra cứu bệnh nhân</w:t>
      </w:r>
    </w:p>
    <w:bookmarkEnd w:id="1382"/>
    <w:p w14:paraId="01446BD3" w14:textId="238FFEF1" w:rsidR="006F11AB" w:rsidRPr="00D918E1" w:rsidRDefault="00D918E1" w:rsidP="00D918E1">
      <w:pPr>
        <w:pStyle w:val="Heading2"/>
        <w:rPr>
          <w:lang w:val="vi-VN"/>
        </w:rPr>
      </w:pPr>
      <w:r>
        <w:rPr>
          <w:lang w:val="vi-VN"/>
        </w:rPr>
        <w:lastRenderedPageBreak/>
        <w:t>2.2.1. Chức năng 4</w:t>
      </w:r>
      <w:r w:rsidR="00B50231">
        <w:rPr>
          <w:lang w:val="vi-VN"/>
        </w:rPr>
        <w:t xml:space="preserve">: </w:t>
      </w:r>
      <w:bookmarkStart w:id="1383" w:name="_Hlk517981962"/>
      <w:r w:rsidR="00B50231">
        <w:rPr>
          <w:lang w:val="vi-VN"/>
        </w:rPr>
        <w:t>Lập hóa đơn thanh toán</w:t>
      </w:r>
      <w:bookmarkEnd w:id="1383"/>
    </w:p>
    <w:p w14:paraId="670879E6" w14:textId="1E0C5495" w:rsidR="006F11AB" w:rsidRDefault="00B50231" w:rsidP="00B50231">
      <w:pPr>
        <w:jc w:val="center"/>
      </w:pPr>
      <w:r>
        <w:rPr>
          <w:noProof/>
        </w:rPr>
        <w:drawing>
          <wp:inline distT="0" distB="0" distL="0" distR="0" wp14:anchorId="2A542390" wp14:editId="53D79804">
            <wp:extent cx="5943600" cy="5038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pHĐ.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038725"/>
                    </a:xfrm>
                    <a:prstGeom prst="rect">
                      <a:avLst/>
                    </a:prstGeom>
                  </pic:spPr>
                </pic:pic>
              </a:graphicData>
            </a:graphic>
          </wp:inline>
        </w:drawing>
      </w:r>
    </w:p>
    <w:p w14:paraId="4AF5B30A" w14:textId="45696EAA" w:rsidR="0069207D" w:rsidRPr="002C2A7C" w:rsidRDefault="0069207D" w:rsidP="0069207D">
      <w:pPr>
        <w:pStyle w:val="Title"/>
        <w:rPr>
          <w:lang w:val="vi-VN"/>
        </w:rPr>
      </w:pPr>
      <w:bookmarkStart w:id="1384" w:name="_Hlk517981979"/>
      <w:r w:rsidRPr="00FF3315">
        <w:t>Hình 2.2 Mô hình DFD</w:t>
      </w:r>
      <w:r>
        <w:rPr>
          <w:lang w:val="vi-VN"/>
        </w:rPr>
        <w:t xml:space="preserve"> </w:t>
      </w:r>
      <w:r w:rsidRPr="00FF3315">
        <w:t xml:space="preserve">của quy trình </w:t>
      </w:r>
      <w:r w:rsidR="00E90EBA">
        <w:rPr>
          <w:lang w:val="vi-VN"/>
        </w:rPr>
        <w:t xml:space="preserve">lập </w:t>
      </w:r>
      <w:r w:rsidR="007837D4">
        <w:rPr>
          <w:lang w:val="vi-VN"/>
        </w:rPr>
        <w:t>hóa đơn thanh toán</w:t>
      </w:r>
    </w:p>
    <w:bookmarkEnd w:id="1384"/>
    <w:p w14:paraId="5A158E60" w14:textId="77777777" w:rsidR="0069207D" w:rsidRDefault="0069207D" w:rsidP="00B50231">
      <w:pPr>
        <w:jc w:val="center"/>
      </w:pPr>
    </w:p>
    <w:p w14:paraId="694349C8" w14:textId="02304C55" w:rsidR="00473BA3" w:rsidRPr="00D918E1" w:rsidRDefault="00D918E1" w:rsidP="00D918E1">
      <w:pPr>
        <w:pStyle w:val="Heading2"/>
        <w:rPr>
          <w:lang w:val="vi-VN"/>
        </w:rPr>
      </w:pPr>
      <w:r>
        <w:rPr>
          <w:lang w:val="vi-VN"/>
        </w:rPr>
        <w:lastRenderedPageBreak/>
        <w:t>2.2.1. Chức năng 5</w:t>
      </w:r>
      <w:r w:rsidR="00B50231">
        <w:rPr>
          <w:lang w:val="vi-VN"/>
        </w:rPr>
        <w:t xml:space="preserve">: Lập </w:t>
      </w:r>
      <w:bookmarkStart w:id="1385" w:name="_Hlk517982050"/>
      <w:r w:rsidR="00B50231">
        <w:rPr>
          <w:lang w:val="vi-VN"/>
        </w:rPr>
        <w:t>báo cáo tháng</w:t>
      </w:r>
      <w:bookmarkEnd w:id="1385"/>
    </w:p>
    <w:p w14:paraId="77C3816E" w14:textId="000B1D8B" w:rsidR="00473BA3" w:rsidRDefault="00B50231" w:rsidP="00B50231">
      <w:pPr>
        <w:jc w:val="center"/>
      </w:pPr>
      <w:r>
        <w:rPr>
          <w:noProof/>
        </w:rPr>
        <w:drawing>
          <wp:inline distT="0" distB="0" distL="0" distR="0" wp14:anchorId="65458326" wp14:editId="0EC5D612">
            <wp:extent cx="5943600" cy="4959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pBKao.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959985"/>
                    </a:xfrm>
                    <a:prstGeom prst="rect">
                      <a:avLst/>
                    </a:prstGeom>
                  </pic:spPr>
                </pic:pic>
              </a:graphicData>
            </a:graphic>
          </wp:inline>
        </w:drawing>
      </w:r>
    </w:p>
    <w:p w14:paraId="289BBD3D" w14:textId="3E8FE1C6" w:rsidR="00E90EBA" w:rsidRPr="002C2A7C" w:rsidRDefault="00E90EBA" w:rsidP="00E90EBA">
      <w:pPr>
        <w:pStyle w:val="Title"/>
        <w:rPr>
          <w:lang w:val="vi-VN"/>
        </w:rPr>
      </w:pPr>
      <w:bookmarkStart w:id="1386" w:name="_Hlk517982077"/>
      <w:r w:rsidRPr="00FF3315">
        <w:t>Hình 2.2 Mô hình DFD</w:t>
      </w:r>
      <w:r>
        <w:rPr>
          <w:lang w:val="vi-VN"/>
        </w:rPr>
        <w:t xml:space="preserve"> </w:t>
      </w:r>
      <w:r w:rsidRPr="00FF3315">
        <w:t xml:space="preserve">của quy trình </w:t>
      </w:r>
      <w:r>
        <w:rPr>
          <w:lang w:val="vi-VN"/>
        </w:rPr>
        <w:t xml:space="preserve">lập </w:t>
      </w:r>
      <w:r w:rsidR="007837D4">
        <w:rPr>
          <w:lang w:val="vi-VN"/>
        </w:rPr>
        <w:t>báo cáo doanh thu tháng</w:t>
      </w:r>
    </w:p>
    <w:bookmarkEnd w:id="1386"/>
    <w:p w14:paraId="6A16F31A" w14:textId="03F9A4B1" w:rsidR="00864078" w:rsidRDefault="00864078" w:rsidP="00B50231">
      <w:pPr>
        <w:jc w:val="center"/>
        <w:rPr>
          <w:lang w:val="vi-VN"/>
        </w:rPr>
      </w:pPr>
      <w:r>
        <w:rPr>
          <w:noProof/>
          <w:lang w:val="vi-VN"/>
        </w:rPr>
        <w:lastRenderedPageBreak/>
        <w:drawing>
          <wp:inline distT="0" distB="0" distL="0" distR="0" wp14:anchorId="4F1CADF9" wp14:editId="0052CFC7">
            <wp:extent cx="5943600" cy="50203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pBKaoSDThuok.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20310"/>
                    </a:xfrm>
                    <a:prstGeom prst="rect">
                      <a:avLst/>
                    </a:prstGeom>
                  </pic:spPr>
                </pic:pic>
              </a:graphicData>
            </a:graphic>
          </wp:inline>
        </w:drawing>
      </w:r>
    </w:p>
    <w:p w14:paraId="35557D4A" w14:textId="571E6767" w:rsidR="007837D4" w:rsidRPr="002C2A7C" w:rsidRDefault="007837D4" w:rsidP="007837D4">
      <w:pPr>
        <w:pStyle w:val="Title"/>
        <w:rPr>
          <w:lang w:val="vi-VN"/>
        </w:rPr>
      </w:pPr>
      <w:r w:rsidRPr="00FF3315">
        <w:t>Hình 2.2 Mô hình DFD</w:t>
      </w:r>
      <w:r>
        <w:rPr>
          <w:lang w:val="vi-VN"/>
        </w:rPr>
        <w:t xml:space="preserve"> </w:t>
      </w:r>
      <w:r w:rsidRPr="00FF3315">
        <w:t xml:space="preserve">của quy trình </w:t>
      </w:r>
      <w:r>
        <w:rPr>
          <w:lang w:val="vi-VN"/>
        </w:rPr>
        <w:t>lập báo cáo sử dụng thuốc</w:t>
      </w:r>
    </w:p>
    <w:p w14:paraId="3AB29BDB" w14:textId="0C1F337D" w:rsidR="006F11AB" w:rsidRDefault="006F11AB" w:rsidP="006F11AB"/>
    <w:p w14:paraId="743D9935" w14:textId="25637A0F" w:rsidR="006F11AB" w:rsidRDefault="007929EA" w:rsidP="007929EA">
      <w:pPr>
        <w:pStyle w:val="Heading2"/>
        <w:rPr>
          <w:lang w:val="vi-VN"/>
        </w:rPr>
      </w:pPr>
      <w:r>
        <w:rPr>
          <w:lang w:val="vi-VN"/>
        </w:rPr>
        <w:lastRenderedPageBreak/>
        <w:t>2.2.1. Chức năng 6</w:t>
      </w:r>
      <w:r w:rsidR="00B50231">
        <w:rPr>
          <w:lang w:val="vi-VN"/>
        </w:rPr>
        <w:t>: Thay đổi qui định</w:t>
      </w:r>
    </w:p>
    <w:p w14:paraId="3BEB41EE" w14:textId="62917AE0" w:rsidR="00B50231" w:rsidRPr="00B50231" w:rsidRDefault="00AD6EA2" w:rsidP="00AD6EA2">
      <w:pPr>
        <w:jc w:val="center"/>
        <w:rPr>
          <w:lang w:val="vi-VN"/>
        </w:rPr>
      </w:pPr>
      <w:r>
        <w:rPr>
          <w:noProof/>
          <w:lang w:val="vi-VN"/>
        </w:rPr>
        <w:drawing>
          <wp:inline distT="0" distB="0" distL="0" distR="0" wp14:anchorId="0223CCF4" wp14:editId="1E660D63">
            <wp:extent cx="5943600" cy="52736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ayDoi.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273675"/>
                    </a:xfrm>
                    <a:prstGeom prst="rect">
                      <a:avLst/>
                    </a:prstGeom>
                  </pic:spPr>
                </pic:pic>
              </a:graphicData>
            </a:graphic>
          </wp:inline>
        </w:drawing>
      </w:r>
    </w:p>
    <w:p w14:paraId="25BF3489" w14:textId="7A89BB08" w:rsidR="00E90EBA" w:rsidRPr="002C2A7C" w:rsidRDefault="00E90EBA" w:rsidP="00E90EBA">
      <w:pPr>
        <w:pStyle w:val="Title"/>
        <w:rPr>
          <w:lang w:val="vi-VN"/>
        </w:rPr>
      </w:pPr>
      <w:r w:rsidRPr="00FF3315">
        <w:t>Hình 2.2 Mô hình DFD</w:t>
      </w:r>
      <w:r>
        <w:rPr>
          <w:lang w:val="vi-VN"/>
        </w:rPr>
        <w:t xml:space="preserve"> </w:t>
      </w:r>
      <w:r w:rsidRPr="00FF3315">
        <w:t xml:space="preserve">của quy trình </w:t>
      </w:r>
      <w:r w:rsidR="00F552B7">
        <w:rPr>
          <w:lang w:val="vi-VN"/>
        </w:rPr>
        <w:t>thay đổi qui định</w:t>
      </w:r>
    </w:p>
    <w:p w14:paraId="7233EF49" w14:textId="693BACD0" w:rsidR="006F11AB" w:rsidRDefault="006F11AB" w:rsidP="006F11AB"/>
    <w:p w14:paraId="31619230" w14:textId="07320120" w:rsidR="00F7356A" w:rsidRDefault="00F7356A" w:rsidP="006F11AB"/>
    <w:p w14:paraId="2461D941" w14:textId="58D86808" w:rsidR="00F7356A" w:rsidRDefault="00F7356A" w:rsidP="006F11AB"/>
    <w:p w14:paraId="011BD772" w14:textId="2424F068" w:rsidR="00F7356A" w:rsidRDefault="00F7356A" w:rsidP="006F11AB"/>
    <w:p w14:paraId="38277DE8" w14:textId="5E15EE21" w:rsidR="00F7356A" w:rsidRDefault="00F7356A" w:rsidP="006F11AB"/>
    <w:p w14:paraId="0A5D5D08" w14:textId="3AC6A4BE" w:rsidR="00F7356A" w:rsidRDefault="00F7356A" w:rsidP="006F11AB"/>
    <w:p w14:paraId="71AAE6A3" w14:textId="445EDE58" w:rsidR="00F7356A" w:rsidRDefault="00F7356A" w:rsidP="006F11AB"/>
    <w:p w14:paraId="0C4197E9" w14:textId="77777777" w:rsidR="00F7356A" w:rsidRDefault="00F7356A" w:rsidP="006F11AB"/>
    <w:p w14:paraId="26F1C67C" w14:textId="78DE6EF8" w:rsidR="00F7356A" w:rsidRPr="00F7356A" w:rsidRDefault="0056216B" w:rsidP="00F7356A">
      <w:pPr>
        <w:pStyle w:val="Heading2"/>
        <w:rPr>
          <w:lang w:val="vi-VN"/>
        </w:rPr>
      </w:pPr>
      <w:r>
        <w:rPr>
          <w:lang w:val="vi-VN"/>
        </w:rPr>
        <w:lastRenderedPageBreak/>
        <w:t xml:space="preserve">2.2.1. Giải thuật các </w:t>
      </w:r>
      <w:r w:rsidR="005E56A9" w:rsidRPr="00F7356A">
        <w:rPr>
          <w:lang w:val="vi-VN"/>
        </w:rPr>
        <w:t>quy trình</w:t>
      </w:r>
    </w:p>
    <w:tbl>
      <w:tblPr>
        <w:tblStyle w:val="TableGrid"/>
        <w:tblW w:w="10403" w:type="dxa"/>
        <w:tblInd w:w="-485" w:type="dxa"/>
        <w:tblLook w:val="04A0" w:firstRow="1" w:lastRow="0" w:firstColumn="1" w:lastColumn="0" w:noHBand="0" w:noVBand="1"/>
      </w:tblPr>
      <w:tblGrid>
        <w:gridCol w:w="907"/>
        <w:gridCol w:w="1187"/>
        <w:gridCol w:w="1187"/>
        <w:gridCol w:w="1187"/>
        <w:gridCol w:w="1187"/>
        <w:gridCol w:w="1187"/>
        <w:gridCol w:w="1187"/>
        <w:gridCol w:w="1187"/>
        <w:gridCol w:w="1187"/>
      </w:tblGrid>
      <w:tr w:rsidR="002932E2" w:rsidRPr="00C43E74" w14:paraId="2B139652" w14:textId="1CDCD1DE" w:rsidTr="002932E2">
        <w:tc>
          <w:tcPr>
            <w:tcW w:w="907" w:type="dxa"/>
            <w:shd w:val="clear" w:color="auto" w:fill="5B9BD5" w:themeFill="accent1"/>
          </w:tcPr>
          <w:p w14:paraId="255E7AAE" w14:textId="77777777" w:rsidR="007B1040" w:rsidRPr="009548CF" w:rsidRDefault="007B1040" w:rsidP="00F7356A">
            <w:pPr>
              <w:rPr>
                <w:b/>
                <w:lang w:val="vi-VN"/>
              </w:rPr>
            </w:pPr>
            <w:r w:rsidRPr="009548CF">
              <w:rPr>
                <w:b/>
                <w:lang w:val="vi-VN"/>
              </w:rPr>
              <w:t>Tên quy trình</w:t>
            </w:r>
          </w:p>
        </w:tc>
        <w:tc>
          <w:tcPr>
            <w:tcW w:w="1187" w:type="dxa"/>
            <w:shd w:val="clear" w:color="auto" w:fill="5B9BD5" w:themeFill="accent1"/>
          </w:tcPr>
          <w:p w14:paraId="34953B4E" w14:textId="77777777" w:rsidR="007B1040" w:rsidRPr="00C43E74" w:rsidRDefault="007B1040" w:rsidP="00F7356A">
            <w:pPr>
              <w:rPr>
                <w:b/>
              </w:rPr>
            </w:pPr>
            <w:r w:rsidRPr="00C43E74">
              <w:rPr>
                <w:b/>
              </w:rPr>
              <w:t>B</w:t>
            </w:r>
            <w:r w:rsidRPr="00C43E74">
              <w:rPr>
                <w:b/>
                <w:lang w:val="vi-VN"/>
              </w:rPr>
              <w:t xml:space="preserve">ước </w:t>
            </w:r>
            <w:r w:rsidRPr="00C43E74">
              <w:rPr>
                <w:b/>
              </w:rPr>
              <w:t>1</w:t>
            </w:r>
          </w:p>
        </w:tc>
        <w:tc>
          <w:tcPr>
            <w:tcW w:w="1187" w:type="dxa"/>
            <w:shd w:val="clear" w:color="auto" w:fill="5B9BD5" w:themeFill="accent1"/>
          </w:tcPr>
          <w:p w14:paraId="5C10EDDC" w14:textId="77777777" w:rsidR="007B1040" w:rsidRPr="00C43E74" w:rsidRDefault="007B1040" w:rsidP="00F7356A">
            <w:pPr>
              <w:rPr>
                <w:b/>
              </w:rPr>
            </w:pPr>
            <w:r w:rsidRPr="00C43E74">
              <w:rPr>
                <w:b/>
              </w:rPr>
              <w:t>B</w:t>
            </w:r>
            <w:r w:rsidRPr="00C43E74">
              <w:rPr>
                <w:b/>
                <w:lang w:val="vi-VN"/>
              </w:rPr>
              <w:t xml:space="preserve">ước </w:t>
            </w:r>
            <w:r w:rsidRPr="00C43E74">
              <w:rPr>
                <w:b/>
              </w:rPr>
              <w:t>2</w:t>
            </w:r>
          </w:p>
        </w:tc>
        <w:tc>
          <w:tcPr>
            <w:tcW w:w="1187" w:type="dxa"/>
            <w:shd w:val="clear" w:color="auto" w:fill="5B9BD5" w:themeFill="accent1"/>
          </w:tcPr>
          <w:p w14:paraId="1081F88D" w14:textId="77777777" w:rsidR="007B1040" w:rsidRPr="00C43E74" w:rsidRDefault="007B1040" w:rsidP="00F7356A">
            <w:pPr>
              <w:rPr>
                <w:b/>
              </w:rPr>
            </w:pPr>
            <w:r w:rsidRPr="00C43E74">
              <w:rPr>
                <w:b/>
              </w:rPr>
              <w:t>B</w:t>
            </w:r>
            <w:r w:rsidRPr="00C43E74">
              <w:rPr>
                <w:b/>
                <w:lang w:val="vi-VN"/>
              </w:rPr>
              <w:t xml:space="preserve">ước </w:t>
            </w:r>
            <w:r w:rsidRPr="00C43E74">
              <w:rPr>
                <w:b/>
              </w:rPr>
              <w:t>3</w:t>
            </w:r>
          </w:p>
        </w:tc>
        <w:tc>
          <w:tcPr>
            <w:tcW w:w="1187" w:type="dxa"/>
            <w:shd w:val="clear" w:color="auto" w:fill="5B9BD5" w:themeFill="accent1"/>
          </w:tcPr>
          <w:p w14:paraId="6528F4B7" w14:textId="77777777" w:rsidR="007B1040" w:rsidRPr="00C43E74" w:rsidRDefault="007B1040" w:rsidP="00F7356A">
            <w:pPr>
              <w:rPr>
                <w:b/>
              </w:rPr>
            </w:pPr>
            <w:r w:rsidRPr="00C43E74">
              <w:rPr>
                <w:b/>
              </w:rPr>
              <w:t>B</w:t>
            </w:r>
            <w:r w:rsidRPr="00C43E74">
              <w:rPr>
                <w:b/>
                <w:lang w:val="vi-VN"/>
              </w:rPr>
              <w:t>ước 4</w:t>
            </w:r>
          </w:p>
        </w:tc>
        <w:tc>
          <w:tcPr>
            <w:tcW w:w="1187" w:type="dxa"/>
            <w:shd w:val="clear" w:color="auto" w:fill="5B9BD5" w:themeFill="accent1"/>
          </w:tcPr>
          <w:p w14:paraId="6F40F2DC" w14:textId="1245C36A" w:rsidR="007B1040" w:rsidRPr="00C43E74" w:rsidRDefault="007B1040" w:rsidP="00F7356A">
            <w:pPr>
              <w:rPr>
                <w:b/>
                <w:lang w:val="vi-VN"/>
              </w:rPr>
            </w:pPr>
            <w:r w:rsidRPr="00C43E74">
              <w:rPr>
                <w:b/>
              </w:rPr>
              <w:t>B</w:t>
            </w:r>
            <w:r w:rsidRPr="00C43E74">
              <w:rPr>
                <w:b/>
                <w:lang w:val="vi-VN"/>
              </w:rPr>
              <w:t>ước 5</w:t>
            </w:r>
          </w:p>
        </w:tc>
        <w:tc>
          <w:tcPr>
            <w:tcW w:w="1187" w:type="dxa"/>
            <w:shd w:val="clear" w:color="auto" w:fill="5B9BD5" w:themeFill="accent1"/>
          </w:tcPr>
          <w:p w14:paraId="29B1CEB8" w14:textId="07E619F1" w:rsidR="007B1040" w:rsidRPr="00C43E74" w:rsidRDefault="007B1040" w:rsidP="00F7356A">
            <w:pPr>
              <w:rPr>
                <w:b/>
                <w:lang w:val="vi-VN"/>
              </w:rPr>
            </w:pPr>
            <w:r w:rsidRPr="00C43E74">
              <w:rPr>
                <w:b/>
              </w:rPr>
              <w:t>B</w:t>
            </w:r>
            <w:r w:rsidRPr="00C43E74">
              <w:rPr>
                <w:b/>
                <w:lang w:val="vi-VN"/>
              </w:rPr>
              <w:t>ước 6</w:t>
            </w:r>
          </w:p>
        </w:tc>
        <w:tc>
          <w:tcPr>
            <w:tcW w:w="1187" w:type="dxa"/>
            <w:shd w:val="clear" w:color="auto" w:fill="5B9BD5" w:themeFill="accent1"/>
          </w:tcPr>
          <w:p w14:paraId="255438CB" w14:textId="78A04D2C" w:rsidR="007B1040" w:rsidRPr="00C43E74" w:rsidRDefault="007B1040" w:rsidP="00F7356A">
            <w:pPr>
              <w:rPr>
                <w:b/>
                <w:lang w:val="vi-VN"/>
              </w:rPr>
            </w:pPr>
            <w:r w:rsidRPr="00C43E74">
              <w:rPr>
                <w:b/>
              </w:rPr>
              <w:t>B</w:t>
            </w:r>
            <w:r w:rsidRPr="00C43E74">
              <w:rPr>
                <w:b/>
                <w:lang w:val="vi-VN"/>
              </w:rPr>
              <w:t>ước 7</w:t>
            </w:r>
          </w:p>
        </w:tc>
        <w:tc>
          <w:tcPr>
            <w:tcW w:w="1187" w:type="dxa"/>
            <w:shd w:val="clear" w:color="auto" w:fill="5B9BD5" w:themeFill="accent1"/>
          </w:tcPr>
          <w:p w14:paraId="233BD784" w14:textId="2365CB0C" w:rsidR="007B1040" w:rsidRPr="00C43E74" w:rsidRDefault="007B1040" w:rsidP="00F7356A">
            <w:pPr>
              <w:rPr>
                <w:b/>
              </w:rPr>
            </w:pPr>
            <w:r w:rsidRPr="00C43E74">
              <w:rPr>
                <w:b/>
              </w:rPr>
              <w:t>B</w:t>
            </w:r>
            <w:r w:rsidRPr="00C43E74">
              <w:rPr>
                <w:b/>
                <w:lang w:val="vi-VN"/>
              </w:rPr>
              <w:t>ước 8</w:t>
            </w:r>
          </w:p>
        </w:tc>
      </w:tr>
      <w:tr w:rsidR="002932E2" w:rsidRPr="00F7356A" w14:paraId="21ECDCCE" w14:textId="6CA389E6" w:rsidTr="002932E2">
        <w:tc>
          <w:tcPr>
            <w:tcW w:w="907" w:type="dxa"/>
            <w:shd w:val="clear" w:color="auto" w:fill="BDD6EE" w:themeFill="accent1" w:themeFillTint="66"/>
          </w:tcPr>
          <w:p w14:paraId="297A81B6" w14:textId="77777777" w:rsidR="007B1040" w:rsidRPr="009548CF" w:rsidRDefault="007B1040" w:rsidP="00F7356A">
            <w:pPr>
              <w:rPr>
                <w:b/>
                <w:lang w:val="vi-VN"/>
              </w:rPr>
            </w:pPr>
            <w:r w:rsidRPr="009548CF">
              <w:rPr>
                <w:b/>
              </w:rPr>
              <w:t xml:space="preserve">Lập </w:t>
            </w:r>
            <w:r w:rsidRPr="009548CF">
              <w:rPr>
                <w:b/>
                <w:lang w:val="vi-VN"/>
              </w:rPr>
              <w:t>danh sách khám bệnh</w:t>
            </w:r>
          </w:p>
        </w:tc>
        <w:tc>
          <w:tcPr>
            <w:tcW w:w="1187" w:type="dxa"/>
            <w:shd w:val="clear" w:color="auto" w:fill="BDD6EE" w:themeFill="accent1" w:themeFillTint="66"/>
          </w:tcPr>
          <w:p w14:paraId="5BCEE640" w14:textId="77777777" w:rsidR="007B1040" w:rsidRPr="00F7356A" w:rsidRDefault="007B1040" w:rsidP="00F7356A">
            <w:r w:rsidRPr="00F7356A">
              <w:t>Nhập D1 từ người dùng</w:t>
            </w:r>
          </w:p>
        </w:tc>
        <w:tc>
          <w:tcPr>
            <w:tcW w:w="1187" w:type="dxa"/>
            <w:shd w:val="clear" w:color="auto" w:fill="BDD6EE" w:themeFill="accent1" w:themeFillTint="66"/>
          </w:tcPr>
          <w:p w14:paraId="2B641BDD" w14:textId="77777777" w:rsidR="007B1040" w:rsidRPr="00F7356A" w:rsidRDefault="007B1040" w:rsidP="00F7356A">
            <w:bookmarkStart w:id="1387" w:name="OLE_LINK1"/>
            <w:r w:rsidRPr="00F7356A">
              <w:t>Kết nối cơ sở dữ liệu</w:t>
            </w:r>
            <w:bookmarkEnd w:id="1387"/>
          </w:p>
        </w:tc>
        <w:tc>
          <w:tcPr>
            <w:tcW w:w="1187" w:type="dxa"/>
            <w:shd w:val="clear" w:color="auto" w:fill="BDD6EE" w:themeFill="accent1" w:themeFillTint="66"/>
          </w:tcPr>
          <w:p w14:paraId="3A8DB55E" w14:textId="77777777" w:rsidR="007B1040" w:rsidRPr="00F7356A" w:rsidRDefault="007B1040" w:rsidP="00F7356A">
            <w:pPr>
              <w:rPr>
                <w:lang w:val="vi-VN"/>
              </w:rPr>
            </w:pPr>
            <w:r w:rsidRPr="00F7356A">
              <w:rPr>
                <w:lang w:val="vi-VN"/>
              </w:rPr>
              <w:t xml:space="preserve">Đọc D3 từ bộ nhớ phụ </w:t>
            </w:r>
          </w:p>
        </w:tc>
        <w:tc>
          <w:tcPr>
            <w:tcW w:w="1187" w:type="dxa"/>
            <w:shd w:val="clear" w:color="auto" w:fill="BDD6EE" w:themeFill="accent1" w:themeFillTint="66"/>
          </w:tcPr>
          <w:p w14:paraId="6973A6F2" w14:textId="7FAEEAD8" w:rsidR="007B1040" w:rsidRPr="00F7356A" w:rsidRDefault="007B1040" w:rsidP="00F7356A">
            <w:pPr>
              <w:rPr>
                <w:lang w:val="vi-VN"/>
              </w:rPr>
            </w:pPr>
            <w:r w:rsidRPr="00F7356A">
              <w:t xml:space="preserve">Kiểm tra </w:t>
            </w:r>
            <w:r w:rsidRPr="00F7356A">
              <w:rPr>
                <w:lang w:val="vi-VN"/>
              </w:rPr>
              <w:t>số bệnh nhân có lớn hơn 40 hay không. Nếu có tới Bước</w:t>
            </w:r>
            <w:r>
              <w:rPr>
                <w:lang w:val="vi-VN"/>
              </w:rPr>
              <w:t xml:space="preserve"> 7</w:t>
            </w:r>
          </w:p>
        </w:tc>
        <w:tc>
          <w:tcPr>
            <w:tcW w:w="1187" w:type="dxa"/>
            <w:shd w:val="clear" w:color="auto" w:fill="BDD6EE" w:themeFill="accent1" w:themeFillTint="66"/>
          </w:tcPr>
          <w:p w14:paraId="14D87CEA" w14:textId="77777777" w:rsidR="007B1040" w:rsidRPr="00F7356A" w:rsidRDefault="007B1040" w:rsidP="00F7356A">
            <w:r w:rsidRPr="00F7356A">
              <w:t>Lưu D4 xuống bộ nhớ phụ</w:t>
            </w:r>
          </w:p>
        </w:tc>
        <w:tc>
          <w:tcPr>
            <w:tcW w:w="1187" w:type="dxa"/>
            <w:shd w:val="clear" w:color="auto" w:fill="BDD6EE" w:themeFill="accent1" w:themeFillTint="66"/>
          </w:tcPr>
          <w:p w14:paraId="503CDF2B" w14:textId="28856A36" w:rsidR="007B1040" w:rsidRPr="009E2FB2" w:rsidRDefault="007B1040" w:rsidP="00F7356A">
            <w:pPr>
              <w:rPr>
                <w:lang w:val="vi-VN"/>
              </w:rPr>
            </w:pPr>
            <w:r w:rsidRPr="00F7356A">
              <w:t>Xu</w:t>
            </w:r>
            <w:r>
              <w:rPr>
                <w:lang w:val="vi-VN"/>
              </w:rPr>
              <w:t>ấ</w:t>
            </w:r>
            <w:r w:rsidRPr="00F7356A">
              <w:t>t D5 ra m</w:t>
            </w:r>
            <w:r>
              <w:rPr>
                <w:lang w:val="vi-VN"/>
              </w:rPr>
              <w:t>àn hình</w:t>
            </w:r>
          </w:p>
        </w:tc>
        <w:tc>
          <w:tcPr>
            <w:tcW w:w="1187" w:type="dxa"/>
            <w:shd w:val="clear" w:color="auto" w:fill="BDD6EE" w:themeFill="accent1" w:themeFillTint="66"/>
          </w:tcPr>
          <w:p w14:paraId="4A4A5D5F" w14:textId="69AE84D6" w:rsidR="007B1040" w:rsidRPr="009E2FB2" w:rsidRDefault="007B1040" w:rsidP="00F7356A">
            <w:pPr>
              <w:rPr>
                <w:lang w:val="vi-VN"/>
              </w:rPr>
            </w:pPr>
            <w:r w:rsidRPr="00F7356A">
              <w:t>Đóng kết nối cơ sở dữ liệu</w:t>
            </w:r>
            <w:r>
              <w:rPr>
                <w:lang w:val="vi-VN"/>
              </w:rPr>
              <w:t>.</w:t>
            </w:r>
          </w:p>
        </w:tc>
        <w:tc>
          <w:tcPr>
            <w:tcW w:w="1187" w:type="dxa"/>
            <w:shd w:val="clear" w:color="auto" w:fill="BDD6EE" w:themeFill="accent1" w:themeFillTint="66"/>
          </w:tcPr>
          <w:p w14:paraId="09B1C253" w14:textId="38B4CA81" w:rsidR="007B1040" w:rsidRPr="00F82A4C" w:rsidRDefault="007B1040" w:rsidP="00F7356A">
            <w:pPr>
              <w:rPr>
                <w:lang w:val="vi-VN"/>
              </w:rPr>
            </w:pPr>
            <w:r>
              <w:rPr>
                <w:lang w:val="vi-VN"/>
              </w:rPr>
              <w:t>Kết thúc</w:t>
            </w:r>
          </w:p>
        </w:tc>
      </w:tr>
      <w:tr w:rsidR="002932E2" w:rsidRPr="00F7356A" w14:paraId="76AF0CB6" w14:textId="77777777" w:rsidTr="002932E2">
        <w:tc>
          <w:tcPr>
            <w:tcW w:w="907" w:type="dxa"/>
            <w:shd w:val="clear" w:color="auto" w:fill="DEEAF6" w:themeFill="accent1" w:themeFillTint="33"/>
          </w:tcPr>
          <w:p w14:paraId="38AA667B" w14:textId="5DC36EB4" w:rsidR="007B1040" w:rsidRPr="009548CF" w:rsidRDefault="007B1040" w:rsidP="009C64F9">
            <w:pPr>
              <w:rPr>
                <w:b/>
              </w:rPr>
            </w:pPr>
            <w:r w:rsidRPr="009548CF">
              <w:rPr>
                <w:b/>
              </w:rPr>
              <w:t xml:space="preserve">Lập </w:t>
            </w:r>
            <w:r w:rsidRPr="009548CF">
              <w:rPr>
                <w:b/>
                <w:lang w:val="vi-VN"/>
              </w:rPr>
              <w:t>phiếu</w:t>
            </w:r>
            <w:r w:rsidRPr="009548CF">
              <w:rPr>
                <w:b/>
                <w:lang w:val="vi-VN"/>
              </w:rPr>
              <w:t xml:space="preserve"> khám bệnh</w:t>
            </w:r>
          </w:p>
        </w:tc>
        <w:tc>
          <w:tcPr>
            <w:tcW w:w="1187" w:type="dxa"/>
            <w:shd w:val="clear" w:color="auto" w:fill="DEEAF6" w:themeFill="accent1" w:themeFillTint="33"/>
          </w:tcPr>
          <w:p w14:paraId="7C2A53AC" w14:textId="1E4C7E2F" w:rsidR="007B1040" w:rsidRPr="00F7356A" w:rsidRDefault="007B1040" w:rsidP="009C64F9">
            <w:r w:rsidRPr="00F7356A">
              <w:t>Nhập D1 từ người dùng</w:t>
            </w:r>
          </w:p>
        </w:tc>
        <w:tc>
          <w:tcPr>
            <w:tcW w:w="1187" w:type="dxa"/>
            <w:shd w:val="clear" w:color="auto" w:fill="DEEAF6" w:themeFill="accent1" w:themeFillTint="33"/>
          </w:tcPr>
          <w:p w14:paraId="7ED8E943" w14:textId="77918226" w:rsidR="007B1040" w:rsidRPr="00F7356A" w:rsidRDefault="007B1040" w:rsidP="009C64F9">
            <w:r w:rsidRPr="00F7356A">
              <w:t>Kết nối cơ sở dữ liệu</w:t>
            </w:r>
          </w:p>
        </w:tc>
        <w:tc>
          <w:tcPr>
            <w:tcW w:w="1187" w:type="dxa"/>
            <w:shd w:val="clear" w:color="auto" w:fill="DEEAF6" w:themeFill="accent1" w:themeFillTint="33"/>
          </w:tcPr>
          <w:p w14:paraId="6279B23D" w14:textId="243AEB09" w:rsidR="007B1040" w:rsidRPr="00F7356A" w:rsidRDefault="007B1040" w:rsidP="009C64F9">
            <w:pPr>
              <w:rPr>
                <w:lang w:val="vi-VN"/>
              </w:rPr>
            </w:pPr>
            <w:r w:rsidRPr="00F7356A">
              <w:rPr>
                <w:lang w:val="vi-VN"/>
              </w:rPr>
              <w:t xml:space="preserve">Đọc D3 từ bộ nhớ phụ </w:t>
            </w:r>
          </w:p>
        </w:tc>
        <w:tc>
          <w:tcPr>
            <w:tcW w:w="1187" w:type="dxa"/>
            <w:shd w:val="clear" w:color="auto" w:fill="DEEAF6" w:themeFill="accent1" w:themeFillTint="33"/>
          </w:tcPr>
          <w:p w14:paraId="71B7B496" w14:textId="74746846" w:rsidR="007B1040" w:rsidRPr="00F7356A" w:rsidRDefault="007B1040" w:rsidP="009C64F9">
            <w:r w:rsidRPr="00F7356A">
              <w:t xml:space="preserve">Kiểm tra </w:t>
            </w:r>
            <w:r>
              <w:rPr>
                <w:lang w:val="vi-VN"/>
              </w:rPr>
              <w:t xml:space="preserve">D1 </w:t>
            </w:r>
            <w:r>
              <w:rPr>
                <w:lang w:val="vi-VN"/>
              </w:rPr>
              <w:t>có thõa mãn</w:t>
            </w:r>
            <w:r>
              <w:rPr>
                <w:lang w:val="vi-VN"/>
              </w:rPr>
              <w:t xml:space="preserve"> D3 </w:t>
            </w:r>
            <w:r w:rsidRPr="00F7356A">
              <w:rPr>
                <w:lang w:val="vi-VN"/>
              </w:rPr>
              <w:t>hay không. Nếu có tới Bước</w:t>
            </w:r>
            <w:r>
              <w:rPr>
                <w:lang w:val="vi-VN"/>
              </w:rPr>
              <w:t xml:space="preserve"> </w:t>
            </w:r>
            <w:r>
              <w:rPr>
                <w:lang w:val="vi-VN"/>
              </w:rPr>
              <w:t>7</w:t>
            </w:r>
          </w:p>
        </w:tc>
        <w:tc>
          <w:tcPr>
            <w:tcW w:w="1187" w:type="dxa"/>
            <w:shd w:val="clear" w:color="auto" w:fill="DEEAF6" w:themeFill="accent1" w:themeFillTint="33"/>
          </w:tcPr>
          <w:p w14:paraId="2F97C3F2" w14:textId="4E45B39B" w:rsidR="007B1040" w:rsidRPr="00F7356A" w:rsidRDefault="007B1040" w:rsidP="009C64F9">
            <w:r w:rsidRPr="00F7356A">
              <w:t>Lưu D4 xuống bộ nhớ phụ</w:t>
            </w:r>
          </w:p>
        </w:tc>
        <w:tc>
          <w:tcPr>
            <w:tcW w:w="1187" w:type="dxa"/>
            <w:shd w:val="clear" w:color="auto" w:fill="DEEAF6" w:themeFill="accent1" w:themeFillTint="33"/>
          </w:tcPr>
          <w:p w14:paraId="6C44F2A7" w14:textId="630828C8" w:rsidR="007B1040" w:rsidRPr="00F7356A" w:rsidRDefault="007B1040" w:rsidP="009C64F9">
            <w:r w:rsidRPr="00F7356A">
              <w:t>Xu</w:t>
            </w:r>
            <w:r>
              <w:rPr>
                <w:lang w:val="vi-VN"/>
              </w:rPr>
              <w:t>ấ</w:t>
            </w:r>
            <w:r w:rsidRPr="00F7356A">
              <w:t>t D5 ra m</w:t>
            </w:r>
            <w:r>
              <w:rPr>
                <w:lang w:val="vi-VN"/>
              </w:rPr>
              <w:t>àn hình</w:t>
            </w:r>
          </w:p>
        </w:tc>
        <w:tc>
          <w:tcPr>
            <w:tcW w:w="1187" w:type="dxa"/>
            <w:shd w:val="clear" w:color="auto" w:fill="DEEAF6" w:themeFill="accent1" w:themeFillTint="33"/>
          </w:tcPr>
          <w:p w14:paraId="2C1DE568" w14:textId="4B117AF0" w:rsidR="007B1040" w:rsidRPr="00F7356A" w:rsidRDefault="007B1040" w:rsidP="009C64F9">
            <w:r w:rsidRPr="00F7356A">
              <w:t>Đóng kết nối cơ sở dữ liệu</w:t>
            </w:r>
            <w:r>
              <w:rPr>
                <w:lang w:val="vi-VN"/>
              </w:rPr>
              <w:t>.</w:t>
            </w:r>
          </w:p>
        </w:tc>
        <w:tc>
          <w:tcPr>
            <w:tcW w:w="1187" w:type="dxa"/>
            <w:shd w:val="clear" w:color="auto" w:fill="DEEAF6" w:themeFill="accent1" w:themeFillTint="33"/>
          </w:tcPr>
          <w:p w14:paraId="11F6A0A0" w14:textId="78A633CF" w:rsidR="007B1040" w:rsidRDefault="007B1040" w:rsidP="009C64F9">
            <w:pPr>
              <w:rPr>
                <w:lang w:val="vi-VN"/>
              </w:rPr>
            </w:pPr>
            <w:r>
              <w:rPr>
                <w:lang w:val="vi-VN"/>
              </w:rPr>
              <w:t>Kết thúc</w:t>
            </w:r>
          </w:p>
        </w:tc>
      </w:tr>
      <w:tr w:rsidR="002932E2" w:rsidRPr="00F7356A" w14:paraId="4D3282D3" w14:textId="42CC5C32" w:rsidTr="002932E2">
        <w:tc>
          <w:tcPr>
            <w:tcW w:w="907" w:type="dxa"/>
            <w:shd w:val="clear" w:color="auto" w:fill="BDD6EE" w:themeFill="accent1" w:themeFillTint="66"/>
          </w:tcPr>
          <w:p w14:paraId="16DF95C4" w14:textId="71AF8CF7" w:rsidR="007B1040" w:rsidRPr="009548CF" w:rsidRDefault="007B1040" w:rsidP="009C64F9">
            <w:pPr>
              <w:rPr>
                <w:b/>
                <w:lang w:val="vi-VN"/>
              </w:rPr>
            </w:pPr>
            <w:r w:rsidRPr="009548CF">
              <w:rPr>
                <w:b/>
                <w:lang w:val="vi-VN"/>
              </w:rPr>
              <w:t>Tra cứu bệnh nhân</w:t>
            </w:r>
          </w:p>
        </w:tc>
        <w:tc>
          <w:tcPr>
            <w:tcW w:w="1187" w:type="dxa"/>
            <w:shd w:val="clear" w:color="auto" w:fill="BDD6EE" w:themeFill="accent1" w:themeFillTint="66"/>
          </w:tcPr>
          <w:p w14:paraId="1A814C42" w14:textId="53E4FA79" w:rsidR="007B1040" w:rsidRPr="00F7356A" w:rsidRDefault="007B1040" w:rsidP="009C64F9">
            <w:r w:rsidRPr="00F7356A">
              <w:t>Nhập D1 từ người dùng</w:t>
            </w:r>
          </w:p>
        </w:tc>
        <w:tc>
          <w:tcPr>
            <w:tcW w:w="1187" w:type="dxa"/>
            <w:shd w:val="clear" w:color="auto" w:fill="BDD6EE" w:themeFill="accent1" w:themeFillTint="66"/>
          </w:tcPr>
          <w:p w14:paraId="6D574176" w14:textId="01958AF0" w:rsidR="007B1040" w:rsidRPr="00F7356A" w:rsidRDefault="007B1040" w:rsidP="009C64F9">
            <w:r w:rsidRPr="00F7356A">
              <w:t>Kết nối cơ sở dữ liệu</w:t>
            </w:r>
          </w:p>
        </w:tc>
        <w:tc>
          <w:tcPr>
            <w:tcW w:w="1187" w:type="dxa"/>
            <w:shd w:val="clear" w:color="auto" w:fill="BDD6EE" w:themeFill="accent1" w:themeFillTint="66"/>
          </w:tcPr>
          <w:p w14:paraId="477742A1" w14:textId="60FFD2F5" w:rsidR="007B1040" w:rsidRPr="00F7356A" w:rsidRDefault="007B1040" w:rsidP="009C64F9">
            <w:r w:rsidRPr="00F7356A">
              <w:rPr>
                <w:lang w:val="vi-VN"/>
              </w:rPr>
              <w:t xml:space="preserve">Đọc D3 từ bộ nhớ phụ </w:t>
            </w:r>
          </w:p>
        </w:tc>
        <w:tc>
          <w:tcPr>
            <w:tcW w:w="1187" w:type="dxa"/>
            <w:shd w:val="clear" w:color="auto" w:fill="BDD6EE" w:themeFill="accent1" w:themeFillTint="66"/>
          </w:tcPr>
          <w:p w14:paraId="4543F095" w14:textId="65D6BBB4" w:rsidR="007B1040" w:rsidRPr="00F7356A" w:rsidRDefault="007B1040" w:rsidP="009C64F9">
            <w:r w:rsidRPr="00F7356A">
              <w:t xml:space="preserve">Kiểm tra </w:t>
            </w:r>
            <w:r>
              <w:rPr>
                <w:lang w:val="vi-VN"/>
              </w:rPr>
              <w:t xml:space="preserve">D1 có thõa mãn D3 </w:t>
            </w:r>
            <w:r w:rsidRPr="00F7356A">
              <w:rPr>
                <w:lang w:val="vi-VN"/>
              </w:rPr>
              <w:t>hay không. Nếu có tới Bước</w:t>
            </w:r>
            <w:r>
              <w:rPr>
                <w:lang w:val="vi-VN"/>
              </w:rPr>
              <w:t xml:space="preserve"> 6</w:t>
            </w:r>
          </w:p>
        </w:tc>
        <w:tc>
          <w:tcPr>
            <w:tcW w:w="1187" w:type="dxa"/>
            <w:shd w:val="clear" w:color="auto" w:fill="BDD6EE" w:themeFill="accent1" w:themeFillTint="66"/>
          </w:tcPr>
          <w:p w14:paraId="5A7152A7" w14:textId="6DA26295" w:rsidR="007B1040" w:rsidRPr="00F7356A" w:rsidRDefault="007B1040" w:rsidP="009C64F9">
            <w:r w:rsidRPr="00F7356A">
              <w:t>Xu</w:t>
            </w:r>
            <w:r>
              <w:rPr>
                <w:lang w:val="vi-VN"/>
              </w:rPr>
              <w:t>ấ</w:t>
            </w:r>
            <w:r w:rsidRPr="00F7356A">
              <w:t>t D5 ra m</w:t>
            </w:r>
            <w:r>
              <w:rPr>
                <w:lang w:val="vi-VN"/>
              </w:rPr>
              <w:t>àn hình</w:t>
            </w:r>
          </w:p>
        </w:tc>
        <w:tc>
          <w:tcPr>
            <w:tcW w:w="1187" w:type="dxa"/>
            <w:shd w:val="clear" w:color="auto" w:fill="BDD6EE" w:themeFill="accent1" w:themeFillTint="66"/>
          </w:tcPr>
          <w:p w14:paraId="487CB84B" w14:textId="06431821" w:rsidR="007B1040" w:rsidRPr="00F7356A" w:rsidRDefault="007B1040" w:rsidP="009C64F9">
            <w:r w:rsidRPr="00F7356A">
              <w:t>Đóng kết nối cơ sở dữ liệu</w:t>
            </w:r>
            <w:r>
              <w:rPr>
                <w:lang w:val="vi-VN"/>
              </w:rPr>
              <w:t>.</w:t>
            </w:r>
          </w:p>
        </w:tc>
        <w:tc>
          <w:tcPr>
            <w:tcW w:w="1187" w:type="dxa"/>
            <w:shd w:val="clear" w:color="auto" w:fill="BDD6EE" w:themeFill="accent1" w:themeFillTint="66"/>
          </w:tcPr>
          <w:p w14:paraId="73B6F71A" w14:textId="1A14346C" w:rsidR="007B1040" w:rsidRPr="00F7356A" w:rsidRDefault="007B1040" w:rsidP="009C64F9">
            <w:r>
              <w:rPr>
                <w:lang w:val="vi-VN"/>
              </w:rPr>
              <w:t>Kết thúc</w:t>
            </w:r>
          </w:p>
        </w:tc>
        <w:tc>
          <w:tcPr>
            <w:tcW w:w="1187" w:type="dxa"/>
            <w:shd w:val="clear" w:color="auto" w:fill="BDD6EE" w:themeFill="accent1" w:themeFillTint="66"/>
          </w:tcPr>
          <w:p w14:paraId="46B9AA59" w14:textId="344D71D1" w:rsidR="007B1040" w:rsidRPr="00F7356A" w:rsidRDefault="007B1040" w:rsidP="009C64F9"/>
        </w:tc>
      </w:tr>
      <w:tr w:rsidR="002932E2" w:rsidRPr="00F7356A" w14:paraId="6410999C" w14:textId="77777777" w:rsidTr="002932E2">
        <w:tc>
          <w:tcPr>
            <w:tcW w:w="907" w:type="dxa"/>
            <w:shd w:val="clear" w:color="auto" w:fill="DEEAF6" w:themeFill="accent1" w:themeFillTint="33"/>
          </w:tcPr>
          <w:p w14:paraId="2FAF57A3" w14:textId="486BF4A2" w:rsidR="007B1040" w:rsidRPr="009548CF" w:rsidRDefault="007B1040" w:rsidP="00BF50FF">
            <w:pPr>
              <w:rPr>
                <w:b/>
                <w:lang w:val="vi-VN"/>
              </w:rPr>
            </w:pPr>
            <w:r w:rsidRPr="009548CF">
              <w:rPr>
                <w:b/>
              </w:rPr>
              <w:t xml:space="preserve">Lập </w:t>
            </w:r>
            <w:r w:rsidRPr="009548CF">
              <w:rPr>
                <w:b/>
                <w:lang w:val="vi-VN"/>
              </w:rPr>
              <w:t>hóa đơn thanh toán</w:t>
            </w:r>
          </w:p>
        </w:tc>
        <w:tc>
          <w:tcPr>
            <w:tcW w:w="1187" w:type="dxa"/>
            <w:shd w:val="clear" w:color="auto" w:fill="DEEAF6" w:themeFill="accent1" w:themeFillTint="33"/>
          </w:tcPr>
          <w:p w14:paraId="74C1E712" w14:textId="1BC2AD53" w:rsidR="007B1040" w:rsidRPr="00F7356A" w:rsidRDefault="007B1040" w:rsidP="00BF50FF">
            <w:r w:rsidRPr="00F7356A">
              <w:t>Nhập D1 từ người dùng</w:t>
            </w:r>
          </w:p>
        </w:tc>
        <w:tc>
          <w:tcPr>
            <w:tcW w:w="1187" w:type="dxa"/>
            <w:shd w:val="clear" w:color="auto" w:fill="DEEAF6" w:themeFill="accent1" w:themeFillTint="33"/>
          </w:tcPr>
          <w:p w14:paraId="4DCA9C18" w14:textId="16800D1D" w:rsidR="007B1040" w:rsidRPr="00F7356A" w:rsidRDefault="007B1040" w:rsidP="00BF50FF">
            <w:r w:rsidRPr="00F7356A">
              <w:t>Kết nối cơ sở dữ liệu</w:t>
            </w:r>
          </w:p>
        </w:tc>
        <w:tc>
          <w:tcPr>
            <w:tcW w:w="1187" w:type="dxa"/>
            <w:shd w:val="clear" w:color="auto" w:fill="DEEAF6" w:themeFill="accent1" w:themeFillTint="33"/>
          </w:tcPr>
          <w:p w14:paraId="70D3169D" w14:textId="4983E1B5" w:rsidR="007B1040" w:rsidRPr="00F7356A" w:rsidRDefault="007B1040" w:rsidP="00BF50FF">
            <w:pPr>
              <w:rPr>
                <w:lang w:val="vi-VN"/>
              </w:rPr>
            </w:pPr>
            <w:r w:rsidRPr="00F7356A">
              <w:rPr>
                <w:lang w:val="vi-VN"/>
              </w:rPr>
              <w:t xml:space="preserve">Đọc D3 từ bộ nhớ phụ </w:t>
            </w:r>
          </w:p>
        </w:tc>
        <w:tc>
          <w:tcPr>
            <w:tcW w:w="1187" w:type="dxa"/>
            <w:shd w:val="clear" w:color="auto" w:fill="DEEAF6" w:themeFill="accent1" w:themeFillTint="33"/>
          </w:tcPr>
          <w:p w14:paraId="6D177354" w14:textId="3F595AFF" w:rsidR="007B1040" w:rsidRPr="00F7356A" w:rsidRDefault="007B1040" w:rsidP="00BF50FF">
            <w:r>
              <w:rPr>
                <w:lang w:val="vi-VN"/>
              </w:rPr>
              <w:t xml:space="preserve"> </w:t>
            </w:r>
            <w:r w:rsidRPr="00F7356A">
              <w:t>Lưu D4 xuống bộ nhớ phụ</w:t>
            </w:r>
          </w:p>
        </w:tc>
        <w:tc>
          <w:tcPr>
            <w:tcW w:w="1187" w:type="dxa"/>
            <w:shd w:val="clear" w:color="auto" w:fill="DEEAF6" w:themeFill="accent1" w:themeFillTint="33"/>
          </w:tcPr>
          <w:p w14:paraId="37B045BE" w14:textId="23DF10F0" w:rsidR="007B1040" w:rsidRPr="00F7356A" w:rsidRDefault="007B1040" w:rsidP="00BF50FF">
            <w:r w:rsidRPr="00F7356A">
              <w:t>Xu</w:t>
            </w:r>
            <w:r>
              <w:rPr>
                <w:lang w:val="vi-VN"/>
              </w:rPr>
              <w:t>ấ</w:t>
            </w:r>
            <w:r w:rsidRPr="00F7356A">
              <w:t>t D5 ra m</w:t>
            </w:r>
            <w:r>
              <w:rPr>
                <w:lang w:val="vi-VN"/>
              </w:rPr>
              <w:t>àn hình</w:t>
            </w:r>
          </w:p>
        </w:tc>
        <w:tc>
          <w:tcPr>
            <w:tcW w:w="1187" w:type="dxa"/>
            <w:shd w:val="clear" w:color="auto" w:fill="DEEAF6" w:themeFill="accent1" w:themeFillTint="33"/>
          </w:tcPr>
          <w:p w14:paraId="007056FB" w14:textId="2C1533B4" w:rsidR="007B1040" w:rsidRPr="00F7356A" w:rsidRDefault="007B1040" w:rsidP="00BF50FF">
            <w:r w:rsidRPr="00F7356A">
              <w:t>Đóng kết nối cơ sở dữ liệu</w:t>
            </w:r>
            <w:r>
              <w:rPr>
                <w:lang w:val="vi-VN"/>
              </w:rPr>
              <w:t>.</w:t>
            </w:r>
          </w:p>
        </w:tc>
        <w:tc>
          <w:tcPr>
            <w:tcW w:w="1187" w:type="dxa"/>
            <w:shd w:val="clear" w:color="auto" w:fill="DEEAF6" w:themeFill="accent1" w:themeFillTint="33"/>
          </w:tcPr>
          <w:p w14:paraId="70C57D33" w14:textId="071D426C" w:rsidR="007B1040" w:rsidRPr="00F7356A" w:rsidRDefault="007B1040" w:rsidP="00BF50FF">
            <w:r>
              <w:rPr>
                <w:lang w:val="vi-VN"/>
              </w:rPr>
              <w:t>Kết thúc</w:t>
            </w:r>
          </w:p>
        </w:tc>
        <w:tc>
          <w:tcPr>
            <w:tcW w:w="1187" w:type="dxa"/>
            <w:shd w:val="clear" w:color="auto" w:fill="DEEAF6" w:themeFill="accent1" w:themeFillTint="33"/>
          </w:tcPr>
          <w:p w14:paraId="6360F933" w14:textId="24D47F1D" w:rsidR="007B1040" w:rsidRDefault="007B1040" w:rsidP="00BF50FF">
            <w:pPr>
              <w:rPr>
                <w:lang w:val="vi-VN"/>
              </w:rPr>
            </w:pPr>
          </w:p>
        </w:tc>
      </w:tr>
      <w:tr w:rsidR="002932E2" w:rsidRPr="00F7356A" w14:paraId="69E69938" w14:textId="6B1DE056" w:rsidTr="002932E2">
        <w:tc>
          <w:tcPr>
            <w:tcW w:w="907" w:type="dxa"/>
            <w:shd w:val="clear" w:color="auto" w:fill="BDD6EE" w:themeFill="accent1" w:themeFillTint="66"/>
          </w:tcPr>
          <w:p w14:paraId="25D1C586" w14:textId="228FF637" w:rsidR="007B1040" w:rsidRPr="009548CF" w:rsidRDefault="007B1040" w:rsidP="00BF50FF">
            <w:pPr>
              <w:rPr>
                <w:b/>
              </w:rPr>
            </w:pPr>
            <w:r w:rsidRPr="009548CF">
              <w:rPr>
                <w:b/>
              </w:rPr>
              <w:t xml:space="preserve">Lập </w:t>
            </w:r>
            <w:r w:rsidRPr="009548CF">
              <w:rPr>
                <w:b/>
                <w:lang w:val="vi-VN"/>
              </w:rPr>
              <w:t>báo cáo doanh thu tháng</w:t>
            </w:r>
          </w:p>
        </w:tc>
        <w:tc>
          <w:tcPr>
            <w:tcW w:w="1187" w:type="dxa"/>
            <w:shd w:val="clear" w:color="auto" w:fill="BDD6EE" w:themeFill="accent1" w:themeFillTint="66"/>
          </w:tcPr>
          <w:p w14:paraId="7B937C98" w14:textId="39C8AA81" w:rsidR="007B1040" w:rsidRPr="00F7356A" w:rsidRDefault="007B1040" w:rsidP="00BF50FF">
            <w:r w:rsidRPr="00F7356A">
              <w:t>Nhập D1 từ người dùng</w:t>
            </w:r>
          </w:p>
        </w:tc>
        <w:tc>
          <w:tcPr>
            <w:tcW w:w="1187" w:type="dxa"/>
            <w:shd w:val="clear" w:color="auto" w:fill="BDD6EE" w:themeFill="accent1" w:themeFillTint="66"/>
          </w:tcPr>
          <w:p w14:paraId="641FC808" w14:textId="14F2EFA1" w:rsidR="007B1040" w:rsidRPr="00F7356A" w:rsidRDefault="007B1040" w:rsidP="00BF50FF">
            <w:r w:rsidRPr="00F7356A">
              <w:t>Kết nối cơ sở dữ liệu</w:t>
            </w:r>
          </w:p>
        </w:tc>
        <w:tc>
          <w:tcPr>
            <w:tcW w:w="1187" w:type="dxa"/>
            <w:shd w:val="clear" w:color="auto" w:fill="BDD6EE" w:themeFill="accent1" w:themeFillTint="66"/>
          </w:tcPr>
          <w:p w14:paraId="3249BBA4" w14:textId="46DFA996" w:rsidR="007B1040" w:rsidRPr="00F7356A" w:rsidRDefault="007B1040" w:rsidP="00BF50FF">
            <w:r w:rsidRPr="00F7356A">
              <w:rPr>
                <w:lang w:val="vi-VN"/>
              </w:rPr>
              <w:t xml:space="preserve">Đọc D3 từ bộ nhớ phụ </w:t>
            </w:r>
          </w:p>
        </w:tc>
        <w:tc>
          <w:tcPr>
            <w:tcW w:w="1187" w:type="dxa"/>
            <w:shd w:val="clear" w:color="auto" w:fill="BDD6EE" w:themeFill="accent1" w:themeFillTint="66"/>
          </w:tcPr>
          <w:p w14:paraId="51B04929" w14:textId="589B270E" w:rsidR="007B1040" w:rsidRPr="00F7356A" w:rsidRDefault="007B1040" w:rsidP="00BF50FF">
            <w:r w:rsidRPr="00F7356A">
              <w:t>Lưu D4 xuống bộ nhớ phụ</w:t>
            </w:r>
          </w:p>
        </w:tc>
        <w:tc>
          <w:tcPr>
            <w:tcW w:w="1187" w:type="dxa"/>
            <w:shd w:val="clear" w:color="auto" w:fill="BDD6EE" w:themeFill="accent1" w:themeFillTint="66"/>
          </w:tcPr>
          <w:p w14:paraId="72F387C7" w14:textId="0D242A69" w:rsidR="007B1040" w:rsidRPr="00F7356A" w:rsidRDefault="007B1040" w:rsidP="00BF50FF">
            <w:r w:rsidRPr="00F7356A">
              <w:t>Xu</w:t>
            </w:r>
            <w:r>
              <w:rPr>
                <w:lang w:val="vi-VN"/>
              </w:rPr>
              <w:t>ấ</w:t>
            </w:r>
            <w:r w:rsidRPr="00F7356A">
              <w:t>t D5 ra m</w:t>
            </w:r>
            <w:r>
              <w:rPr>
                <w:lang w:val="vi-VN"/>
              </w:rPr>
              <w:t>àn hình</w:t>
            </w:r>
            <w:r>
              <w:rPr>
                <w:lang w:val="vi-VN"/>
              </w:rPr>
              <w:t xml:space="preserve"> </w:t>
            </w:r>
            <w:r>
              <w:rPr>
                <w:lang w:val="vi-VN"/>
              </w:rPr>
              <w:t>hoặc máy in</w:t>
            </w:r>
          </w:p>
        </w:tc>
        <w:tc>
          <w:tcPr>
            <w:tcW w:w="1187" w:type="dxa"/>
            <w:shd w:val="clear" w:color="auto" w:fill="BDD6EE" w:themeFill="accent1" w:themeFillTint="66"/>
          </w:tcPr>
          <w:p w14:paraId="03ACCDFD" w14:textId="5A311687" w:rsidR="007B1040" w:rsidRPr="00F7356A" w:rsidRDefault="007B1040" w:rsidP="00BF50FF">
            <w:r w:rsidRPr="00F7356A">
              <w:t>Đóng kết nối cơ sở dữ liệu</w:t>
            </w:r>
            <w:r>
              <w:rPr>
                <w:lang w:val="vi-VN"/>
              </w:rPr>
              <w:t>.</w:t>
            </w:r>
          </w:p>
        </w:tc>
        <w:tc>
          <w:tcPr>
            <w:tcW w:w="1187" w:type="dxa"/>
            <w:shd w:val="clear" w:color="auto" w:fill="BDD6EE" w:themeFill="accent1" w:themeFillTint="66"/>
          </w:tcPr>
          <w:p w14:paraId="17671D95" w14:textId="01183A38" w:rsidR="007B1040" w:rsidRPr="00F7356A" w:rsidRDefault="007B1040" w:rsidP="00BF50FF">
            <w:r>
              <w:rPr>
                <w:lang w:val="vi-VN"/>
              </w:rPr>
              <w:t>Kết thúc</w:t>
            </w:r>
          </w:p>
        </w:tc>
        <w:tc>
          <w:tcPr>
            <w:tcW w:w="1187" w:type="dxa"/>
            <w:shd w:val="clear" w:color="auto" w:fill="BDD6EE" w:themeFill="accent1" w:themeFillTint="66"/>
          </w:tcPr>
          <w:p w14:paraId="4721D21B" w14:textId="631393C1" w:rsidR="007B1040" w:rsidRPr="00F7356A" w:rsidRDefault="007B1040" w:rsidP="00BF50FF"/>
        </w:tc>
      </w:tr>
      <w:tr w:rsidR="002932E2" w:rsidRPr="00F7356A" w14:paraId="207681C6" w14:textId="1334A7CA" w:rsidTr="002932E2">
        <w:tc>
          <w:tcPr>
            <w:tcW w:w="907" w:type="dxa"/>
            <w:shd w:val="clear" w:color="auto" w:fill="DEEAF6" w:themeFill="accent1" w:themeFillTint="33"/>
          </w:tcPr>
          <w:p w14:paraId="4E90ED1B" w14:textId="4D141A4A" w:rsidR="007B1040" w:rsidRPr="009548CF" w:rsidRDefault="007B1040" w:rsidP="00BF50FF">
            <w:pPr>
              <w:rPr>
                <w:b/>
              </w:rPr>
            </w:pPr>
            <w:r w:rsidRPr="009548CF">
              <w:rPr>
                <w:b/>
              </w:rPr>
              <w:t xml:space="preserve">Lập </w:t>
            </w:r>
            <w:r w:rsidRPr="009548CF">
              <w:rPr>
                <w:b/>
                <w:lang w:val="vi-VN"/>
              </w:rPr>
              <w:t xml:space="preserve">báo cáo </w:t>
            </w:r>
            <w:r w:rsidRPr="009548CF">
              <w:rPr>
                <w:b/>
                <w:lang w:val="vi-VN"/>
              </w:rPr>
              <w:t>sử dụng thuốc</w:t>
            </w:r>
          </w:p>
        </w:tc>
        <w:tc>
          <w:tcPr>
            <w:tcW w:w="1187" w:type="dxa"/>
            <w:shd w:val="clear" w:color="auto" w:fill="DEEAF6" w:themeFill="accent1" w:themeFillTint="33"/>
          </w:tcPr>
          <w:p w14:paraId="28E51700" w14:textId="2ECA9233" w:rsidR="007B1040" w:rsidRPr="00F7356A" w:rsidRDefault="007B1040" w:rsidP="00BF50FF">
            <w:r w:rsidRPr="00F7356A">
              <w:t>Nhập D1 từ người dùng</w:t>
            </w:r>
          </w:p>
        </w:tc>
        <w:tc>
          <w:tcPr>
            <w:tcW w:w="1187" w:type="dxa"/>
            <w:shd w:val="clear" w:color="auto" w:fill="DEEAF6" w:themeFill="accent1" w:themeFillTint="33"/>
          </w:tcPr>
          <w:p w14:paraId="77B02DF1" w14:textId="348D5607" w:rsidR="007B1040" w:rsidRPr="00F7356A" w:rsidRDefault="007B1040" w:rsidP="00BF50FF">
            <w:r w:rsidRPr="00F7356A">
              <w:t>Kết nối cơ sở dữ liệu</w:t>
            </w:r>
          </w:p>
        </w:tc>
        <w:tc>
          <w:tcPr>
            <w:tcW w:w="1187" w:type="dxa"/>
            <w:shd w:val="clear" w:color="auto" w:fill="DEEAF6" w:themeFill="accent1" w:themeFillTint="33"/>
          </w:tcPr>
          <w:p w14:paraId="3CDF79AD" w14:textId="2D2A29EE" w:rsidR="007B1040" w:rsidRPr="00F7356A" w:rsidRDefault="007B1040" w:rsidP="00BF50FF">
            <w:r w:rsidRPr="00F7356A">
              <w:rPr>
                <w:lang w:val="vi-VN"/>
              </w:rPr>
              <w:t xml:space="preserve">Đọc D3 từ bộ nhớ phụ </w:t>
            </w:r>
          </w:p>
        </w:tc>
        <w:tc>
          <w:tcPr>
            <w:tcW w:w="1187" w:type="dxa"/>
            <w:shd w:val="clear" w:color="auto" w:fill="DEEAF6" w:themeFill="accent1" w:themeFillTint="33"/>
          </w:tcPr>
          <w:p w14:paraId="644BB6E4" w14:textId="15ECE6E1" w:rsidR="007B1040" w:rsidRPr="00F7356A" w:rsidRDefault="007B1040" w:rsidP="00BF50FF">
            <w:r w:rsidRPr="00F7356A">
              <w:t>Lưu D4 xuống bộ nhớ phụ</w:t>
            </w:r>
          </w:p>
        </w:tc>
        <w:tc>
          <w:tcPr>
            <w:tcW w:w="1187" w:type="dxa"/>
            <w:shd w:val="clear" w:color="auto" w:fill="DEEAF6" w:themeFill="accent1" w:themeFillTint="33"/>
          </w:tcPr>
          <w:p w14:paraId="47B428E3" w14:textId="78B44BD6" w:rsidR="007B1040" w:rsidRPr="00F7356A" w:rsidRDefault="007B1040" w:rsidP="00BF50FF">
            <w:r w:rsidRPr="00F7356A">
              <w:t>Xu</w:t>
            </w:r>
            <w:r>
              <w:rPr>
                <w:lang w:val="vi-VN"/>
              </w:rPr>
              <w:t>ấ</w:t>
            </w:r>
            <w:r w:rsidRPr="00F7356A">
              <w:t>t D5 ra m</w:t>
            </w:r>
            <w:r>
              <w:rPr>
                <w:lang w:val="vi-VN"/>
              </w:rPr>
              <w:t>àn hình</w:t>
            </w:r>
            <w:r>
              <w:rPr>
                <w:lang w:val="vi-VN"/>
              </w:rPr>
              <w:t xml:space="preserve"> hoặc máy in</w:t>
            </w:r>
          </w:p>
        </w:tc>
        <w:tc>
          <w:tcPr>
            <w:tcW w:w="1187" w:type="dxa"/>
            <w:shd w:val="clear" w:color="auto" w:fill="DEEAF6" w:themeFill="accent1" w:themeFillTint="33"/>
          </w:tcPr>
          <w:p w14:paraId="6591610F" w14:textId="1118D1B3" w:rsidR="007B1040" w:rsidRPr="00F7356A" w:rsidRDefault="007B1040" w:rsidP="00BF50FF">
            <w:r w:rsidRPr="00F7356A">
              <w:t>Đóng kết nối cơ sở dữ liệu</w:t>
            </w:r>
            <w:r>
              <w:rPr>
                <w:lang w:val="vi-VN"/>
              </w:rPr>
              <w:t>.</w:t>
            </w:r>
          </w:p>
        </w:tc>
        <w:tc>
          <w:tcPr>
            <w:tcW w:w="1187" w:type="dxa"/>
            <w:shd w:val="clear" w:color="auto" w:fill="DEEAF6" w:themeFill="accent1" w:themeFillTint="33"/>
          </w:tcPr>
          <w:p w14:paraId="15455910" w14:textId="13B68F21" w:rsidR="007B1040" w:rsidRPr="00F7356A" w:rsidRDefault="007B1040" w:rsidP="00BF50FF">
            <w:r>
              <w:rPr>
                <w:lang w:val="vi-VN"/>
              </w:rPr>
              <w:t>Kết thúc</w:t>
            </w:r>
          </w:p>
        </w:tc>
        <w:tc>
          <w:tcPr>
            <w:tcW w:w="1187" w:type="dxa"/>
            <w:shd w:val="clear" w:color="auto" w:fill="DEEAF6" w:themeFill="accent1" w:themeFillTint="33"/>
          </w:tcPr>
          <w:p w14:paraId="702418E4" w14:textId="709809A2" w:rsidR="007B1040" w:rsidRPr="00F7356A" w:rsidRDefault="007B1040" w:rsidP="00BF50FF"/>
        </w:tc>
      </w:tr>
      <w:tr w:rsidR="002932E2" w:rsidRPr="00F7356A" w14:paraId="76D2CD79" w14:textId="6780FD7D" w:rsidTr="002932E2">
        <w:tc>
          <w:tcPr>
            <w:tcW w:w="907" w:type="dxa"/>
            <w:shd w:val="clear" w:color="auto" w:fill="BDD6EE" w:themeFill="accent1" w:themeFillTint="66"/>
          </w:tcPr>
          <w:p w14:paraId="7D5D3CED" w14:textId="45EC665C" w:rsidR="007B1040" w:rsidRPr="009548CF" w:rsidRDefault="007B1040" w:rsidP="00BF50FF">
            <w:pPr>
              <w:rPr>
                <w:b/>
                <w:lang w:val="vi-VN"/>
              </w:rPr>
            </w:pPr>
            <w:r w:rsidRPr="009548CF">
              <w:rPr>
                <w:b/>
                <w:lang w:val="vi-VN"/>
              </w:rPr>
              <w:t>Thay đổi quy định</w:t>
            </w:r>
          </w:p>
        </w:tc>
        <w:tc>
          <w:tcPr>
            <w:tcW w:w="1187" w:type="dxa"/>
            <w:shd w:val="clear" w:color="auto" w:fill="BDD6EE" w:themeFill="accent1" w:themeFillTint="66"/>
          </w:tcPr>
          <w:p w14:paraId="7CF7528B" w14:textId="75F1F52B" w:rsidR="007B1040" w:rsidRPr="00F7356A" w:rsidRDefault="007B1040" w:rsidP="00BF50FF">
            <w:r w:rsidRPr="00F7356A">
              <w:t>Nhập D1 từ người dùng</w:t>
            </w:r>
          </w:p>
        </w:tc>
        <w:tc>
          <w:tcPr>
            <w:tcW w:w="1187" w:type="dxa"/>
            <w:shd w:val="clear" w:color="auto" w:fill="BDD6EE" w:themeFill="accent1" w:themeFillTint="66"/>
          </w:tcPr>
          <w:p w14:paraId="3726A7D7" w14:textId="592539B2" w:rsidR="007B1040" w:rsidRPr="00F7356A" w:rsidRDefault="007B1040" w:rsidP="00BF50FF">
            <w:r w:rsidRPr="00F7356A">
              <w:t>Kết nối cơ sở dữ liệu</w:t>
            </w:r>
          </w:p>
        </w:tc>
        <w:tc>
          <w:tcPr>
            <w:tcW w:w="1187" w:type="dxa"/>
            <w:shd w:val="clear" w:color="auto" w:fill="BDD6EE" w:themeFill="accent1" w:themeFillTint="66"/>
          </w:tcPr>
          <w:p w14:paraId="6101BAFF" w14:textId="35CFAF92" w:rsidR="007B1040" w:rsidRPr="00F7356A" w:rsidRDefault="007B1040" w:rsidP="00BF50FF">
            <w:r w:rsidRPr="00F7356A">
              <w:t>Lưu D4 xuống bộ nhớ phụ</w:t>
            </w:r>
          </w:p>
        </w:tc>
        <w:tc>
          <w:tcPr>
            <w:tcW w:w="1187" w:type="dxa"/>
            <w:shd w:val="clear" w:color="auto" w:fill="BDD6EE" w:themeFill="accent1" w:themeFillTint="66"/>
          </w:tcPr>
          <w:p w14:paraId="1A6FA4F3" w14:textId="6E6E1E0A" w:rsidR="007B1040" w:rsidRPr="00F7356A" w:rsidRDefault="007B1040" w:rsidP="00BF50FF">
            <w:r w:rsidRPr="00F7356A">
              <w:t>Đóng kết nối cơ sở dữ liệu</w:t>
            </w:r>
            <w:r>
              <w:rPr>
                <w:lang w:val="vi-VN"/>
              </w:rPr>
              <w:t>.</w:t>
            </w:r>
          </w:p>
        </w:tc>
        <w:tc>
          <w:tcPr>
            <w:tcW w:w="1187" w:type="dxa"/>
            <w:shd w:val="clear" w:color="auto" w:fill="BDD6EE" w:themeFill="accent1" w:themeFillTint="66"/>
          </w:tcPr>
          <w:p w14:paraId="4817CFB9" w14:textId="0D59C814" w:rsidR="007B1040" w:rsidRPr="00F7356A" w:rsidRDefault="007B1040" w:rsidP="00BF50FF">
            <w:r>
              <w:rPr>
                <w:lang w:val="vi-VN"/>
              </w:rPr>
              <w:t>Kết thúc</w:t>
            </w:r>
          </w:p>
        </w:tc>
        <w:tc>
          <w:tcPr>
            <w:tcW w:w="1187" w:type="dxa"/>
            <w:shd w:val="clear" w:color="auto" w:fill="BDD6EE" w:themeFill="accent1" w:themeFillTint="66"/>
          </w:tcPr>
          <w:p w14:paraId="5488D70E" w14:textId="4F0BFAE6" w:rsidR="007B1040" w:rsidRPr="00F7356A" w:rsidRDefault="007B1040" w:rsidP="00BF50FF"/>
        </w:tc>
        <w:tc>
          <w:tcPr>
            <w:tcW w:w="1187" w:type="dxa"/>
            <w:shd w:val="clear" w:color="auto" w:fill="BDD6EE" w:themeFill="accent1" w:themeFillTint="66"/>
          </w:tcPr>
          <w:p w14:paraId="20AF0EAD" w14:textId="1802E40B" w:rsidR="007B1040" w:rsidRPr="00F7356A" w:rsidRDefault="007B1040" w:rsidP="00BF50FF"/>
        </w:tc>
        <w:tc>
          <w:tcPr>
            <w:tcW w:w="1187" w:type="dxa"/>
            <w:shd w:val="clear" w:color="auto" w:fill="BDD6EE" w:themeFill="accent1" w:themeFillTint="66"/>
          </w:tcPr>
          <w:p w14:paraId="12EF9AB2" w14:textId="79E62657" w:rsidR="007B1040" w:rsidRPr="00F7356A" w:rsidRDefault="007B1040" w:rsidP="00BF50FF"/>
        </w:tc>
      </w:tr>
    </w:tbl>
    <w:p w14:paraId="6ED8AB30" w14:textId="77777777" w:rsidR="00271518" w:rsidRDefault="00271518" w:rsidP="00577B3D">
      <w:pPr>
        <w:keepNext/>
      </w:pPr>
    </w:p>
    <w:p w14:paraId="3D43A8FD" w14:textId="67B6BE2F" w:rsidR="00E14916" w:rsidRDefault="00E14916" w:rsidP="00E14916"/>
    <w:p w14:paraId="52513AF4" w14:textId="611F7AE2" w:rsidR="001C08AD" w:rsidRDefault="00562823" w:rsidP="00562823">
      <w:pPr>
        <w:pStyle w:val="Heading1"/>
      </w:pPr>
      <w:bookmarkStart w:id="1388" w:name="_Toc517377326"/>
      <w:r>
        <w:rPr>
          <w:lang w:val="vi-VN"/>
        </w:rPr>
        <w:lastRenderedPageBreak/>
        <w:t xml:space="preserve">2.3. </w:t>
      </w:r>
      <w:r w:rsidR="00BC30BA" w:rsidRPr="007D7457">
        <w:t>Mô hình hóa dữ liệu (ERD Model)</w:t>
      </w:r>
      <w:bookmarkEnd w:id="1388"/>
    </w:p>
    <w:p w14:paraId="32C72A55" w14:textId="6FC7886A" w:rsidR="001C08AD" w:rsidRDefault="00D61F2F" w:rsidP="001C08AD">
      <w:pPr>
        <w:keepNext/>
        <w:jc w:val="center"/>
      </w:pPr>
      <w:r>
        <w:rPr>
          <w:noProof/>
        </w:rPr>
        <w:drawing>
          <wp:inline distT="0" distB="0" distL="0" distR="0" wp14:anchorId="54C946F6" wp14:editId="4F5BC709">
            <wp:extent cx="5943600" cy="3343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R - V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DAFC6AA" w14:textId="4E0FC607" w:rsidR="001C08AD" w:rsidRPr="001C08AD" w:rsidRDefault="001C08AD" w:rsidP="001C08AD">
      <w:pPr>
        <w:pStyle w:val="Caption"/>
        <w:jc w:val="center"/>
        <w:rPr>
          <w:rFonts w:ascii="Times New Roman" w:hAnsi="Times New Roman" w:cs="Times New Roman"/>
          <w:sz w:val="26"/>
          <w:szCs w:val="26"/>
        </w:rPr>
      </w:pPr>
      <w:r w:rsidRPr="001C08AD">
        <w:rPr>
          <w:rFonts w:ascii="Times New Roman" w:hAnsi="Times New Roman" w:cs="Times New Roman"/>
          <w:sz w:val="26"/>
          <w:szCs w:val="26"/>
        </w:rPr>
        <w:t>Hình 2.2 Mô hình hóa dữ liệu ERD</w:t>
      </w:r>
      <w:r w:rsidR="005F5E84">
        <w:rPr>
          <w:rFonts w:ascii="Times New Roman" w:hAnsi="Times New Roman" w:cs="Times New Roman"/>
          <w:sz w:val="26"/>
          <w:szCs w:val="26"/>
        </w:rPr>
        <w:t>.</w:t>
      </w:r>
    </w:p>
    <w:p w14:paraId="246A924D" w14:textId="03E9935E" w:rsidR="00BC30BA" w:rsidRPr="001C08AD" w:rsidRDefault="00C83439" w:rsidP="001C08AD">
      <w:pPr>
        <w:jc w:val="center"/>
        <w:rPr>
          <w:rFonts w:ascii="Times New Roman" w:hAnsi="Times New Roman" w:cs="Times New Roman"/>
          <w:sz w:val="26"/>
          <w:szCs w:val="26"/>
          <w:rPrChange w:id="1389" w:author="pham phuong" w:date="2018-03-09T15:53:00Z">
            <w:rPr/>
          </w:rPrChange>
        </w:rPr>
      </w:pPr>
      <w:r w:rsidRPr="001C08AD">
        <w:rPr>
          <w:rFonts w:ascii="Times New Roman" w:hAnsi="Times New Roman" w:cs="Times New Roman"/>
          <w:sz w:val="26"/>
          <w:szCs w:val="26"/>
        </w:rPr>
        <w:br/>
      </w:r>
    </w:p>
    <w:p w14:paraId="3C3F91D3" w14:textId="3BC5EA09" w:rsidR="007E56BA" w:rsidRPr="007D7457" w:rsidRDefault="007E56BA" w:rsidP="007E56BA">
      <w:pPr>
        <w:rPr>
          <w:rFonts w:ascii="Times New Roman" w:hAnsi="Times New Roman" w:cs="Times New Roman"/>
          <w:b/>
          <w:sz w:val="26"/>
          <w:szCs w:val="26"/>
          <w:rPrChange w:id="1390" w:author="pham phuong" w:date="2018-03-09T15:53:00Z">
            <w:rPr>
              <w:b/>
            </w:rPr>
          </w:rPrChange>
        </w:rPr>
      </w:pPr>
      <w:r w:rsidRPr="007D7457">
        <w:rPr>
          <w:rFonts w:ascii="Times New Roman" w:hAnsi="Times New Roman" w:cs="Times New Roman"/>
          <w:b/>
          <w:sz w:val="26"/>
          <w:szCs w:val="26"/>
          <w:rPrChange w:id="1391" w:author="pham phuong" w:date="2018-03-09T15:53:00Z">
            <w:rPr>
              <w:b/>
            </w:rPr>
          </w:rPrChange>
        </w:rPr>
        <w:t>Chương 3: Thiết kế</w:t>
      </w:r>
    </w:p>
    <w:p w14:paraId="2F659799" w14:textId="1B647F32" w:rsidR="001C08AD" w:rsidRPr="006E2478" w:rsidRDefault="00192CCF" w:rsidP="00192CCF">
      <w:pPr>
        <w:pStyle w:val="Heading1"/>
      </w:pPr>
      <w:bookmarkStart w:id="1392" w:name="_Toc517377327"/>
      <w:r>
        <w:rPr>
          <w:lang w:val="vi-VN"/>
        </w:rPr>
        <w:t xml:space="preserve">3.1. </w:t>
      </w:r>
      <w:r w:rsidR="007E56BA" w:rsidRPr="007D7457">
        <w:t>Thiết kế giao diện</w:t>
      </w:r>
      <w:bookmarkEnd w:id="1392"/>
    </w:p>
    <w:p w14:paraId="68E0E5D3" w14:textId="381F68D2" w:rsidR="00863D73" w:rsidRPr="007D7457" w:rsidRDefault="00192CCF" w:rsidP="00192CCF">
      <w:pPr>
        <w:pStyle w:val="Heading2"/>
      </w:pPr>
      <w:bookmarkStart w:id="1393" w:name="_Toc517377328"/>
      <w:r>
        <w:rPr>
          <w:lang w:val="vi-VN"/>
        </w:rPr>
        <w:t xml:space="preserve">3.1.1. </w:t>
      </w:r>
      <w:r w:rsidR="00863D73" w:rsidRPr="007D7457">
        <w:t>Sơ đồ liên kết màn hình</w:t>
      </w:r>
      <w:bookmarkEnd w:id="1393"/>
    </w:p>
    <w:p w14:paraId="24ADB5FC" w14:textId="4698814E" w:rsidR="00863D73" w:rsidRPr="007D7457" w:rsidRDefault="00192CCF" w:rsidP="00192CCF">
      <w:pPr>
        <w:pStyle w:val="Heading2"/>
      </w:pPr>
      <w:bookmarkStart w:id="1394" w:name="_Toc517377329"/>
      <w:r>
        <w:rPr>
          <w:lang w:val="vi-VN"/>
        </w:rPr>
        <w:t xml:space="preserve">3.1.2. </w:t>
      </w:r>
      <w:r w:rsidR="00863D73" w:rsidRPr="007D7457">
        <w:t>Danh sách màn hình &amp; mô tả chức năng từng màn hình</w:t>
      </w:r>
      <w:bookmarkEnd w:id="1394"/>
    </w:p>
    <w:p w14:paraId="3F0E918F" w14:textId="4CE7F904" w:rsidR="00863D73" w:rsidRPr="007D7457" w:rsidRDefault="00192CCF" w:rsidP="00192CCF">
      <w:pPr>
        <w:pStyle w:val="Heading2"/>
      </w:pPr>
      <w:bookmarkStart w:id="1395" w:name="_Toc517377330"/>
      <w:r>
        <w:rPr>
          <w:lang w:val="vi-VN"/>
        </w:rPr>
        <w:t xml:space="preserve">3.1.3. </w:t>
      </w:r>
      <w:r w:rsidR="00863D73" w:rsidRPr="007D7457">
        <w:t>Mô tả xử lý</w:t>
      </w:r>
      <w:ins w:id="1396" w:author="Hoan Ng" w:date="2017-03-20T21:27:00Z">
        <w:r w:rsidR="00E62EE1" w:rsidRPr="007D7457">
          <w:t xml:space="preserve"> sự kiện</w:t>
        </w:r>
      </w:ins>
      <w:r w:rsidR="00863D73" w:rsidRPr="007D7457">
        <w:t xml:space="preserve"> từng màn hình</w:t>
      </w:r>
      <w:bookmarkEnd w:id="1395"/>
    </w:p>
    <w:p w14:paraId="65B41903" w14:textId="1D05E6E2" w:rsidR="007E56BA" w:rsidRPr="007D7457" w:rsidRDefault="00192CCF" w:rsidP="00192CCF">
      <w:pPr>
        <w:pStyle w:val="Heading1"/>
      </w:pPr>
      <w:bookmarkStart w:id="1397" w:name="_Toc517377331"/>
      <w:r>
        <w:rPr>
          <w:lang w:val="vi-VN"/>
        </w:rPr>
        <w:t xml:space="preserve">3.2. </w:t>
      </w:r>
      <w:r w:rsidR="007E56BA" w:rsidRPr="007D7457">
        <w:t>Thiết kế xử lý</w:t>
      </w:r>
      <w:ins w:id="1398" w:author="Hoan Ng" w:date="2017-03-20T21:27:00Z">
        <w:r w:rsidR="00E62EE1" w:rsidRPr="007D7457">
          <w:t xml:space="preserve"> {Danh sách các xử lý &amp; thuật giải}</w:t>
        </w:r>
      </w:ins>
      <w:bookmarkEnd w:id="1397"/>
    </w:p>
    <w:p w14:paraId="4150D23E" w14:textId="05F1B213" w:rsidR="008233A4" w:rsidRPr="002B136A" w:rsidRDefault="00192CCF" w:rsidP="002B136A">
      <w:pPr>
        <w:pStyle w:val="Heading1"/>
      </w:pPr>
      <w:bookmarkStart w:id="1399" w:name="_Toc517377332"/>
      <w:r>
        <w:rPr>
          <w:lang w:val="vi-VN"/>
        </w:rPr>
        <w:t xml:space="preserve">3.3. </w:t>
      </w:r>
      <w:r w:rsidR="00F02E35" w:rsidRPr="002A3023">
        <w:t>Thiết kế dữ liệu (RD – Relationship Diagram – Mô hình quan hệ)</w:t>
      </w:r>
      <w:bookmarkEnd w:id="1399"/>
    </w:p>
    <w:p w14:paraId="1F2895CB" w14:textId="4CD3A030" w:rsidR="008233A4" w:rsidRPr="00D04269" w:rsidRDefault="008233A4" w:rsidP="008233A4">
      <w:pPr>
        <w:pStyle w:val="ListParagraph"/>
        <w:numPr>
          <w:ilvl w:val="0"/>
          <w:numId w:val="31"/>
        </w:numPr>
        <w:rPr>
          <w:b/>
          <w:sz w:val="26"/>
          <w:szCs w:val="26"/>
          <w:u w:val="single"/>
          <w:lang w:val="vi-VN"/>
        </w:rPr>
      </w:pPr>
      <w:r w:rsidRPr="00D04269">
        <w:rPr>
          <w:b/>
          <w:sz w:val="26"/>
          <w:szCs w:val="26"/>
          <w:u w:val="single"/>
          <w:lang w:val="vi-VN"/>
        </w:rPr>
        <w:t>Yêu cầu 1: Lập danh sách khám bệnh</w:t>
      </w:r>
      <w:r w:rsidR="00C75F6F" w:rsidRPr="00D04269">
        <w:rPr>
          <w:b/>
          <w:sz w:val="26"/>
          <w:szCs w:val="26"/>
          <w:u w:val="single"/>
          <w:lang w:val="vi-VN"/>
        </w:rPr>
        <w:t xml:space="preserve"> (BM1, QĐ1)</w:t>
      </w:r>
    </w:p>
    <w:p w14:paraId="422DF09F" w14:textId="421E6E0D" w:rsidR="008233A4" w:rsidRPr="00826B5E" w:rsidRDefault="00C75F6F" w:rsidP="008233A4">
      <w:pPr>
        <w:pStyle w:val="ListParagraph"/>
        <w:numPr>
          <w:ilvl w:val="0"/>
          <w:numId w:val="32"/>
        </w:numPr>
        <w:rPr>
          <w:sz w:val="26"/>
          <w:szCs w:val="26"/>
          <w:u w:val="single"/>
          <w:lang w:val="vi-VN"/>
        </w:rPr>
      </w:pPr>
      <w:r w:rsidRPr="00826B5E">
        <w:rPr>
          <w:sz w:val="26"/>
          <w:szCs w:val="26"/>
          <w:u w:val="single"/>
          <w:lang w:val="vi-VN"/>
        </w:rPr>
        <w:t>Thiết kế dữ liệu với tính đúng đắn:</w:t>
      </w:r>
    </w:p>
    <w:p w14:paraId="2470B035" w14:textId="492F4035" w:rsidR="00E827F3" w:rsidRPr="00826B5E" w:rsidRDefault="00E827F3" w:rsidP="00E827F3">
      <w:pPr>
        <w:pStyle w:val="ListParagraph"/>
        <w:ind w:left="1440"/>
        <w:rPr>
          <w:sz w:val="26"/>
          <w:szCs w:val="26"/>
          <w:u w:val="single"/>
          <w:lang w:val="vi-VN"/>
        </w:rPr>
      </w:pPr>
      <w:r w:rsidRPr="00826B5E">
        <w:rPr>
          <w:sz w:val="26"/>
          <w:szCs w:val="26"/>
          <w:u w:val="single"/>
          <w:lang w:val="vi-VN"/>
        </w:rPr>
        <w:t>Thuộc tính mới:</w:t>
      </w:r>
    </w:p>
    <w:p w14:paraId="34BF0E51" w14:textId="7F71844D" w:rsidR="00E827F3" w:rsidRPr="00826B5E" w:rsidRDefault="00E827F3" w:rsidP="00E827F3">
      <w:pPr>
        <w:pStyle w:val="ListParagraph"/>
        <w:ind w:left="1440"/>
        <w:rPr>
          <w:sz w:val="26"/>
          <w:szCs w:val="26"/>
          <w:u w:val="single"/>
          <w:lang w:val="vi-VN"/>
        </w:rPr>
      </w:pPr>
      <w:r w:rsidRPr="00826B5E">
        <w:rPr>
          <w:sz w:val="26"/>
          <w:szCs w:val="26"/>
          <w:u w:val="single"/>
          <w:lang w:val="vi-VN"/>
        </w:rPr>
        <w:t>Thiết kế dữ liệu:</w:t>
      </w:r>
    </w:p>
    <w:p w14:paraId="6DB2A086" w14:textId="2F63B86F" w:rsidR="005D0761" w:rsidRPr="00AF76CF" w:rsidRDefault="00E827F3" w:rsidP="005D0761">
      <w:pPr>
        <w:pStyle w:val="ListParagraph"/>
        <w:ind w:left="1440"/>
        <w:rPr>
          <w:sz w:val="26"/>
          <w:szCs w:val="26"/>
          <w:lang w:val="vi-VN"/>
        </w:rPr>
      </w:pPr>
      <w:r w:rsidRPr="007E08A2">
        <w:rPr>
          <w:b/>
          <w:sz w:val="26"/>
          <w:szCs w:val="26"/>
          <w:lang w:val="vi-VN"/>
        </w:rPr>
        <w:t>BENHNHAN</w:t>
      </w:r>
      <w:r w:rsidRPr="00AF76CF">
        <w:rPr>
          <w:sz w:val="26"/>
          <w:szCs w:val="26"/>
          <w:lang w:val="vi-VN"/>
        </w:rPr>
        <w:t>(</w:t>
      </w:r>
      <w:r w:rsidRPr="00AF76CF">
        <w:rPr>
          <w:b/>
          <w:sz w:val="26"/>
          <w:szCs w:val="26"/>
          <w:lang w:val="vi-VN"/>
        </w:rPr>
        <w:t>MaBenhNhan, HoTen, GioiTinh, NamSinh, DiaChi</w:t>
      </w:r>
      <w:r w:rsidRPr="00AF76CF">
        <w:rPr>
          <w:sz w:val="26"/>
          <w:szCs w:val="26"/>
          <w:lang w:val="vi-VN"/>
        </w:rPr>
        <w:t>)</w:t>
      </w:r>
    </w:p>
    <w:p w14:paraId="54749E3E" w14:textId="6663BC45" w:rsidR="00E827F3" w:rsidRPr="00AF76CF" w:rsidRDefault="00E827F3" w:rsidP="00E827F3">
      <w:pPr>
        <w:pStyle w:val="ListParagraph"/>
        <w:ind w:left="1440"/>
        <w:rPr>
          <w:sz w:val="26"/>
          <w:szCs w:val="26"/>
          <w:lang w:val="vi-VN"/>
        </w:rPr>
      </w:pPr>
      <w:r w:rsidRPr="007E08A2">
        <w:rPr>
          <w:b/>
          <w:sz w:val="26"/>
          <w:szCs w:val="26"/>
          <w:lang w:val="vi-VN"/>
        </w:rPr>
        <w:t>PHIEUKB</w:t>
      </w:r>
      <w:r w:rsidRPr="00AF76CF">
        <w:rPr>
          <w:sz w:val="26"/>
          <w:szCs w:val="26"/>
          <w:lang w:val="vi-VN"/>
        </w:rPr>
        <w:t>(</w:t>
      </w:r>
      <w:r w:rsidRPr="00AF76CF">
        <w:rPr>
          <w:b/>
          <w:sz w:val="26"/>
          <w:szCs w:val="26"/>
          <w:lang w:val="vi-VN"/>
        </w:rPr>
        <w:t>MaPKB, NgayKham</w:t>
      </w:r>
      <w:r w:rsidRPr="00AF76CF">
        <w:rPr>
          <w:sz w:val="26"/>
          <w:szCs w:val="26"/>
          <w:lang w:val="vi-VN"/>
        </w:rPr>
        <w:t>)</w:t>
      </w:r>
    </w:p>
    <w:p w14:paraId="3D171F07" w14:textId="221D6C1A" w:rsidR="00C75F6F" w:rsidRPr="00BA4A72" w:rsidRDefault="00C75F6F" w:rsidP="00C75F6F">
      <w:pPr>
        <w:pStyle w:val="ListParagraph"/>
        <w:numPr>
          <w:ilvl w:val="0"/>
          <w:numId w:val="32"/>
        </w:numPr>
        <w:rPr>
          <w:sz w:val="26"/>
          <w:szCs w:val="26"/>
          <w:u w:val="single"/>
          <w:lang w:val="vi-VN"/>
        </w:rPr>
      </w:pPr>
      <w:r w:rsidRPr="00BA4A72">
        <w:rPr>
          <w:sz w:val="26"/>
          <w:szCs w:val="26"/>
          <w:u w:val="single"/>
          <w:lang w:val="vi-VN"/>
        </w:rPr>
        <w:t xml:space="preserve">Thiết kế dữ liệu với tính tiến hóa: </w:t>
      </w:r>
    </w:p>
    <w:p w14:paraId="7FA5507C" w14:textId="77777777" w:rsidR="00BB6F0D" w:rsidRPr="007A6A97" w:rsidRDefault="00BB6F0D" w:rsidP="00BB6F0D">
      <w:pPr>
        <w:pStyle w:val="ListParagraph"/>
        <w:ind w:left="1440"/>
        <w:rPr>
          <w:sz w:val="26"/>
          <w:szCs w:val="26"/>
          <w:u w:val="single"/>
          <w:lang w:val="vi-VN"/>
        </w:rPr>
      </w:pPr>
      <w:r w:rsidRPr="007A6A97">
        <w:rPr>
          <w:sz w:val="26"/>
          <w:szCs w:val="26"/>
          <w:u w:val="single"/>
          <w:lang w:val="vi-VN"/>
        </w:rPr>
        <w:t>Thuộc tính mới:</w:t>
      </w:r>
    </w:p>
    <w:p w14:paraId="5DC8E926" w14:textId="1BBC3D8F" w:rsidR="00BB6F0D" w:rsidRDefault="00BB6F0D" w:rsidP="00BB6F0D">
      <w:pPr>
        <w:pStyle w:val="ListParagraph"/>
        <w:ind w:left="1440"/>
        <w:rPr>
          <w:sz w:val="26"/>
          <w:szCs w:val="26"/>
          <w:u w:val="single"/>
          <w:lang w:val="vi-VN"/>
        </w:rPr>
      </w:pPr>
      <w:r w:rsidRPr="007A6A97">
        <w:rPr>
          <w:sz w:val="26"/>
          <w:szCs w:val="26"/>
          <w:u w:val="single"/>
          <w:lang w:val="vi-VN"/>
        </w:rPr>
        <w:lastRenderedPageBreak/>
        <w:t>Thiết kế dữ liệu:</w:t>
      </w:r>
    </w:p>
    <w:p w14:paraId="49DC4DAB" w14:textId="77777777" w:rsidR="00B128D5" w:rsidRPr="00B128D5" w:rsidRDefault="00B128D5" w:rsidP="00B128D5">
      <w:pPr>
        <w:pStyle w:val="ListParagraph"/>
        <w:ind w:left="1440"/>
        <w:rPr>
          <w:sz w:val="26"/>
          <w:szCs w:val="26"/>
          <w:lang w:val="vi-VN"/>
        </w:rPr>
      </w:pPr>
      <w:r w:rsidRPr="00B128D5">
        <w:rPr>
          <w:sz w:val="26"/>
          <w:szCs w:val="26"/>
          <w:lang w:val="vi-VN"/>
        </w:rPr>
        <w:t>BENHNHAN(MaBenhNhan, HoTen, GioiTinh, NamSinh, DiaChi)</w:t>
      </w:r>
    </w:p>
    <w:p w14:paraId="1F9247E1" w14:textId="0E6605DA" w:rsidR="00B128D5" w:rsidRPr="00B128D5" w:rsidRDefault="00B128D5" w:rsidP="00B128D5">
      <w:pPr>
        <w:pStyle w:val="ListParagraph"/>
        <w:ind w:left="1440"/>
        <w:rPr>
          <w:sz w:val="26"/>
          <w:szCs w:val="26"/>
          <w:lang w:val="vi-VN"/>
        </w:rPr>
      </w:pPr>
      <w:r w:rsidRPr="00B128D5">
        <w:rPr>
          <w:sz w:val="26"/>
          <w:szCs w:val="26"/>
          <w:lang w:val="vi-VN"/>
        </w:rPr>
        <w:t>PHIEUKB(MaPKB, NgayKham)</w:t>
      </w:r>
    </w:p>
    <w:p w14:paraId="32D71839" w14:textId="573B8519" w:rsidR="00DE59DE" w:rsidRPr="00A7121B" w:rsidRDefault="00DE59DE" w:rsidP="00DE59DE">
      <w:pPr>
        <w:pStyle w:val="ListParagraph"/>
        <w:ind w:left="1440"/>
        <w:rPr>
          <w:b/>
          <w:sz w:val="26"/>
          <w:szCs w:val="26"/>
          <w:lang w:val="vi-VN"/>
        </w:rPr>
      </w:pPr>
      <w:r w:rsidRPr="00A7121B">
        <w:rPr>
          <w:b/>
          <w:sz w:val="26"/>
          <w:szCs w:val="26"/>
          <w:lang w:val="vi-VN"/>
        </w:rPr>
        <w:t>THAMSO(SoBenhNhanMax)</w:t>
      </w:r>
    </w:p>
    <w:p w14:paraId="036F82B8" w14:textId="2D75C1BD" w:rsidR="00DE59DE" w:rsidRPr="00D04269" w:rsidRDefault="00DE59DE" w:rsidP="00DE59DE">
      <w:pPr>
        <w:pStyle w:val="ListParagraph"/>
        <w:numPr>
          <w:ilvl w:val="0"/>
          <w:numId w:val="31"/>
        </w:numPr>
        <w:rPr>
          <w:b/>
          <w:sz w:val="26"/>
          <w:szCs w:val="26"/>
          <w:u w:val="single"/>
          <w:lang w:val="vi-VN"/>
        </w:rPr>
      </w:pPr>
      <w:r w:rsidRPr="00D04269">
        <w:rPr>
          <w:b/>
          <w:sz w:val="26"/>
          <w:szCs w:val="26"/>
          <w:u w:val="single"/>
          <w:lang w:val="vi-VN"/>
        </w:rPr>
        <w:t xml:space="preserve">Yêu cầu </w:t>
      </w:r>
      <w:r w:rsidR="00275417" w:rsidRPr="00D04269">
        <w:rPr>
          <w:b/>
          <w:sz w:val="26"/>
          <w:szCs w:val="26"/>
          <w:u w:val="single"/>
          <w:lang w:val="vi-VN"/>
        </w:rPr>
        <w:t>2</w:t>
      </w:r>
      <w:r w:rsidRPr="00D04269">
        <w:rPr>
          <w:b/>
          <w:sz w:val="26"/>
          <w:szCs w:val="26"/>
          <w:u w:val="single"/>
          <w:lang w:val="vi-VN"/>
        </w:rPr>
        <w:t>: Lập phiếu khám bệnh (BM2, QĐ2)</w:t>
      </w:r>
    </w:p>
    <w:p w14:paraId="67F6736E" w14:textId="77777777" w:rsidR="00DE59DE" w:rsidRPr="003121BB" w:rsidRDefault="00DE59DE" w:rsidP="00DE59DE">
      <w:pPr>
        <w:pStyle w:val="ListParagraph"/>
        <w:numPr>
          <w:ilvl w:val="0"/>
          <w:numId w:val="32"/>
        </w:numPr>
        <w:rPr>
          <w:sz w:val="26"/>
          <w:szCs w:val="26"/>
          <w:u w:val="single"/>
          <w:lang w:val="vi-VN"/>
        </w:rPr>
      </w:pPr>
      <w:r w:rsidRPr="003121BB">
        <w:rPr>
          <w:sz w:val="26"/>
          <w:szCs w:val="26"/>
          <w:u w:val="single"/>
          <w:lang w:val="vi-VN"/>
        </w:rPr>
        <w:t>Thiết kế dữ liệu với tính đúng đắn:</w:t>
      </w:r>
    </w:p>
    <w:p w14:paraId="74B731B4" w14:textId="77777777" w:rsidR="00DE59DE" w:rsidRPr="003121BB" w:rsidRDefault="00DE59DE" w:rsidP="00DE59DE">
      <w:pPr>
        <w:pStyle w:val="ListParagraph"/>
        <w:ind w:left="1440"/>
        <w:rPr>
          <w:sz w:val="26"/>
          <w:szCs w:val="26"/>
          <w:u w:val="single"/>
          <w:lang w:val="vi-VN"/>
        </w:rPr>
      </w:pPr>
      <w:r w:rsidRPr="003121BB">
        <w:rPr>
          <w:sz w:val="26"/>
          <w:szCs w:val="26"/>
          <w:u w:val="single"/>
          <w:lang w:val="vi-VN"/>
        </w:rPr>
        <w:t>Thuộc tính mới:</w:t>
      </w:r>
    </w:p>
    <w:p w14:paraId="32FAB210" w14:textId="77777777" w:rsidR="00DE59DE" w:rsidRPr="003121BB" w:rsidRDefault="00DE59DE" w:rsidP="00DE59DE">
      <w:pPr>
        <w:pStyle w:val="ListParagraph"/>
        <w:ind w:left="1440"/>
        <w:rPr>
          <w:sz w:val="26"/>
          <w:szCs w:val="26"/>
          <w:u w:val="single"/>
          <w:lang w:val="vi-VN"/>
        </w:rPr>
      </w:pPr>
      <w:r w:rsidRPr="003121BB">
        <w:rPr>
          <w:sz w:val="26"/>
          <w:szCs w:val="26"/>
          <w:u w:val="single"/>
          <w:lang w:val="vi-VN"/>
        </w:rPr>
        <w:t>Thiết kế dữ liệu:</w:t>
      </w:r>
    </w:p>
    <w:p w14:paraId="568DEA66" w14:textId="77777777" w:rsidR="00DE59DE" w:rsidRPr="00AF76CF" w:rsidRDefault="00DE59DE" w:rsidP="00DE59DE">
      <w:pPr>
        <w:pStyle w:val="ListParagraph"/>
        <w:ind w:left="1440"/>
        <w:rPr>
          <w:sz w:val="26"/>
          <w:szCs w:val="26"/>
          <w:lang w:val="vi-VN"/>
        </w:rPr>
      </w:pPr>
      <w:r w:rsidRPr="00AF76CF">
        <w:rPr>
          <w:sz w:val="26"/>
          <w:szCs w:val="26"/>
          <w:lang w:val="vi-VN"/>
        </w:rPr>
        <w:t>BENHNHAN(MaBenhNhan, HoTen, GioiTinh, NamSinh, DiaChi)</w:t>
      </w:r>
    </w:p>
    <w:p w14:paraId="1D663C0D" w14:textId="6C9B4DAC" w:rsidR="00DE59DE" w:rsidRDefault="00DE59DE" w:rsidP="00DE59DE">
      <w:pPr>
        <w:pStyle w:val="ListParagraph"/>
        <w:ind w:left="1440"/>
        <w:rPr>
          <w:sz w:val="26"/>
          <w:szCs w:val="26"/>
          <w:lang w:val="vi-VN"/>
        </w:rPr>
      </w:pPr>
      <w:r w:rsidRPr="00AF76CF">
        <w:rPr>
          <w:sz w:val="26"/>
          <w:szCs w:val="26"/>
          <w:lang w:val="vi-VN"/>
        </w:rPr>
        <w:t>PHIEUKB(MaPKB, NgayKham</w:t>
      </w:r>
      <w:r w:rsidR="00AF76CF" w:rsidRPr="00AF76CF">
        <w:rPr>
          <w:sz w:val="26"/>
          <w:szCs w:val="26"/>
          <w:lang w:val="vi-VN"/>
        </w:rPr>
        <w:t xml:space="preserve">, </w:t>
      </w:r>
      <w:r w:rsidR="00AF76CF" w:rsidRPr="00AF76CF">
        <w:rPr>
          <w:b/>
          <w:sz w:val="26"/>
          <w:szCs w:val="26"/>
          <w:lang w:val="vi-VN"/>
        </w:rPr>
        <w:t>MaBenhNhan</w:t>
      </w:r>
      <w:r w:rsidR="00AF76CF" w:rsidRPr="00AF76CF">
        <w:rPr>
          <w:sz w:val="26"/>
          <w:szCs w:val="26"/>
          <w:lang w:val="vi-VN"/>
        </w:rPr>
        <w:t xml:space="preserve">, </w:t>
      </w:r>
      <w:r w:rsidR="00AF76CF" w:rsidRPr="00AF76CF">
        <w:rPr>
          <w:b/>
          <w:sz w:val="26"/>
          <w:szCs w:val="26"/>
          <w:lang w:val="vi-VN"/>
        </w:rPr>
        <w:t>TrieuChung, LoaiBenh</w:t>
      </w:r>
      <w:r w:rsidRPr="00AF76CF">
        <w:rPr>
          <w:sz w:val="26"/>
          <w:szCs w:val="26"/>
          <w:lang w:val="vi-VN"/>
        </w:rPr>
        <w:t>)</w:t>
      </w:r>
    </w:p>
    <w:p w14:paraId="1CFFB9EB" w14:textId="1184B414" w:rsidR="007B4D68" w:rsidRPr="007B4D68" w:rsidRDefault="007B4D68" w:rsidP="007B4D68">
      <w:pPr>
        <w:pStyle w:val="ListParagraph"/>
        <w:ind w:left="1440"/>
        <w:rPr>
          <w:sz w:val="26"/>
          <w:szCs w:val="26"/>
          <w:lang w:val="vi-VN"/>
        </w:rPr>
      </w:pPr>
      <w:r w:rsidRPr="009E2342">
        <w:rPr>
          <w:sz w:val="26"/>
          <w:szCs w:val="26"/>
          <w:lang w:val="vi-VN"/>
        </w:rPr>
        <w:t>THAMSO(SoBenhNhanMax)</w:t>
      </w:r>
    </w:p>
    <w:p w14:paraId="5305DAF2" w14:textId="33014437" w:rsidR="00AC22F3" w:rsidRPr="00A460F2" w:rsidRDefault="00AC22F3" w:rsidP="00DE59DE">
      <w:pPr>
        <w:pStyle w:val="ListParagraph"/>
        <w:ind w:left="1440"/>
        <w:rPr>
          <w:b/>
          <w:sz w:val="26"/>
          <w:szCs w:val="26"/>
          <w:lang w:val="vi-VN"/>
        </w:rPr>
      </w:pPr>
      <w:r w:rsidRPr="00A460F2">
        <w:rPr>
          <w:b/>
          <w:sz w:val="26"/>
          <w:szCs w:val="26"/>
          <w:lang w:val="vi-VN"/>
        </w:rPr>
        <w:t>CHITIETPKB(MaCTPKB, MaPKB</w:t>
      </w:r>
      <w:r w:rsidR="00BB1F14" w:rsidRPr="00A460F2">
        <w:rPr>
          <w:b/>
          <w:sz w:val="26"/>
          <w:szCs w:val="26"/>
          <w:lang w:val="vi-VN"/>
        </w:rPr>
        <w:t>, MaThuoc, SLThuoc</w:t>
      </w:r>
      <w:r w:rsidR="00DF43AB">
        <w:rPr>
          <w:b/>
          <w:sz w:val="26"/>
          <w:szCs w:val="26"/>
          <w:lang w:val="vi-VN"/>
        </w:rPr>
        <w:t>, CachDung</w:t>
      </w:r>
      <w:r w:rsidRPr="00A460F2">
        <w:rPr>
          <w:b/>
          <w:sz w:val="26"/>
          <w:szCs w:val="26"/>
          <w:lang w:val="vi-VN"/>
        </w:rPr>
        <w:t>)</w:t>
      </w:r>
    </w:p>
    <w:p w14:paraId="17B6A608" w14:textId="0C080B81" w:rsidR="00AF76CF" w:rsidRDefault="00AF76CF" w:rsidP="00DE59DE">
      <w:pPr>
        <w:pStyle w:val="ListParagraph"/>
        <w:ind w:left="1440"/>
        <w:rPr>
          <w:sz w:val="26"/>
          <w:szCs w:val="26"/>
          <w:lang w:val="vi-VN"/>
        </w:rPr>
      </w:pPr>
      <w:r w:rsidRPr="007E08A2">
        <w:rPr>
          <w:b/>
          <w:sz w:val="26"/>
          <w:szCs w:val="26"/>
          <w:lang w:val="vi-VN"/>
        </w:rPr>
        <w:t>THUOC</w:t>
      </w:r>
      <w:r w:rsidRPr="00AF76CF">
        <w:rPr>
          <w:sz w:val="26"/>
          <w:szCs w:val="26"/>
          <w:lang w:val="vi-VN"/>
        </w:rPr>
        <w:t>(</w:t>
      </w:r>
      <w:r w:rsidRPr="00AF76CF">
        <w:rPr>
          <w:b/>
          <w:sz w:val="26"/>
          <w:szCs w:val="26"/>
          <w:lang w:val="vi-VN"/>
        </w:rPr>
        <w:t xml:space="preserve">MaThuoc, TenThuoc, </w:t>
      </w:r>
      <w:r w:rsidR="004F01CA">
        <w:rPr>
          <w:b/>
          <w:sz w:val="26"/>
          <w:szCs w:val="26"/>
          <w:lang w:val="vi-VN"/>
        </w:rPr>
        <w:t>DonVi</w:t>
      </w:r>
      <w:r w:rsidRPr="00AF76CF">
        <w:rPr>
          <w:sz w:val="26"/>
          <w:szCs w:val="26"/>
          <w:lang w:val="vi-VN"/>
        </w:rPr>
        <w:t>)</w:t>
      </w:r>
    </w:p>
    <w:p w14:paraId="761A6EE6" w14:textId="542F3115" w:rsidR="00DE59DE" w:rsidRPr="00781844" w:rsidRDefault="00DE59DE" w:rsidP="00DE59DE">
      <w:pPr>
        <w:pStyle w:val="ListParagraph"/>
        <w:numPr>
          <w:ilvl w:val="0"/>
          <w:numId w:val="32"/>
        </w:numPr>
        <w:rPr>
          <w:sz w:val="26"/>
          <w:szCs w:val="26"/>
          <w:u w:val="single"/>
          <w:lang w:val="vi-VN"/>
        </w:rPr>
      </w:pPr>
      <w:r w:rsidRPr="00781844">
        <w:rPr>
          <w:sz w:val="26"/>
          <w:szCs w:val="26"/>
          <w:u w:val="single"/>
          <w:lang w:val="vi-VN"/>
        </w:rPr>
        <w:t>Thiết kế dữ liệu với tính tiến hóa:</w:t>
      </w:r>
    </w:p>
    <w:p w14:paraId="4ECF2B98" w14:textId="690DBABB" w:rsidR="00E01A94" w:rsidRPr="00781844" w:rsidRDefault="00E01A94" w:rsidP="00E01A94">
      <w:pPr>
        <w:pStyle w:val="ListParagraph"/>
        <w:ind w:left="1440"/>
        <w:rPr>
          <w:sz w:val="26"/>
          <w:szCs w:val="26"/>
          <w:u w:val="single"/>
          <w:lang w:val="vi-VN"/>
        </w:rPr>
      </w:pPr>
      <w:r w:rsidRPr="00781844">
        <w:rPr>
          <w:sz w:val="26"/>
          <w:szCs w:val="26"/>
          <w:u w:val="single"/>
          <w:lang w:val="vi-VN"/>
        </w:rPr>
        <w:t>Thuộc tính mới:</w:t>
      </w:r>
    </w:p>
    <w:p w14:paraId="317ACB1F" w14:textId="11090A73" w:rsidR="00E01A94" w:rsidRPr="00781844" w:rsidRDefault="00E01A94" w:rsidP="00E01A94">
      <w:pPr>
        <w:pStyle w:val="ListParagraph"/>
        <w:ind w:left="1440"/>
        <w:rPr>
          <w:sz w:val="26"/>
          <w:szCs w:val="26"/>
          <w:u w:val="single"/>
          <w:lang w:val="vi-VN"/>
        </w:rPr>
      </w:pPr>
      <w:r w:rsidRPr="00781844">
        <w:rPr>
          <w:sz w:val="26"/>
          <w:szCs w:val="26"/>
          <w:u w:val="single"/>
          <w:lang w:val="vi-VN"/>
        </w:rPr>
        <w:t>Thiết kế dữ liệu:</w:t>
      </w:r>
    </w:p>
    <w:p w14:paraId="352B2790" w14:textId="77777777" w:rsidR="00AF76CF" w:rsidRPr="00AF76CF" w:rsidRDefault="00AF76CF" w:rsidP="00AF76CF">
      <w:pPr>
        <w:pStyle w:val="ListParagraph"/>
        <w:ind w:left="1440"/>
        <w:rPr>
          <w:sz w:val="26"/>
          <w:szCs w:val="26"/>
          <w:lang w:val="vi-VN"/>
        </w:rPr>
      </w:pPr>
      <w:r w:rsidRPr="00AF76CF">
        <w:rPr>
          <w:sz w:val="26"/>
          <w:szCs w:val="26"/>
          <w:lang w:val="vi-VN"/>
        </w:rPr>
        <w:t>BENHNHAN(MaBenhNhan, HoTen, GioiTinh, NamSinh, DiaChi)</w:t>
      </w:r>
    </w:p>
    <w:p w14:paraId="53998179" w14:textId="5AEDEA53" w:rsidR="00AF76CF" w:rsidRDefault="00AF76CF" w:rsidP="00AF76CF">
      <w:pPr>
        <w:pStyle w:val="ListParagraph"/>
        <w:ind w:left="1440"/>
        <w:rPr>
          <w:sz w:val="26"/>
          <w:szCs w:val="26"/>
          <w:lang w:val="vi-VN"/>
        </w:rPr>
      </w:pPr>
      <w:r w:rsidRPr="00AF76CF">
        <w:rPr>
          <w:sz w:val="26"/>
          <w:szCs w:val="26"/>
          <w:lang w:val="vi-VN"/>
        </w:rPr>
        <w:t xml:space="preserve">PHIEUKB(MaPKB, NgayKham, </w:t>
      </w:r>
      <w:r w:rsidRPr="007E08A2">
        <w:rPr>
          <w:sz w:val="26"/>
          <w:szCs w:val="26"/>
          <w:lang w:val="vi-VN"/>
        </w:rPr>
        <w:t xml:space="preserve">MaBenhNhan, TrieuChung, </w:t>
      </w:r>
      <w:r w:rsidR="005C1B35" w:rsidRPr="005C1B35">
        <w:rPr>
          <w:sz w:val="26"/>
          <w:szCs w:val="26"/>
          <w:lang w:val="vi-VN"/>
        </w:rPr>
        <w:t>LoaiBenh</w:t>
      </w:r>
      <w:r w:rsidRPr="007E08A2">
        <w:rPr>
          <w:sz w:val="26"/>
          <w:szCs w:val="26"/>
          <w:lang w:val="vi-VN"/>
        </w:rPr>
        <w:t>)</w:t>
      </w:r>
    </w:p>
    <w:p w14:paraId="43F1AA62" w14:textId="434F3B49" w:rsidR="006C15AA" w:rsidRDefault="00831ADE" w:rsidP="00AD1184">
      <w:pPr>
        <w:pStyle w:val="ListParagraph"/>
        <w:ind w:left="1440"/>
        <w:rPr>
          <w:sz w:val="26"/>
          <w:szCs w:val="26"/>
          <w:lang w:val="vi-VN"/>
        </w:rPr>
      </w:pPr>
      <w:r w:rsidRPr="009E2342">
        <w:rPr>
          <w:sz w:val="26"/>
          <w:szCs w:val="26"/>
          <w:lang w:val="vi-VN"/>
        </w:rPr>
        <w:t>THAMSO(SoBenhNhanMax</w:t>
      </w:r>
      <w:r w:rsidR="006C15AA">
        <w:rPr>
          <w:sz w:val="26"/>
          <w:szCs w:val="26"/>
          <w:lang w:val="vi-VN"/>
        </w:rPr>
        <w:t>,</w:t>
      </w:r>
      <w:r w:rsidR="00B31C5C" w:rsidRPr="00B31C5C">
        <w:rPr>
          <w:b/>
          <w:sz w:val="26"/>
          <w:szCs w:val="26"/>
          <w:lang w:val="vi-VN"/>
        </w:rPr>
        <w:t xml:space="preserve"> </w:t>
      </w:r>
      <w:r w:rsidR="00B31C5C" w:rsidRPr="00A7121B">
        <w:rPr>
          <w:b/>
          <w:sz w:val="26"/>
          <w:szCs w:val="26"/>
          <w:lang w:val="vi-VN"/>
        </w:rPr>
        <w:t>SLBenh, SLThuoc, SL</w:t>
      </w:r>
      <w:r w:rsidR="005115B5">
        <w:rPr>
          <w:b/>
          <w:sz w:val="26"/>
          <w:szCs w:val="26"/>
          <w:lang w:val="vi-VN"/>
        </w:rPr>
        <w:t>DonVi</w:t>
      </w:r>
      <w:r w:rsidR="00B31C5C" w:rsidRPr="00A7121B">
        <w:rPr>
          <w:b/>
          <w:sz w:val="26"/>
          <w:szCs w:val="26"/>
          <w:lang w:val="vi-VN"/>
        </w:rPr>
        <w:t>, SLCachDung</w:t>
      </w:r>
      <w:r w:rsidR="00B31C5C" w:rsidRPr="00AF76CF">
        <w:rPr>
          <w:sz w:val="26"/>
          <w:szCs w:val="26"/>
          <w:lang w:val="vi-VN"/>
        </w:rPr>
        <w:t>)</w:t>
      </w:r>
    </w:p>
    <w:p w14:paraId="453BA97E" w14:textId="2F7E47C9" w:rsidR="00AD1184" w:rsidRPr="00AD1184" w:rsidRDefault="00AD1184" w:rsidP="00AD1184">
      <w:pPr>
        <w:pStyle w:val="ListParagraph"/>
        <w:ind w:left="1440"/>
        <w:rPr>
          <w:sz w:val="26"/>
          <w:szCs w:val="26"/>
          <w:lang w:val="vi-VN"/>
        </w:rPr>
      </w:pPr>
      <w:r w:rsidRPr="00AD1184">
        <w:rPr>
          <w:sz w:val="26"/>
          <w:szCs w:val="26"/>
          <w:lang w:val="vi-VN"/>
        </w:rPr>
        <w:t>CHITIETPKB(MaCTPKB, MaPKB, MaThuoc, SLThuoc</w:t>
      </w:r>
      <w:r w:rsidR="00DF43AB">
        <w:rPr>
          <w:sz w:val="26"/>
          <w:szCs w:val="26"/>
          <w:lang w:val="vi-VN"/>
        </w:rPr>
        <w:t xml:space="preserve">, </w:t>
      </w:r>
      <w:r w:rsidR="00DF43AB" w:rsidRPr="00741B20">
        <w:rPr>
          <w:sz w:val="26"/>
          <w:szCs w:val="26"/>
          <w:lang w:val="vi-VN"/>
        </w:rPr>
        <w:t>CachDung</w:t>
      </w:r>
      <w:r w:rsidRPr="00AD1184">
        <w:rPr>
          <w:sz w:val="26"/>
          <w:szCs w:val="26"/>
          <w:lang w:val="vi-VN"/>
        </w:rPr>
        <w:t>)</w:t>
      </w:r>
    </w:p>
    <w:p w14:paraId="7FA30D21" w14:textId="7AB7CF7B" w:rsidR="005C1B35" w:rsidRPr="005C1B35" w:rsidRDefault="00AD1184" w:rsidP="005C1B35">
      <w:pPr>
        <w:pStyle w:val="ListParagraph"/>
        <w:ind w:left="1440"/>
        <w:rPr>
          <w:sz w:val="26"/>
          <w:szCs w:val="26"/>
          <w:lang w:val="vi-VN"/>
        </w:rPr>
      </w:pPr>
      <w:r w:rsidRPr="00AD1184">
        <w:rPr>
          <w:sz w:val="26"/>
          <w:szCs w:val="26"/>
          <w:lang w:val="vi-VN"/>
        </w:rPr>
        <w:t xml:space="preserve">THUOC(MaThuoc, TenThuoc, </w:t>
      </w:r>
      <w:r w:rsidR="00741B20" w:rsidRPr="00741B20">
        <w:rPr>
          <w:sz w:val="26"/>
          <w:szCs w:val="26"/>
          <w:lang w:val="vi-VN"/>
        </w:rPr>
        <w:t>DonVi</w:t>
      </w:r>
      <w:r w:rsidRPr="00AD1184">
        <w:rPr>
          <w:sz w:val="26"/>
          <w:szCs w:val="26"/>
          <w:lang w:val="vi-VN"/>
        </w:rPr>
        <w:t>)</w:t>
      </w:r>
    </w:p>
    <w:p w14:paraId="12A1FD14" w14:textId="505454B4" w:rsidR="00DE68EE" w:rsidRPr="00232FE1" w:rsidRDefault="00DE68EE" w:rsidP="00DE68EE">
      <w:pPr>
        <w:pStyle w:val="ListParagraph"/>
        <w:numPr>
          <w:ilvl w:val="0"/>
          <w:numId w:val="31"/>
        </w:numPr>
        <w:rPr>
          <w:b/>
          <w:sz w:val="26"/>
          <w:szCs w:val="26"/>
          <w:u w:val="single"/>
          <w:lang w:val="vi-VN"/>
        </w:rPr>
      </w:pPr>
      <w:r w:rsidRPr="00232FE1">
        <w:rPr>
          <w:b/>
          <w:sz w:val="26"/>
          <w:szCs w:val="26"/>
          <w:u w:val="single"/>
          <w:lang w:val="vi-VN"/>
        </w:rPr>
        <w:t>Yêu cầu 3: Tra cứu bệnh nhân</w:t>
      </w:r>
    </w:p>
    <w:p w14:paraId="5F367CB6" w14:textId="5226146B" w:rsidR="00E42C8D" w:rsidRPr="00D61770" w:rsidRDefault="00E42C8D" w:rsidP="00E42C8D">
      <w:pPr>
        <w:pStyle w:val="ListParagraph"/>
        <w:ind w:firstLine="720"/>
        <w:rPr>
          <w:sz w:val="26"/>
          <w:szCs w:val="26"/>
          <w:lang w:val="vi-VN"/>
        </w:rPr>
      </w:pPr>
      <w:r w:rsidRPr="000B54A3">
        <w:rPr>
          <w:sz w:val="26"/>
          <w:szCs w:val="26"/>
          <w:u w:val="single"/>
          <w:lang w:val="vi-VN"/>
        </w:rPr>
        <w:t>Thuộc tính mới</w:t>
      </w:r>
      <w:r w:rsidRPr="00D61770">
        <w:rPr>
          <w:sz w:val="26"/>
          <w:szCs w:val="26"/>
          <w:lang w:val="vi-VN"/>
        </w:rPr>
        <w:t>:</w:t>
      </w:r>
      <w:r w:rsidR="00EC2E22" w:rsidRPr="00D61770">
        <w:rPr>
          <w:sz w:val="26"/>
          <w:szCs w:val="26"/>
          <w:lang w:val="vi-VN"/>
        </w:rPr>
        <w:t xml:space="preserve"> không có.</w:t>
      </w:r>
    </w:p>
    <w:p w14:paraId="485B4D00" w14:textId="77E61E51" w:rsidR="00E42C8D" w:rsidRPr="00D61770" w:rsidRDefault="00E42C8D" w:rsidP="00E42C8D">
      <w:pPr>
        <w:pStyle w:val="ListParagraph"/>
        <w:ind w:firstLine="720"/>
        <w:rPr>
          <w:sz w:val="26"/>
          <w:szCs w:val="26"/>
          <w:lang w:val="vi-VN"/>
        </w:rPr>
      </w:pPr>
      <w:r w:rsidRPr="000B54A3">
        <w:rPr>
          <w:sz w:val="26"/>
          <w:szCs w:val="26"/>
          <w:u w:val="single"/>
          <w:lang w:val="vi-VN"/>
        </w:rPr>
        <w:t>Thiết kế dữ liệu</w:t>
      </w:r>
      <w:r w:rsidRPr="000B54A3">
        <w:rPr>
          <w:sz w:val="26"/>
          <w:szCs w:val="26"/>
          <w:lang w:val="vi-VN"/>
        </w:rPr>
        <w:t>:</w:t>
      </w:r>
      <w:r w:rsidR="00EC2E22" w:rsidRPr="00D61770">
        <w:rPr>
          <w:sz w:val="26"/>
          <w:szCs w:val="26"/>
          <w:lang w:val="vi-VN"/>
        </w:rPr>
        <w:t xml:space="preserve"> cơ sỡ dữ kiệu không đổi.</w:t>
      </w:r>
    </w:p>
    <w:p w14:paraId="1CAC8C98" w14:textId="048C9882" w:rsidR="00275417" w:rsidRPr="00232FE1" w:rsidRDefault="00275417" w:rsidP="00275417">
      <w:pPr>
        <w:pStyle w:val="ListParagraph"/>
        <w:numPr>
          <w:ilvl w:val="0"/>
          <w:numId w:val="31"/>
        </w:numPr>
        <w:rPr>
          <w:b/>
          <w:sz w:val="26"/>
          <w:szCs w:val="26"/>
          <w:u w:val="single"/>
          <w:lang w:val="vi-VN"/>
        </w:rPr>
      </w:pPr>
      <w:r w:rsidRPr="00232FE1">
        <w:rPr>
          <w:b/>
          <w:sz w:val="26"/>
          <w:szCs w:val="26"/>
          <w:u w:val="single"/>
          <w:lang w:val="vi-VN"/>
        </w:rPr>
        <w:t xml:space="preserve">Yêu cầu </w:t>
      </w:r>
      <w:r w:rsidR="004E6926" w:rsidRPr="00232FE1">
        <w:rPr>
          <w:b/>
          <w:sz w:val="26"/>
          <w:szCs w:val="26"/>
          <w:u w:val="single"/>
          <w:lang w:val="vi-VN"/>
        </w:rPr>
        <w:t>4</w:t>
      </w:r>
      <w:r w:rsidRPr="00232FE1">
        <w:rPr>
          <w:b/>
          <w:sz w:val="26"/>
          <w:szCs w:val="26"/>
          <w:u w:val="single"/>
          <w:lang w:val="vi-VN"/>
        </w:rPr>
        <w:t xml:space="preserve">: Lập </w:t>
      </w:r>
      <w:r w:rsidR="004E6926" w:rsidRPr="00232FE1">
        <w:rPr>
          <w:b/>
          <w:sz w:val="26"/>
          <w:szCs w:val="26"/>
          <w:u w:val="single"/>
          <w:lang w:val="vi-VN"/>
        </w:rPr>
        <w:t>hóa đơn</w:t>
      </w:r>
      <w:r w:rsidRPr="00232FE1">
        <w:rPr>
          <w:b/>
          <w:sz w:val="26"/>
          <w:szCs w:val="26"/>
          <w:u w:val="single"/>
          <w:lang w:val="vi-VN"/>
        </w:rPr>
        <w:t xml:space="preserve"> (BM</w:t>
      </w:r>
      <w:r w:rsidR="004E6926" w:rsidRPr="00232FE1">
        <w:rPr>
          <w:b/>
          <w:sz w:val="26"/>
          <w:szCs w:val="26"/>
          <w:u w:val="single"/>
          <w:lang w:val="vi-VN"/>
        </w:rPr>
        <w:t>4</w:t>
      </w:r>
      <w:r w:rsidRPr="00232FE1">
        <w:rPr>
          <w:b/>
          <w:sz w:val="26"/>
          <w:szCs w:val="26"/>
          <w:u w:val="single"/>
          <w:lang w:val="vi-VN"/>
        </w:rPr>
        <w:t>, QĐ</w:t>
      </w:r>
      <w:r w:rsidR="004E6926" w:rsidRPr="00232FE1">
        <w:rPr>
          <w:b/>
          <w:sz w:val="26"/>
          <w:szCs w:val="26"/>
          <w:u w:val="single"/>
          <w:lang w:val="vi-VN"/>
        </w:rPr>
        <w:t>4</w:t>
      </w:r>
      <w:r w:rsidRPr="00232FE1">
        <w:rPr>
          <w:b/>
          <w:sz w:val="26"/>
          <w:szCs w:val="26"/>
          <w:u w:val="single"/>
          <w:lang w:val="vi-VN"/>
        </w:rPr>
        <w:t>)</w:t>
      </w:r>
    </w:p>
    <w:p w14:paraId="229A6109" w14:textId="77777777" w:rsidR="00275417" w:rsidRPr="000B54A3" w:rsidRDefault="00275417" w:rsidP="00275417">
      <w:pPr>
        <w:pStyle w:val="ListParagraph"/>
        <w:numPr>
          <w:ilvl w:val="0"/>
          <w:numId w:val="32"/>
        </w:numPr>
        <w:rPr>
          <w:sz w:val="26"/>
          <w:szCs w:val="26"/>
          <w:u w:val="single"/>
          <w:lang w:val="vi-VN"/>
        </w:rPr>
      </w:pPr>
      <w:r w:rsidRPr="000B54A3">
        <w:rPr>
          <w:sz w:val="26"/>
          <w:szCs w:val="26"/>
          <w:u w:val="single"/>
          <w:lang w:val="vi-VN"/>
        </w:rPr>
        <w:t>Thiết kế dữ liệu với tính đúng đắn:</w:t>
      </w:r>
    </w:p>
    <w:p w14:paraId="17896A7E" w14:textId="77777777" w:rsidR="00275417" w:rsidRPr="000B54A3" w:rsidRDefault="00275417" w:rsidP="00275417">
      <w:pPr>
        <w:pStyle w:val="ListParagraph"/>
        <w:ind w:left="1440"/>
        <w:rPr>
          <w:sz w:val="26"/>
          <w:szCs w:val="26"/>
          <w:u w:val="single"/>
          <w:lang w:val="vi-VN"/>
        </w:rPr>
      </w:pPr>
      <w:r w:rsidRPr="000B54A3">
        <w:rPr>
          <w:sz w:val="26"/>
          <w:szCs w:val="26"/>
          <w:u w:val="single"/>
          <w:lang w:val="vi-VN"/>
        </w:rPr>
        <w:t>Thuộc tính mới:</w:t>
      </w:r>
    </w:p>
    <w:p w14:paraId="0DC71D8C" w14:textId="77777777" w:rsidR="00275417" w:rsidRPr="000B54A3" w:rsidRDefault="00275417" w:rsidP="00275417">
      <w:pPr>
        <w:pStyle w:val="ListParagraph"/>
        <w:ind w:left="1440"/>
        <w:rPr>
          <w:sz w:val="26"/>
          <w:szCs w:val="26"/>
          <w:u w:val="single"/>
          <w:lang w:val="vi-VN"/>
        </w:rPr>
      </w:pPr>
      <w:r w:rsidRPr="000B54A3">
        <w:rPr>
          <w:sz w:val="26"/>
          <w:szCs w:val="26"/>
          <w:u w:val="single"/>
          <w:lang w:val="vi-VN"/>
        </w:rPr>
        <w:t>Thiết kế dữ liệu:</w:t>
      </w:r>
    </w:p>
    <w:p w14:paraId="183F2F06" w14:textId="77777777" w:rsidR="00C808BB" w:rsidRPr="00AF76CF" w:rsidRDefault="00C808BB" w:rsidP="00C808BB">
      <w:pPr>
        <w:pStyle w:val="ListParagraph"/>
        <w:ind w:left="1440"/>
        <w:rPr>
          <w:sz w:val="26"/>
          <w:szCs w:val="26"/>
          <w:lang w:val="vi-VN"/>
        </w:rPr>
      </w:pPr>
      <w:r w:rsidRPr="00AF76CF">
        <w:rPr>
          <w:sz w:val="26"/>
          <w:szCs w:val="26"/>
          <w:lang w:val="vi-VN"/>
        </w:rPr>
        <w:t>BENHNHAN(MaBenhNhan, HoTen, GioiTinh, NamSinh, DiaChi)</w:t>
      </w:r>
    </w:p>
    <w:p w14:paraId="4AFBBABE" w14:textId="1850EE33" w:rsidR="00C808BB" w:rsidRDefault="00C808BB" w:rsidP="00C808BB">
      <w:pPr>
        <w:pStyle w:val="ListParagraph"/>
        <w:ind w:left="1440"/>
        <w:rPr>
          <w:sz w:val="26"/>
          <w:szCs w:val="26"/>
          <w:lang w:val="vi-VN"/>
        </w:rPr>
      </w:pPr>
      <w:r w:rsidRPr="00AF76CF">
        <w:rPr>
          <w:sz w:val="26"/>
          <w:szCs w:val="26"/>
          <w:lang w:val="vi-VN"/>
        </w:rPr>
        <w:t xml:space="preserve">PHIEUKB(MaPKB, NgayKham, </w:t>
      </w:r>
      <w:r w:rsidRPr="007E08A2">
        <w:rPr>
          <w:sz w:val="26"/>
          <w:szCs w:val="26"/>
          <w:lang w:val="vi-VN"/>
        </w:rPr>
        <w:t xml:space="preserve">MaBenhNhan, TrieuChung, </w:t>
      </w:r>
      <w:r w:rsidR="005659D0">
        <w:rPr>
          <w:sz w:val="26"/>
          <w:szCs w:val="26"/>
          <w:lang w:val="vi-VN"/>
        </w:rPr>
        <w:t>Loai</w:t>
      </w:r>
      <w:r w:rsidRPr="00123FFF">
        <w:rPr>
          <w:sz w:val="26"/>
          <w:szCs w:val="26"/>
          <w:lang w:val="vi-VN"/>
        </w:rPr>
        <w:t>Benh</w:t>
      </w:r>
      <w:r w:rsidRPr="007E08A2">
        <w:rPr>
          <w:sz w:val="26"/>
          <w:szCs w:val="26"/>
          <w:lang w:val="vi-VN"/>
        </w:rPr>
        <w:t>)</w:t>
      </w:r>
    </w:p>
    <w:p w14:paraId="3637E264" w14:textId="56B05967" w:rsidR="00C808BB" w:rsidRPr="00B9722A" w:rsidRDefault="00C808BB" w:rsidP="00C808BB">
      <w:pPr>
        <w:pStyle w:val="ListParagraph"/>
        <w:ind w:left="1440"/>
        <w:rPr>
          <w:sz w:val="26"/>
          <w:szCs w:val="26"/>
          <w:lang w:val="vi-VN"/>
        </w:rPr>
      </w:pPr>
      <w:r w:rsidRPr="00B9722A">
        <w:rPr>
          <w:sz w:val="26"/>
          <w:szCs w:val="26"/>
          <w:lang w:val="vi-VN"/>
        </w:rPr>
        <w:t>THAMSO(SoBenhNhanMax, SLBenh, SLThuoc, SL</w:t>
      </w:r>
      <w:r w:rsidR="005115B5">
        <w:rPr>
          <w:sz w:val="26"/>
          <w:szCs w:val="26"/>
          <w:lang w:val="vi-VN"/>
        </w:rPr>
        <w:t>DonVi</w:t>
      </w:r>
      <w:r w:rsidRPr="00B9722A">
        <w:rPr>
          <w:sz w:val="26"/>
          <w:szCs w:val="26"/>
          <w:lang w:val="vi-VN"/>
        </w:rPr>
        <w:t>, SLCachDung)</w:t>
      </w:r>
    </w:p>
    <w:p w14:paraId="18F4E83A" w14:textId="384541F2" w:rsidR="00C808BB" w:rsidRPr="00B9722A" w:rsidRDefault="00C808BB" w:rsidP="00C808BB">
      <w:pPr>
        <w:pStyle w:val="ListParagraph"/>
        <w:ind w:left="1440"/>
        <w:rPr>
          <w:sz w:val="26"/>
          <w:szCs w:val="26"/>
          <w:lang w:val="vi-VN"/>
        </w:rPr>
      </w:pPr>
      <w:r w:rsidRPr="00B9722A">
        <w:rPr>
          <w:sz w:val="26"/>
          <w:szCs w:val="26"/>
          <w:lang w:val="vi-VN"/>
        </w:rPr>
        <w:t>CHITIETPKB(MaCTPKB, MaPKB, MaThuoc, SLThuoc</w:t>
      </w:r>
      <w:r w:rsidR="00491182">
        <w:rPr>
          <w:sz w:val="26"/>
          <w:szCs w:val="26"/>
          <w:lang w:val="vi-VN"/>
        </w:rPr>
        <w:t xml:space="preserve">, </w:t>
      </w:r>
      <w:r w:rsidR="00491182" w:rsidRPr="00B9722A">
        <w:rPr>
          <w:sz w:val="26"/>
          <w:szCs w:val="26"/>
          <w:lang w:val="vi-VN"/>
        </w:rPr>
        <w:t>CachDung</w:t>
      </w:r>
      <w:r w:rsidRPr="00B9722A">
        <w:rPr>
          <w:sz w:val="26"/>
          <w:szCs w:val="26"/>
          <w:lang w:val="vi-VN"/>
        </w:rPr>
        <w:t>)</w:t>
      </w:r>
    </w:p>
    <w:p w14:paraId="067DC101" w14:textId="291E0ACE" w:rsidR="00C808BB" w:rsidRPr="00B9722A" w:rsidRDefault="00C808BB" w:rsidP="00C808BB">
      <w:pPr>
        <w:pStyle w:val="ListParagraph"/>
        <w:ind w:left="1440"/>
        <w:rPr>
          <w:sz w:val="26"/>
          <w:szCs w:val="26"/>
          <w:lang w:val="vi-VN"/>
        </w:rPr>
      </w:pPr>
      <w:r w:rsidRPr="00B9722A">
        <w:rPr>
          <w:sz w:val="26"/>
          <w:szCs w:val="26"/>
          <w:lang w:val="vi-VN"/>
        </w:rPr>
        <w:t xml:space="preserve">THUOC(MaThuoc, TenThuoc, </w:t>
      </w:r>
      <w:r w:rsidR="00376786">
        <w:rPr>
          <w:sz w:val="26"/>
          <w:szCs w:val="26"/>
          <w:lang w:val="vi-VN"/>
        </w:rPr>
        <w:t>DonVi</w:t>
      </w:r>
      <w:r w:rsidRPr="00B9722A">
        <w:rPr>
          <w:sz w:val="26"/>
          <w:szCs w:val="26"/>
          <w:lang w:val="vi-VN"/>
        </w:rPr>
        <w:t>)</w:t>
      </w:r>
    </w:p>
    <w:p w14:paraId="78894F00" w14:textId="20AF1A77" w:rsidR="0037581C" w:rsidRPr="0037581C" w:rsidRDefault="0037581C" w:rsidP="0037581C">
      <w:pPr>
        <w:pStyle w:val="ListParagraph"/>
        <w:ind w:left="1440"/>
        <w:rPr>
          <w:b/>
          <w:sz w:val="26"/>
          <w:szCs w:val="26"/>
          <w:lang w:val="vi-VN"/>
        </w:rPr>
      </w:pPr>
      <w:r>
        <w:rPr>
          <w:b/>
          <w:sz w:val="26"/>
          <w:szCs w:val="26"/>
          <w:lang w:val="vi-VN"/>
        </w:rPr>
        <w:t>HOADON(MaHoaDon, MaPKB, TienKham, TienThuoc, TongTien)</w:t>
      </w:r>
    </w:p>
    <w:p w14:paraId="2EFFB4F2" w14:textId="3B6F4EE0" w:rsidR="00275417" w:rsidRPr="000B54A3" w:rsidRDefault="00275417" w:rsidP="00275417">
      <w:pPr>
        <w:pStyle w:val="ListParagraph"/>
        <w:numPr>
          <w:ilvl w:val="0"/>
          <w:numId w:val="32"/>
        </w:numPr>
        <w:rPr>
          <w:sz w:val="26"/>
          <w:szCs w:val="26"/>
          <w:u w:val="single"/>
          <w:lang w:val="vi-VN"/>
        </w:rPr>
      </w:pPr>
      <w:r w:rsidRPr="000B54A3">
        <w:rPr>
          <w:sz w:val="26"/>
          <w:szCs w:val="26"/>
          <w:u w:val="single"/>
          <w:lang w:val="vi-VN"/>
        </w:rPr>
        <w:t>Thiết kế dữ liệu với tính tiến hóa:</w:t>
      </w:r>
    </w:p>
    <w:p w14:paraId="66080115" w14:textId="77777777" w:rsidR="004D7B57" w:rsidRPr="000B54A3" w:rsidRDefault="004D7B57" w:rsidP="004D7B57">
      <w:pPr>
        <w:pStyle w:val="ListParagraph"/>
        <w:ind w:left="1440"/>
        <w:rPr>
          <w:sz w:val="26"/>
          <w:szCs w:val="26"/>
          <w:u w:val="single"/>
          <w:lang w:val="vi-VN"/>
        </w:rPr>
      </w:pPr>
      <w:r w:rsidRPr="000B54A3">
        <w:rPr>
          <w:sz w:val="26"/>
          <w:szCs w:val="26"/>
          <w:u w:val="single"/>
          <w:lang w:val="vi-VN"/>
        </w:rPr>
        <w:t>Thuộc tính mới:</w:t>
      </w:r>
    </w:p>
    <w:p w14:paraId="3831B560" w14:textId="2E802A8E" w:rsidR="004D7B57" w:rsidRPr="000B54A3" w:rsidRDefault="004D7B57" w:rsidP="004D7B57">
      <w:pPr>
        <w:pStyle w:val="ListParagraph"/>
        <w:ind w:left="1440"/>
        <w:rPr>
          <w:sz w:val="26"/>
          <w:szCs w:val="26"/>
          <w:u w:val="single"/>
          <w:lang w:val="vi-VN"/>
        </w:rPr>
      </w:pPr>
      <w:r w:rsidRPr="000B54A3">
        <w:rPr>
          <w:sz w:val="26"/>
          <w:szCs w:val="26"/>
          <w:u w:val="single"/>
          <w:lang w:val="vi-VN"/>
        </w:rPr>
        <w:t>Thiết kế dữ liệu:</w:t>
      </w:r>
    </w:p>
    <w:p w14:paraId="0C185AE8" w14:textId="77777777" w:rsidR="00683ED7" w:rsidRPr="00AF76CF" w:rsidRDefault="00683ED7" w:rsidP="00683ED7">
      <w:pPr>
        <w:pStyle w:val="ListParagraph"/>
        <w:ind w:left="1440"/>
        <w:rPr>
          <w:sz w:val="26"/>
          <w:szCs w:val="26"/>
          <w:lang w:val="vi-VN"/>
        </w:rPr>
      </w:pPr>
      <w:r w:rsidRPr="00AF76CF">
        <w:rPr>
          <w:sz w:val="26"/>
          <w:szCs w:val="26"/>
          <w:lang w:val="vi-VN"/>
        </w:rPr>
        <w:lastRenderedPageBreak/>
        <w:t>BENHNHAN(MaBenhNhan, HoTen, GioiTinh, NamSinh, DiaChi)</w:t>
      </w:r>
    </w:p>
    <w:p w14:paraId="1D64256A" w14:textId="65E694D3" w:rsidR="00683ED7" w:rsidRDefault="00683ED7" w:rsidP="00683ED7">
      <w:pPr>
        <w:pStyle w:val="ListParagraph"/>
        <w:ind w:left="1440"/>
        <w:rPr>
          <w:sz w:val="26"/>
          <w:szCs w:val="26"/>
          <w:lang w:val="vi-VN"/>
        </w:rPr>
      </w:pPr>
      <w:r w:rsidRPr="00AF76CF">
        <w:rPr>
          <w:sz w:val="26"/>
          <w:szCs w:val="26"/>
          <w:lang w:val="vi-VN"/>
        </w:rPr>
        <w:t xml:space="preserve">PHIEUKB(MaPKB, NgayKham, </w:t>
      </w:r>
      <w:r w:rsidRPr="007E08A2">
        <w:rPr>
          <w:sz w:val="26"/>
          <w:szCs w:val="26"/>
          <w:lang w:val="vi-VN"/>
        </w:rPr>
        <w:t xml:space="preserve">MaBenhNhan, TrieuChung, </w:t>
      </w:r>
      <w:r w:rsidR="00B104AC">
        <w:rPr>
          <w:sz w:val="26"/>
          <w:szCs w:val="26"/>
          <w:lang w:val="vi-VN"/>
        </w:rPr>
        <w:t>Loai</w:t>
      </w:r>
      <w:r w:rsidRPr="00B34B01">
        <w:rPr>
          <w:sz w:val="26"/>
          <w:szCs w:val="26"/>
          <w:lang w:val="vi-VN"/>
        </w:rPr>
        <w:t>Benh</w:t>
      </w:r>
      <w:r w:rsidRPr="007E08A2">
        <w:rPr>
          <w:sz w:val="26"/>
          <w:szCs w:val="26"/>
          <w:lang w:val="vi-VN"/>
        </w:rPr>
        <w:t>)</w:t>
      </w:r>
    </w:p>
    <w:p w14:paraId="25FC10A7" w14:textId="5485ABCC" w:rsidR="00683ED7" w:rsidRDefault="00683ED7" w:rsidP="00683ED7">
      <w:pPr>
        <w:pStyle w:val="ListParagraph"/>
        <w:ind w:left="1440"/>
        <w:rPr>
          <w:sz w:val="26"/>
          <w:szCs w:val="26"/>
          <w:lang w:val="vi-VN"/>
        </w:rPr>
      </w:pPr>
      <w:r w:rsidRPr="009E2342">
        <w:rPr>
          <w:sz w:val="26"/>
          <w:szCs w:val="26"/>
          <w:lang w:val="vi-VN"/>
        </w:rPr>
        <w:t>THAMSO(SoBenhNhanMax</w:t>
      </w:r>
      <w:r>
        <w:rPr>
          <w:sz w:val="26"/>
          <w:szCs w:val="26"/>
          <w:lang w:val="vi-VN"/>
        </w:rPr>
        <w:t>,</w:t>
      </w:r>
      <w:r w:rsidRPr="00B31C5C">
        <w:rPr>
          <w:b/>
          <w:sz w:val="26"/>
          <w:szCs w:val="26"/>
          <w:lang w:val="vi-VN"/>
        </w:rPr>
        <w:t xml:space="preserve"> </w:t>
      </w:r>
      <w:r w:rsidRPr="00683ED7">
        <w:rPr>
          <w:sz w:val="26"/>
          <w:szCs w:val="26"/>
          <w:lang w:val="vi-VN"/>
        </w:rPr>
        <w:t>SLBenh, SLThuoc, SL</w:t>
      </w:r>
      <w:r w:rsidR="005115B5">
        <w:rPr>
          <w:sz w:val="26"/>
          <w:szCs w:val="26"/>
          <w:lang w:val="vi-VN"/>
        </w:rPr>
        <w:t>DonVi</w:t>
      </w:r>
      <w:r w:rsidRPr="00683ED7">
        <w:rPr>
          <w:sz w:val="26"/>
          <w:szCs w:val="26"/>
          <w:lang w:val="vi-VN"/>
        </w:rPr>
        <w:t>, SLCachDung,</w:t>
      </w:r>
      <w:r>
        <w:rPr>
          <w:b/>
          <w:sz w:val="26"/>
          <w:szCs w:val="26"/>
          <w:lang w:val="vi-VN"/>
        </w:rPr>
        <w:t xml:space="preserve"> </w:t>
      </w:r>
      <w:r w:rsidRPr="00FA164C">
        <w:rPr>
          <w:b/>
          <w:sz w:val="26"/>
          <w:szCs w:val="26"/>
          <w:lang w:val="vi-VN"/>
        </w:rPr>
        <w:t>MucTienKham</w:t>
      </w:r>
      <w:r w:rsidRPr="00AF76CF">
        <w:rPr>
          <w:sz w:val="26"/>
          <w:szCs w:val="26"/>
          <w:lang w:val="vi-VN"/>
        </w:rPr>
        <w:t>)</w:t>
      </w:r>
    </w:p>
    <w:p w14:paraId="52179289" w14:textId="0A22D5B6" w:rsidR="00683ED7" w:rsidRPr="00AD1184" w:rsidRDefault="00683ED7" w:rsidP="00683ED7">
      <w:pPr>
        <w:pStyle w:val="ListParagraph"/>
        <w:ind w:left="1440"/>
        <w:rPr>
          <w:sz w:val="26"/>
          <w:szCs w:val="26"/>
          <w:lang w:val="vi-VN"/>
        </w:rPr>
      </w:pPr>
      <w:r w:rsidRPr="00AD1184">
        <w:rPr>
          <w:sz w:val="26"/>
          <w:szCs w:val="26"/>
          <w:lang w:val="vi-VN"/>
        </w:rPr>
        <w:t>CHITIETPKB(MaCTPKB, MaPKB, MaThuoc, SLThuoc</w:t>
      </w:r>
      <w:r w:rsidR="00B104AC">
        <w:rPr>
          <w:sz w:val="26"/>
          <w:szCs w:val="26"/>
          <w:lang w:val="vi-VN"/>
        </w:rPr>
        <w:t>, CachDung</w:t>
      </w:r>
      <w:r w:rsidRPr="00AD1184">
        <w:rPr>
          <w:sz w:val="26"/>
          <w:szCs w:val="26"/>
          <w:lang w:val="vi-VN"/>
        </w:rPr>
        <w:t>)</w:t>
      </w:r>
    </w:p>
    <w:p w14:paraId="6D5D70A0" w14:textId="187F618B" w:rsidR="00683ED7" w:rsidRPr="00AD1184" w:rsidRDefault="00683ED7" w:rsidP="00683ED7">
      <w:pPr>
        <w:pStyle w:val="ListParagraph"/>
        <w:ind w:left="1440"/>
        <w:rPr>
          <w:sz w:val="26"/>
          <w:szCs w:val="26"/>
          <w:lang w:val="vi-VN"/>
        </w:rPr>
      </w:pPr>
      <w:r w:rsidRPr="00AD1184">
        <w:rPr>
          <w:sz w:val="26"/>
          <w:szCs w:val="26"/>
          <w:lang w:val="vi-VN"/>
        </w:rPr>
        <w:t xml:space="preserve">THUOC(MaThuoc, TenThuoc, </w:t>
      </w:r>
      <w:r w:rsidR="000C574F">
        <w:rPr>
          <w:sz w:val="26"/>
          <w:szCs w:val="26"/>
          <w:lang w:val="vi-VN"/>
        </w:rPr>
        <w:t>Ma</w:t>
      </w:r>
      <w:r w:rsidR="000C574F" w:rsidRPr="00B9722A">
        <w:rPr>
          <w:sz w:val="26"/>
          <w:szCs w:val="26"/>
          <w:lang w:val="vi-VN"/>
        </w:rPr>
        <w:t>D</w:t>
      </w:r>
      <w:r w:rsidR="000C574F">
        <w:rPr>
          <w:sz w:val="26"/>
          <w:szCs w:val="26"/>
          <w:lang w:val="vi-VN"/>
        </w:rPr>
        <w:t>V</w:t>
      </w:r>
      <w:r w:rsidR="000C574F" w:rsidRPr="00B9722A">
        <w:rPr>
          <w:sz w:val="26"/>
          <w:szCs w:val="26"/>
          <w:lang w:val="vi-VN"/>
        </w:rPr>
        <w:t>Thuoc</w:t>
      </w:r>
      <w:r w:rsidR="00B34B01">
        <w:rPr>
          <w:sz w:val="26"/>
          <w:szCs w:val="26"/>
          <w:lang w:val="vi-VN"/>
        </w:rPr>
        <w:t xml:space="preserve">, </w:t>
      </w:r>
      <w:r w:rsidR="00B34B01" w:rsidRPr="00B34B01">
        <w:rPr>
          <w:b/>
          <w:sz w:val="26"/>
          <w:szCs w:val="26"/>
          <w:lang w:val="vi-VN"/>
        </w:rPr>
        <w:t>DonGia</w:t>
      </w:r>
      <w:r w:rsidRPr="00AD1184">
        <w:rPr>
          <w:sz w:val="26"/>
          <w:szCs w:val="26"/>
          <w:lang w:val="vi-VN"/>
        </w:rPr>
        <w:t>)</w:t>
      </w:r>
    </w:p>
    <w:p w14:paraId="24BEA9E4" w14:textId="41885031" w:rsidR="00FA164C" w:rsidRPr="00FA164C" w:rsidRDefault="00FA164C" w:rsidP="00275417">
      <w:pPr>
        <w:pStyle w:val="ListParagraph"/>
        <w:ind w:left="1440"/>
        <w:rPr>
          <w:sz w:val="26"/>
          <w:szCs w:val="26"/>
          <w:lang w:val="vi-VN"/>
        </w:rPr>
      </w:pPr>
      <w:r w:rsidRPr="00FA164C">
        <w:rPr>
          <w:sz w:val="26"/>
          <w:szCs w:val="26"/>
          <w:lang w:val="vi-VN"/>
        </w:rPr>
        <w:t>HOADON(MaHoaDon, MaPKB, TienKham, TienThuoc, TongTien)</w:t>
      </w:r>
    </w:p>
    <w:p w14:paraId="46C0F44D" w14:textId="6455E2F9" w:rsidR="001B2189" w:rsidRPr="00232FE1" w:rsidRDefault="001B2189" w:rsidP="001B2189">
      <w:pPr>
        <w:pStyle w:val="ListParagraph"/>
        <w:numPr>
          <w:ilvl w:val="0"/>
          <w:numId w:val="31"/>
        </w:numPr>
        <w:rPr>
          <w:b/>
          <w:sz w:val="26"/>
          <w:szCs w:val="26"/>
          <w:u w:val="single"/>
          <w:lang w:val="vi-VN"/>
        </w:rPr>
      </w:pPr>
      <w:r w:rsidRPr="00232FE1">
        <w:rPr>
          <w:b/>
          <w:sz w:val="26"/>
          <w:szCs w:val="26"/>
          <w:u w:val="single"/>
          <w:lang w:val="vi-VN"/>
        </w:rPr>
        <w:t xml:space="preserve">Yêu cầu </w:t>
      </w:r>
      <w:r w:rsidR="00F47697" w:rsidRPr="00232FE1">
        <w:rPr>
          <w:b/>
          <w:sz w:val="26"/>
          <w:szCs w:val="26"/>
          <w:u w:val="single"/>
          <w:lang w:val="vi-VN"/>
        </w:rPr>
        <w:t>5</w:t>
      </w:r>
      <w:r w:rsidRPr="00232FE1">
        <w:rPr>
          <w:b/>
          <w:sz w:val="26"/>
          <w:szCs w:val="26"/>
          <w:u w:val="single"/>
          <w:lang w:val="vi-VN"/>
        </w:rPr>
        <w:t xml:space="preserve">: Lập </w:t>
      </w:r>
      <w:r w:rsidR="00F47697" w:rsidRPr="00232FE1">
        <w:rPr>
          <w:b/>
          <w:sz w:val="26"/>
          <w:szCs w:val="26"/>
          <w:u w:val="single"/>
          <w:lang w:val="vi-VN"/>
        </w:rPr>
        <w:t>báo cáo</w:t>
      </w:r>
      <w:r w:rsidRPr="00232FE1">
        <w:rPr>
          <w:b/>
          <w:sz w:val="26"/>
          <w:szCs w:val="26"/>
          <w:u w:val="single"/>
          <w:lang w:val="vi-VN"/>
        </w:rPr>
        <w:t xml:space="preserve"> (BM</w:t>
      </w:r>
      <w:r w:rsidR="00F47697" w:rsidRPr="00232FE1">
        <w:rPr>
          <w:b/>
          <w:sz w:val="26"/>
          <w:szCs w:val="26"/>
          <w:u w:val="single"/>
          <w:lang w:val="vi-VN"/>
        </w:rPr>
        <w:t>5</w:t>
      </w:r>
      <w:r w:rsidRPr="00232FE1">
        <w:rPr>
          <w:b/>
          <w:sz w:val="26"/>
          <w:szCs w:val="26"/>
          <w:u w:val="single"/>
          <w:lang w:val="vi-VN"/>
        </w:rPr>
        <w:t>, QĐ</w:t>
      </w:r>
      <w:r w:rsidR="00F47697" w:rsidRPr="00232FE1">
        <w:rPr>
          <w:b/>
          <w:sz w:val="26"/>
          <w:szCs w:val="26"/>
          <w:u w:val="single"/>
          <w:lang w:val="vi-VN"/>
        </w:rPr>
        <w:t>5</w:t>
      </w:r>
      <w:r w:rsidRPr="00232FE1">
        <w:rPr>
          <w:b/>
          <w:sz w:val="26"/>
          <w:szCs w:val="26"/>
          <w:u w:val="single"/>
          <w:lang w:val="vi-VN"/>
        </w:rPr>
        <w:t>)</w:t>
      </w:r>
    </w:p>
    <w:p w14:paraId="73691273" w14:textId="77777777" w:rsidR="001B2189" w:rsidRPr="000B54A3" w:rsidRDefault="001B2189" w:rsidP="001B2189">
      <w:pPr>
        <w:pStyle w:val="ListParagraph"/>
        <w:numPr>
          <w:ilvl w:val="0"/>
          <w:numId w:val="32"/>
        </w:numPr>
        <w:rPr>
          <w:sz w:val="26"/>
          <w:szCs w:val="26"/>
          <w:u w:val="single"/>
          <w:lang w:val="vi-VN"/>
        </w:rPr>
      </w:pPr>
      <w:r w:rsidRPr="000B54A3">
        <w:rPr>
          <w:sz w:val="26"/>
          <w:szCs w:val="26"/>
          <w:u w:val="single"/>
          <w:lang w:val="vi-VN"/>
        </w:rPr>
        <w:t>Thiết kế dữ liệu với tính đúng đắn:</w:t>
      </w:r>
    </w:p>
    <w:p w14:paraId="20F5B5DF" w14:textId="77777777" w:rsidR="001B2189" w:rsidRPr="000B54A3" w:rsidRDefault="001B2189" w:rsidP="001B2189">
      <w:pPr>
        <w:pStyle w:val="ListParagraph"/>
        <w:ind w:left="1440"/>
        <w:rPr>
          <w:sz w:val="26"/>
          <w:szCs w:val="26"/>
          <w:u w:val="single"/>
          <w:lang w:val="vi-VN"/>
        </w:rPr>
      </w:pPr>
      <w:r w:rsidRPr="000B54A3">
        <w:rPr>
          <w:sz w:val="26"/>
          <w:szCs w:val="26"/>
          <w:u w:val="single"/>
          <w:lang w:val="vi-VN"/>
        </w:rPr>
        <w:t>Thuộc tính mới:</w:t>
      </w:r>
    </w:p>
    <w:p w14:paraId="0D4EFBAA" w14:textId="77777777" w:rsidR="001B2189" w:rsidRPr="000B54A3" w:rsidRDefault="001B2189" w:rsidP="001B2189">
      <w:pPr>
        <w:pStyle w:val="ListParagraph"/>
        <w:ind w:left="1440"/>
        <w:rPr>
          <w:sz w:val="26"/>
          <w:szCs w:val="26"/>
          <w:u w:val="single"/>
          <w:lang w:val="vi-VN"/>
        </w:rPr>
      </w:pPr>
      <w:r w:rsidRPr="000B54A3">
        <w:rPr>
          <w:sz w:val="26"/>
          <w:szCs w:val="26"/>
          <w:u w:val="single"/>
          <w:lang w:val="vi-VN"/>
        </w:rPr>
        <w:t>Thiết kế dữ liệu:</w:t>
      </w:r>
    </w:p>
    <w:p w14:paraId="58B2EDB6" w14:textId="77777777" w:rsidR="00420806" w:rsidRPr="00DE2C81" w:rsidRDefault="00420806" w:rsidP="00420806">
      <w:pPr>
        <w:pStyle w:val="ListParagraph"/>
        <w:ind w:left="1440"/>
        <w:rPr>
          <w:sz w:val="26"/>
          <w:szCs w:val="26"/>
          <w:lang w:val="vi-VN"/>
        </w:rPr>
      </w:pPr>
      <w:r w:rsidRPr="00DE2C81">
        <w:rPr>
          <w:sz w:val="26"/>
          <w:szCs w:val="26"/>
          <w:lang w:val="vi-VN"/>
        </w:rPr>
        <w:t>BENHNHAN(MaBenhNhan, HoTen, GioiTinh, NamSinh, DiaChi)</w:t>
      </w:r>
    </w:p>
    <w:p w14:paraId="63564A90" w14:textId="22D72145" w:rsidR="00420806" w:rsidRPr="00DE2C81" w:rsidRDefault="00420806" w:rsidP="00420806">
      <w:pPr>
        <w:pStyle w:val="ListParagraph"/>
        <w:ind w:left="1440"/>
        <w:rPr>
          <w:sz w:val="26"/>
          <w:szCs w:val="26"/>
          <w:lang w:val="vi-VN"/>
        </w:rPr>
      </w:pPr>
      <w:r w:rsidRPr="00DE2C81">
        <w:rPr>
          <w:sz w:val="26"/>
          <w:szCs w:val="26"/>
          <w:lang w:val="vi-VN"/>
        </w:rPr>
        <w:t xml:space="preserve">PHIEUKB(MaPKB, NgayKham, MaBenhNhan, TrieuChung, </w:t>
      </w:r>
      <w:r w:rsidR="001B7B65">
        <w:rPr>
          <w:sz w:val="26"/>
          <w:szCs w:val="26"/>
          <w:lang w:val="vi-VN"/>
        </w:rPr>
        <w:t>Loai</w:t>
      </w:r>
      <w:r w:rsidRPr="00DE2C81">
        <w:rPr>
          <w:sz w:val="26"/>
          <w:szCs w:val="26"/>
          <w:lang w:val="vi-VN"/>
        </w:rPr>
        <w:t>Benh)</w:t>
      </w:r>
    </w:p>
    <w:p w14:paraId="0077624A" w14:textId="0E6FCDEB" w:rsidR="00420806" w:rsidRPr="00DE2C81" w:rsidRDefault="00420806" w:rsidP="00420806">
      <w:pPr>
        <w:pStyle w:val="ListParagraph"/>
        <w:ind w:left="1440"/>
        <w:rPr>
          <w:sz w:val="26"/>
          <w:szCs w:val="26"/>
          <w:lang w:val="vi-VN"/>
        </w:rPr>
      </w:pPr>
      <w:r w:rsidRPr="00DE2C81">
        <w:rPr>
          <w:sz w:val="26"/>
          <w:szCs w:val="26"/>
          <w:lang w:val="vi-VN"/>
        </w:rPr>
        <w:t>THAMSO(</w:t>
      </w:r>
      <w:bookmarkStart w:id="1400" w:name="_Hlk517981426"/>
      <w:r w:rsidRPr="00DE2C81">
        <w:rPr>
          <w:sz w:val="26"/>
          <w:szCs w:val="26"/>
          <w:lang w:val="vi-VN"/>
        </w:rPr>
        <w:t>SoBenhNhanMax, SLBenh, SLThuoc, SL</w:t>
      </w:r>
      <w:r w:rsidR="005115B5">
        <w:rPr>
          <w:sz w:val="26"/>
          <w:szCs w:val="26"/>
          <w:lang w:val="vi-VN"/>
        </w:rPr>
        <w:t>DonVi</w:t>
      </w:r>
      <w:r w:rsidRPr="00DE2C81">
        <w:rPr>
          <w:sz w:val="26"/>
          <w:szCs w:val="26"/>
          <w:lang w:val="vi-VN"/>
        </w:rPr>
        <w:t>, SLCachDung, MucTienKham</w:t>
      </w:r>
      <w:bookmarkEnd w:id="1400"/>
      <w:r w:rsidRPr="00DE2C81">
        <w:rPr>
          <w:sz w:val="26"/>
          <w:szCs w:val="26"/>
          <w:lang w:val="vi-VN"/>
        </w:rPr>
        <w:t>)</w:t>
      </w:r>
    </w:p>
    <w:p w14:paraId="7F025A8A" w14:textId="2B850BA2" w:rsidR="00420806" w:rsidRPr="00DE2C81" w:rsidRDefault="00420806" w:rsidP="00420806">
      <w:pPr>
        <w:pStyle w:val="ListParagraph"/>
        <w:ind w:left="1440"/>
        <w:rPr>
          <w:sz w:val="26"/>
          <w:szCs w:val="26"/>
          <w:lang w:val="vi-VN"/>
        </w:rPr>
      </w:pPr>
      <w:r w:rsidRPr="00DE2C81">
        <w:rPr>
          <w:sz w:val="26"/>
          <w:szCs w:val="26"/>
          <w:lang w:val="vi-VN"/>
        </w:rPr>
        <w:t>CHITIETPKB(MaCTPKB, MaPKB, MaThuoc, SLThuoc</w:t>
      </w:r>
      <w:r w:rsidR="004F0DBA">
        <w:rPr>
          <w:sz w:val="26"/>
          <w:szCs w:val="26"/>
          <w:lang w:val="vi-VN"/>
        </w:rPr>
        <w:t>, CachDung</w:t>
      </w:r>
      <w:r w:rsidRPr="00DE2C81">
        <w:rPr>
          <w:sz w:val="26"/>
          <w:szCs w:val="26"/>
          <w:lang w:val="vi-VN"/>
        </w:rPr>
        <w:t>)</w:t>
      </w:r>
    </w:p>
    <w:p w14:paraId="1858600A" w14:textId="2A1C21B7" w:rsidR="00420806" w:rsidRPr="00DE2C81" w:rsidRDefault="00420806" w:rsidP="00420806">
      <w:pPr>
        <w:pStyle w:val="ListParagraph"/>
        <w:ind w:left="1440"/>
        <w:rPr>
          <w:sz w:val="26"/>
          <w:szCs w:val="26"/>
          <w:lang w:val="vi-VN"/>
        </w:rPr>
      </w:pPr>
      <w:r w:rsidRPr="00DE2C81">
        <w:rPr>
          <w:sz w:val="26"/>
          <w:szCs w:val="26"/>
          <w:lang w:val="vi-VN"/>
        </w:rPr>
        <w:t xml:space="preserve">THUOC(MaThuoc, TenThuoc, </w:t>
      </w:r>
      <w:r w:rsidR="000C574F">
        <w:rPr>
          <w:sz w:val="26"/>
          <w:szCs w:val="26"/>
          <w:lang w:val="vi-VN"/>
        </w:rPr>
        <w:t>Ma</w:t>
      </w:r>
      <w:r w:rsidR="000C574F" w:rsidRPr="00B9722A">
        <w:rPr>
          <w:sz w:val="26"/>
          <w:szCs w:val="26"/>
          <w:lang w:val="vi-VN"/>
        </w:rPr>
        <w:t>D</w:t>
      </w:r>
      <w:r w:rsidR="000C574F">
        <w:rPr>
          <w:sz w:val="26"/>
          <w:szCs w:val="26"/>
          <w:lang w:val="vi-VN"/>
        </w:rPr>
        <w:t>V</w:t>
      </w:r>
      <w:r w:rsidR="000C574F" w:rsidRPr="00B9722A">
        <w:rPr>
          <w:sz w:val="26"/>
          <w:szCs w:val="26"/>
          <w:lang w:val="vi-VN"/>
        </w:rPr>
        <w:t>Thuoc</w:t>
      </w:r>
      <w:r w:rsidRPr="00DE2C81">
        <w:rPr>
          <w:sz w:val="26"/>
          <w:szCs w:val="26"/>
          <w:lang w:val="vi-VN"/>
        </w:rPr>
        <w:t>, DonGia)</w:t>
      </w:r>
    </w:p>
    <w:p w14:paraId="39AEC0DD" w14:textId="77777777" w:rsidR="00420806" w:rsidRPr="00DE2C81" w:rsidRDefault="00420806" w:rsidP="00420806">
      <w:pPr>
        <w:pStyle w:val="ListParagraph"/>
        <w:ind w:left="1440"/>
        <w:rPr>
          <w:sz w:val="26"/>
          <w:szCs w:val="26"/>
          <w:lang w:val="vi-VN"/>
        </w:rPr>
      </w:pPr>
      <w:r w:rsidRPr="00DE2C81">
        <w:rPr>
          <w:sz w:val="26"/>
          <w:szCs w:val="26"/>
          <w:lang w:val="vi-VN"/>
        </w:rPr>
        <w:t>HOADON(MaHoaDon, MaPKB, TienKham, TienThuoc, TongTien)</w:t>
      </w:r>
    </w:p>
    <w:p w14:paraId="3A46FF77" w14:textId="127B3C25" w:rsidR="001B2189" w:rsidRPr="000B54A3" w:rsidRDefault="001B2189" w:rsidP="001B2189">
      <w:pPr>
        <w:pStyle w:val="ListParagraph"/>
        <w:numPr>
          <w:ilvl w:val="0"/>
          <w:numId w:val="32"/>
        </w:numPr>
        <w:rPr>
          <w:sz w:val="26"/>
          <w:szCs w:val="26"/>
          <w:u w:val="single"/>
          <w:lang w:val="vi-VN"/>
        </w:rPr>
      </w:pPr>
      <w:r w:rsidRPr="000B54A3">
        <w:rPr>
          <w:sz w:val="26"/>
          <w:szCs w:val="26"/>
          <w:u w:val="single"/>
          <w:lang w:val="vi-VN"/>
        </w:rPr>
        <w:t>Thiết kế dữ liệu với tính tiến hóa:</w:t>
      </w:r>
    </w:p>
    <w:p w14:paraId="1CBF02AD" w14:textId="43387A15" w:rsidR="00C25102" w:rsidRDefault="00C25102" w:rsidP="00C25102">
      <w:pPr>
        <w:pStyle w:val="ListParagraph"/>
        <w:ind w:left="1440"/>
        <w:rPr>
          <w:sz w:val="26"/>
          <w:szCs w:val="26"/>
          <w:lang w:val="vi-VN"/>
        </w:rPr>
      </w:pPr>
      <w:r w:rsidRPr="000B54A3">
        <w:rPr>
          <w:sz w:val="26"/>
          <w:szCs w:val="26"/>
          <w:u w:val="single"/>
          <w:lang w:val="vi-VN"/>
        </w:rPr>
        <w:t>Thuộc tính mới:</w:t>
      </w:r>
      <w:r w:rsidRPr="00F30857">
        <w:rPr>
          <w:b/>
          <w:sz w:val="26"/>
          <w:szCs w:val="26"/>
          <w:lang w:val="vi-VN"/>
        </w:rPr>
        <w:t xml:space="preserve"> </w:t>
      </w:r>
      <w:r>
        <w:rPr>
          <w:sz w:val="26"/>
          <w:szCs w:val="26"/>
          <w:lang w:val="vi-VN"/>
        </w:rPr>
        <w:t>không có.</w:t>
      </w:r>
    </w:p>
    <w:p w14:paraId="5F9BC230" w14:textId="49CFEB6E" w:rsidR="008233A4" w:rsidRPr="002B136A" w:rsidRDefault="00D037DF" w:rsidP="002B136A">
      <w:pPr>
        <w:pStyle w:val="ListParagraph"/>
        <w:ind w:left="1440"/>
        <w:rPr>
          <w:ins w:id="1401" w:author="Hoan Ng" w:date="2017-03-20T21:26:00Z"/>
          <w:sz w:val="26"/>
          <w:szCs w:val="26"/>
          <w:lang w:val="vi-VN"/>
        </w:rPr>
      </w:pPr>
      <w:r w:rsidRPr="000B54A3">
        <w:rPr>
          <w:sz w:val="26"/>
          <w:szCs w:val="26"/>
          <w:u w:val="single"/>
          <w:lang w:val="vi-VN"/>
        </w:rPr>
        <w:t>Thiết kế dữ liệu:</w:t>
      </w:r>
      <w:r>
        <w:rPr>
          <w:sz w:val="26"/>
          <w:szCs w:val="26"/>
          <w:lang w:val="vi-VN"/>
        </w:rPr>
        <w:t xml:space="preserve"> </w:t>
      </w:r>
      <w:r w:rsidR="00F30857">
        <w:rPr>
          <w:sz w:val="26"/>
          <w:szCs w:val="26"/>
          <w:lang w:val="vi-VN"/>
        </w:rPr>
        <w:t>c</w:t>
      </w:r>
      <w:r w:rsidR="00C25102">
        <w:rPr>
          <w:sz w:val="26"/>
          <w:szCs w:val="26"/>
          <w:lang w:val="vi-VN"/>
        </w:rPr>
        <w:t>ơ sỡ dữ liệu không đổi.</w:t>
      </w:r>
    </w:p>
    <w:p w14:paraId="478E52EB" w14:textId="061C3E89" w:rsidR="00E62EE1" w:rsidRPr="002A3023" w:rsidRDefault="00192CCF">
      <w:pPr>
        <w:pStyle w:val="Heading1"/>
        <w:rPr>
          <w:ins w:id="1402" w:author="Hoan Ng" w:date="2017-03-20T21:26:00Z"/>
          <w:rPrChange w:id="1403" w:author="pham phuong" w:date="2018-03-09T15:53:00Z">
            <w:rPr>
              <w:ins w:id="1404" w:author="Hoan Ng" w:date="2017-03-20T21:26:00Z"/>
            </w:rPr>
          </w:rPrChange>
        </w:rPr>
        <w:pPrChange w:id="1405" w:author="Hoan Ng" w:date="2017-03-20T21:26:00Z">
          <w:pPr>
            <w:pStyle w:val="ListParagraph"/>
            <w:numPr>
              <w:numId w:val="4"/>
            </w:numPr>
            <w:ind w:hanging="360"/>
          </w:pPr>
        </w:pPrChange>
      </w:pPr>
      <w:bookmarkStart w:id="1406" w:name="_Toc517377333"/>
      <w:r>
        <w:rPr>
          <w:lang w:val="vi-VN"/>
        </w:rPr>
        <w:t xml:space="preserve">3.4. </w:t>
      </w:r>
      <w:ins w:id="1407" w:author="Hoan Ng" w:date="2017-03-20T21:26:00Z">
        <w:r w:rsidR="00E62EE1" w:rsidRPr="0041067C">
          <w:t>Sơ đ</w:t>
        </w:r>
        <w:r w:rsidR="00E62EE1" w:rsidRPr="001555A0">
          <w:t>ồ</w:t>
        </w:r>
        <w:r w:rsidR="00E62EE1" w:rsidRPr="001F0F5B">
          <w:t xml:space="preserve"> RD c</w:t>
        </w:r>
        <w:r w:rsidR="00E62EE1" w:rsidRPr="002A3023">
          <w:rPr>
            <w:rPrChange w:id="1408" w:author="pham phuong" w:date="2018-03-09T15:53:00Z">
              <w:rPr>
                <w:b/>
              </w:rPr>
            </w:rPrChange>
          </w:rPr>
          <w:t>ả hệ thống</w:t>
        </w:r>
        <w:bookmarkEnd w:id="1406"/>
      </w:ins>
    </w:p>
    <w:p w14:paraId="09158F7B" w14:textId="0EA742CB" w:rsidR="00E62EE1" w:rsidRDefault="00192CCF" w:rsidP="00192CCF">
      <w:pPr>
        <w:pStyle w:val="Heading2"/>
      </w:pPr>
      <w:bookmarkStart w:id="1409" w:name="_Toc517377334"/>
      <w:r>
        <w:rPr>
          <w:lang w:val="vi-VN"/>
        </w:rPr>
        <w:t xml:space="preserve">3.4.1. </w:t>
      </w:r>
      <w:ins w:id="1410" w:author="Hoan Ng" w:date="2017-03-20T21:26:00Z">
        <w:r w:rsidR="00E62EE1" w:rsidRPr="002A3023">
          <w:t>Giải thích từng bảng, kiểu dữ liệu</w:t>
        </w:r>
      </w:ins>
      <w:bookmarkEnd w:id="1409"/>
    </w:p>
    <w:p w14:paraId="41BA164D" w14:textId="0A833723" w:rsidR="002B136A" w:rsidRPr="00194BA0" w:rsidRDefault="002B136A" w:rsidP="002B136A">
      <w:pPr>
        <w:pStyle w:val="ListParagraph"/>
        <w:numPr>
          <w:ilvl w:val="0"/>
          <w:numId w:val="31"/>
        </w:numPr>
        <w:rPr>
          <w:b/>
        </w:rPr>
      </w:pPr>
      <w:r w:rsidRPr="00194BA0">
        <w:rPr>
          <w:b/>
          <w:lang w:val="vi-VN"/>
        </w:rPr>
        <w:t>BENHNHAN</w:t>
      </w:r>
    </w:p>
    <w:tbl>
      <w:tblPr>
        <w:tblStyle w:val="TableGrid"/>
        <w:tblW w:w="0" w:type="auto"/>
        <w:tblInd w:w="421" w:type="dxa"/>
        <w:tblLook w:val="04A0" w:firstRow="1" w:lastRow="0" w:firstColumn="1" w:lastColumn="0" w:noHBand="0" w:noVBand="1"/>
      </w:tblPr>
      <w:tblGrid>
        <w:gridCol w:w="1701"/>
        <w:gridCol w:w="2409"/>
        <w:gridCol w:w="4819"/>
      </w:tblGrid>
      <w:tr w:rsidR="002D3950" w:rsidRPr="004C7F8C" w14:paraId="4EC1C240" w14:textId="77777777" w:rsidTr="002D3950">
        <w:tc>
          <w:tcPr>
            <w:tcW w:w="1701" w:type="dxa"/>
          </w:tcPr>
          <w:p w14:paraId="42C688AC" w14:textId="77777777" w:rsidR="002D3950" w:rsidRPr="004C7F8C" w:rsidRDefault="002D3950" w:rsidP="001F0F5B">
            <w:pPr>
              <w:pStyle w:val="ListParagraph"/>
              <w:ind w:left="0"/>
              <w:jc w:val="center"/>
              <w:rPr>
                <w:rFonts w:cstheme="minorHAnsi"/>
                <w:b/>
                <w:i/>
              </w:rPr>
            </w:pPr>
            <w:r>
              <w:rPr>
                <w:rFonts w:cstheme="minorHAnsi"/>
                <w:b/>
                <w:i/>
              </w:rPr>
              <w:t>Thuộc tính</w:t>
            </w:r>
          </w:p>
        </w:tc>
        <w:tc>
          <w:tcPr>
            <w:tcW w:w="2409" w:type="dxa"/>
          </w:tcPr>
          <w:p w14:paraId="55761117" w14:textId="77777777" w:rsidR="002D3950" w:rsidRPr="004C7F8C" w:rsidRDefault="002D3950" w:rsidP="001F0F5B">
            <w:pPr>
              <w:pStyle w:val="ListParagraph"/>
              <w:ind w:left="0"/>
              <w:jc w:val="center"/>
              <w:rPr>
                <w:rFonts w:cstheme="minorHAnsi"/>
                <w:b/>
                <w:i/>
              </w:rPr>
            </w:pPr>
            <w:r w:rsidRPr="004C7F8C">
              <w:rPr>
                <w:rFonts w:cstheme="minorHAnsi"/>
                <w:b/>
                <w:i/>
              </w:rPr>
              <w:t>Kiểu dữ liệu</w:t>
            </w:r>
          </w:p>
        </w:tc>
        <w:tc>
          <w:tcPr>
            <w:tcW w:w="4819" w:type="dxa"/>
          </w:tcPr>
          <w:p w14:paraId="2D7A7AB2" w14:textId="77777777" w:rsidR="002D3950" w:rsidRPr="004C7F8C" w:rsidRDefault="002D3950" w:rsidP="001F0F5B">
            <w:pPr>
              <w:pStyle w:val="ListParagraph"/>
              <w:ind w:left="0"/>
              <w:jc w:val="center"/>
              <w:rPr>
                <w:rFonts w:cstheme="minorHAnsi"/>
                <w:b/>
                <w:i/>
              </w:rPr>
            </w:pPr>
            <w:r w:rsidRPr="004C7F8C">
              <w:rPr>
                <w:rFonts w:cstheme="minorHAnsi"/>
                <w:b/>
                <w:i/>
              </w:rPr>
              <w:t>Giải thích</w:t>
            </w:r>
          </w:p>
        </w:tc>
      </w:tr>
      <w:tr w:rsidR="002D3950" w:rsidRPr="000476B7" w14:paraId="22B81A6D" w14:textId="77777777" w:rsidTr="002D3950">
        <w:tc>
          <w:tcPr>
            <w:tcW w:w="1701" w:type="dxa"/>
          </w:tcPr>
          <w:p w14:paraId="7A45E4F1" w14:textId="3D259936" w:rsidR="002D3950" w:rsidRPr="00194BA0" w:rsidRDefault="0037795B" w:rsidP="001F0F5B">
            <w:pPr>
              <w:pStyle w:val="ListParagraph"/>
              <w:ind w:left="0"/>
              <w:rPr>
                <w:rFonts w:cstheme="minorHAnsi"/>
                <w:b/>
                <w:u w:val="single"/>
              </w:rPr>
            </w:pPr>
            <w:r w:rsidRPr="00194BA0">
              <w:rPr>
                <w:rFonts w:cstheme="minorHAnsi"/>
                <w:b/>
                <w:color w:val="000000"/>
                <w:sz w:val="19"/>
                <w:szCs w:val="19"/>
                <w:highlight w:val="white"/>
                <w:u w:val="single"/>
                <w:lang w:val="vi-VN"/>
              </w:rPr>
              <w:t>MaBN</w:t>
            </w:r>
          </w:p>
        </w:tc>
        <w:tc>
          <w:tcPr>
            <w:tcW w:w="2409" w:type="dxa"/>
          </w:tcPr>
          <w:p w14:paraId="666CEDA1" w14:textId="2EC98460" w:rsidR="002D3950" w:rsidRPr="000476B7" w:rsidRDefault="0037795B" w:rsidP="001F0F5B">
            <w:pPr>
              <w:pStyle w:val="ListParagraph"/>
              <w:ind w:left="0"/>
              <w:rPr>
                <w:rFonts w:cstheme="minorHAnsi"/>
              </w:rPr>
            </w:pPr>
            <w:r w:rsidRPr="0037795B">
              <w:rPr>
                <w:rFonts w:cstheme="minorHAnsi"/>
                <w:color w:val="000000"/>
                <w:sz w:val="19"/>
                <w:szCs w:val="19"/>
                <w:lang w:val="vi-VN"/>
              </w:rPr>
              <w:t>INT</w:t>
            </w:r>
          </w:p>
        </w:tc>
        <w:tc>
          <w:tcPr>
            <w:tcW w:w="4819" w:type="dxa"/>
          </w:tcPr>
          <w:p w14:paraId="7BE531E5" w14:textId="46A46405" w:rsidR="002D3950" w:rsidRPr="00237E73" w:rsidRDefault="00237E73" w:rsidP="001F0F5B">
            <w:pPr>
              <w:pStyle w:val="ListParagraph"/>
              <w:ind w:left="0"/>
              <w:rPr>
                <w:rFonts w:cstheme="minorHAnsi"/>
                <w:lang w:val="vi-VN"/>
              </w:rPr>
            </w:pPr>
            <w:r>
              <w:rPr>
                <w:rFonts w:cstheme="minorHAnsi"/>
                <w:lang w:val="vi-VN"/>
              </w:rPr>
              <w:t>Mã bệnh nhân</w:t>
            </w:r>
          </w:p>
        </w:tc>
      </w:tr>
      <w:tr w:rsidR="002D3950" w:rsidRPr="000476B7" w14:paraId="2B4BCC01" w14:textId="77777777" w:rsidTr="002D3950">
        <w:tc>
          <w:tcPr>
            <w:tcW w:w="1701" w:type="dxa"/>
          </w:tcPr>
          <w:p w14:paraId="0BDA815F" w14:textId="444390D7" w:rsidR="002D3950" w:rsidRPr="00194BA0" w:rsidRDefault="0037795B" w:rsidP="001F0F5B">
            <w:pPr>
              <w:pStyle w:val="ListParagraph"/>
              <w:ind w:left="0"/>
              <w:rPr>
                <w:rFonts w:cstheme="minorHAnsi"/>
                <w:b/>
                <w:lang w:val="vi-VN"/>
              </w:rPr>
            </w:pPr>
            <w:r w:rsidRPr="00194BA0">
              <w:rPr>
                <w:rFonts w:cstheme="minorHAnsi"/>
                <w:b/>
                <w:highlight w:val="white"/>
                <w:lang w:val="vi-VN"/>
              </w:rPr>
              <w:t>HoVaTen</w:t>
            </w:r>
          </w:p>
        </w:tc>
        <w:tc>
          <w:tcPr>
            <w:tcW w:w="2409" w:type="dxa"/>
          </w:tcPr>
          <w:p w14:paraId="58A1CEB6" w14:textId="7E345715" w:rsidR="002D3950" w:rsidRPr="000476B7" w:rsidRDefault="0037795B" w:rsidP="001F0F5B">
            <w:pPr>
              <w:pStyle w:val="ListParagraph"/>
              <w:ind w:left="0"/>
              <w:rPr>
                <w:rFonts w:cstheme="minorHAnsi"/>
              </w:rPr>
            </w:pPr>
            <w:r w:rsidRPr="0037795B">
              <w:rPr>
                <w:rFonts w:cstheme="minorHAnsi"/>
                <w:color w:val="000000"/>
                <w:sz w:val="19"/>
                <w:szCs w:val="19"/>
                <w:lang w:val="vi-VN"/>
              </w:rPr>
              <w:t>NVARCHAR(50)</w:t>
            </w:r>
          </w:p>
        </w:tc>
        <w:tc>
          <w:tcPr>
            <w:tcW w:w="4819" w:type="dxa"/>
          </w:tcPr>
          <w:p w14:paraId="5283F49B" w14:textId="10580180" w:rsidR="002D3950" w:rsidRPr="000476B7" w:rsidRDefault="00237E73" w:rsidP="001F0F5B">
            <w:pPr>
              <w:pStyle w:val="ListParagraph"/>
              <w:ind w:left="0"/>
              <w:rPr>
                <w:rFonts w:cstheme="minorHAnsi"/>
              </w:rPr>
            </w:pPr>
            <w:r w:rsidRPr="000476B7">
              <w:rPr>
                <w:rFonts w:cstheme="minorHAnsi"/>
              </w:rPr>
              <w:t xml:space="preserve">Tên </w:t>
            </w:r>
            <w:r>
              <w:rPr>
                <w:rFonts w:cstheme="minorHAnsi"/>
                <w:lang w:val="vi-VN"/>
              </w:rPr>
              <w:t>bệnh nhân</w:t>
            </w:r>
          </w:p>
        </w:tc>
      </w:tr>
      <w:tr w:rsidR="002D3950" w:rsidRPr="000476B7" w14:paraId="747BE081" w14:textId="77777777" w:rsidTr="002D3950">
        <w:tc>
          <w:tcPr>
            <w:tcW w:w="1701" w:type="dxa"/>
          </w:tcPr>
          <w:p w14:paraId="15DE1935" w14:textId="55741604" w:rsidR="002D3950" w:rsidRPr="00194BA0" w:rsidRDefault="0037795B" w:rsidP="001F0F5B">
            <w:pPr>
              <w:pStyle w:val="ListParagraph"/>
              <w:ind w:left="0"/>
              <w:rPr>
                <w:rFonts w:cstheme="minorHAnsi"/>
                <w:b/>
              </w:rPr>
            </w:pPr>
            <w:r w:rsidRPr="00194BA0">
              <w:rPr>
                <w:rFonts w:cstheme="minorHAnsi"/>
                <w:b/>
                <w:color w:val="000000"/>
                <w:sz w:val="19"/>
                <w:szCs w:val="19"/>
                <w:lang w:val="vi-VN"/>
              </w:rPr>
              <w:t>GioiTinh</w:t>
            </w:r>
          </w:p>
        </w:tc>
        <w:tc>
          <w:tcPr>
            <w:tcW w:w="2409" w:type="dxa"/>
          </w:tcPr>
          <w:p w14:paraId="0479CDBD" w14:textId="7F19BD88" w:rsidR="002D3950" w:rsidRPr="000476B7" w:rsidRDefault="0037795B" w:rsidP="001F0F5B">
            <w:pPr>
              <w:pStyle w:val="ListParagraph"/>
              <w:ind w:left="0"/>
              <w:rPr>
                <w:rFonts w:cstheme="minorHAnsi"/>
              </w:rPr>
            </w:pPr>
            <w:r w:rsidRPr="0037795B">
              <w:rPr>
                <w:rFonts w:cstheme="minorHAnsi"/>
                <w:color w:val="000000"/>
                <w:sz w:val="19"/>
                <w:szCs w:val="19"/>
                <w:lang w:val="vi-VN"/>
              </w:rPr>
              <w:t>NVARCHAR(</w:t>
            </w:r>
            <w:r>
              <w:rPr>
                <w:rFonts w:cstheme="minorHAnsi"/>
                <w:color w:val="000000"/>
                <w:sz w:val="19"/>
                <w:szCs w:val="19"/>
                <w:lang w:val="vi-VN"/>
              </w:rPr>
              <w:t>3</w:t>
            </w:r>
            <w:r w:rsidRPr="0037795B">
              <w:rPr>
                <w:rFonts w:cstheme="minorHAnsi"/>
                <w:color w:val="000000"/>
                <w:sz w:val="19"/>
                <w:szCs w:val="19"/>
                <w:lang w:val="vi-VN"/>
              </w:rPr>
              <w:t>)</w:t>
            </w:r>
          </w:p>
        </w:tc>
        <w:tc>
          <w:tcPr>
            <w:tcW w:w="4819" w:type="dxa"/>
          </w:tcPr>
          <w:p w14:paraId="4FD68A13" w14:textId="4C34FFF9" w:rsidR="002D3950" w:rsidRPr="00237E73" w:rsidRDefault="00237E73" w:rsidP="001F0F5B">
            <w:pPr>
              <w:pStyle w:val="ListParagraph"/>
              <w:ind w:left="0"/>
              <w:rPr>
                <w:rFonts w:cstheme="minorHAnsi"/>
                <w:lang w:val="vi-VN"/>
              </w:rPr>
            </w:pPr>
            <w:r>
              <w:rPr>
                <w:rFonts w:cstheme="minorHAnsi"/>
                <w:lang w:val="vi-VN"/>
              </w:rPr>
              <w:t>Giới tính bệnh nhân</w:t>
            </w:r>
          </w:p>
        </w:tc>
      </w:tr>
      <w:tr w:rsidR="002D3950" w:rsidRPr="000476B7" w14:paraId="51AFEEA3" w14:textId="77777777" w:rsidTr="002D3950">
        <w:tc>
          <w:tcPr>
            <w:tcW w:w="1701" w:type="dxa"/>
          </w:tcPr>
          <w:p w14:paraId="4F609A64" w14:textId="382993C3" w:rsidR="002D3950" w:rsidRPr="00194BA0" w:rsidRDefault="0037795B" w:rsidP="001F0F5B">
            <w:pPr>
              <w:pStyle w:val="ListParagraph"/>
              <w:ind w:left="0"/>
              <w:rPr>
                <w:rFonts w:cstheme="minorHAnsi"/>
                <w:b/>
              </w:rPr>
            </w:pPr>
            <w:r w:rsidRPr="00194BA0">
              <w:rPr>
                <w:rFonts w:cstheme="minorHAnsi"/>
                <w:b/>
                <w:color w:val="000000"/>
                <w:sz w:val="19"/>
                <w:szCs w:val="19"/>
                <w:lang w:val="vi-VN"/>
              </w:rPr>
              <w:t>NamSinh</w:t>
            </w:r>
          </w:p>
        </w:tc>
        <w:tc>
          <w:tcPr>
            <w:tcW w:w="2409" w:type="dxa"/>
          </w:tcPr>
          <w:p w14:paraId="480FCCF6" w14:textId="38EA1879" w:rsidR="002D3950" w:rsidRPr="000476B7" w:rsidRDefault="0037795B" w:rsidP="001F0F5B">
            <w:pPr>
              <w:pStyle w:val="ListParagraph"/>
              <w:ind w:left="0"/>
              <w:rPr>
                <w:rFonts w:cstheme="minorHAnsi"/>
              </w:rPr>
            </w:pPr>
            <w:r>
              <w:rPr>
                <w:rFonts w:cstheme="minorHAnsi"/>
                <w:color w:val="000000"/>
                <w:sz w:val="19"/>
                <w:szCs w:val="19"/>
                <w:highlight w:val="white"/>
                <w:lang w:val="vi-VN"/>
              </w:rPr>
              <w:t>INT</w:t>
            </w:r>
          </w:p>
        </w:tc>
        <w:tc>
          <w:tcPr>
            <w:tcW w:w="4819" w:type="dxa"/>
          </w:tcPr>
          <w:p w14:paraId="2136E305" w14:textId="123DD079" w:rsidR="002D3950" w:rsidRPr="00237E73" w:rsidRDefault="00237E73" w:rsidP="001F0F5B">
            <w:pPr>
              <w:pStyle w:val="ListParagraph"/>
              <w:ind w:left="0"/>
              <w:rPr>
                <w:rFonts w:cstheme="minorHAnsi"/>
                <w:lang w:val="vi-VN"/>
              </w:rPr>
            </w:pPr>
            <w:r>
              <w:rPr>
                <w:rFonts w:cstheme="minorHAnsi"/>
                <w:lang w:val="vi-VN"/>
              </w:rPr>
              <w:t>Năm sinh bệnh nhân</w:t>
            </w:r>
          </w:p>
        </w:tc>
      </w:tr>
      <w:tr w:rsidR="002D3950" w:rsidRPr="000476B7" w14:paraId="0F878E55" w14:textId="77777777" w:rsidTr="002D3950">
        <w:tc>
          <w:tcPr>
            <w:tcW w:w="1701" w:type="dxa"/>
          </w:tcPr>
          <w:p w14:paraId="6562C96A" w14:textId="76F45004" w:rsidR="002D3950" w:rsidRPr="00194BA0" w:rsidRDefault="0037795B" w:rsidP="001F0F5B">
            <w:pPr>
              <w:pStyle w:val="ListParagraph"/>
              <w:ind w:left="0"/>
              <w:rPr>
                <w:rFonts w:cstheme="minorHAnsi"/>
                <w:b/>
              </w:rPr>
            </w:pPr>
            <w:r w:rsidRPr="00194BA0">
              <w:rPr>
                <w:rFonts w:cstheme="minorHAnsi"/>
                <w:b/>
                <w:color w:val="000000"/>
                <w:sz w:val="19"/>
                <w:szCs w:val="19"/>
                <w:lang w:val="vi-VN"/>
              </w:rPr>
              <w:t>DiaChi</w:t>
            </w:r>
          </w:p>
        </w:tc>
        <w:tc>
          <w:tcPr>
            <w:tcW w:w="2409" w:type="dxa"/>
          </w:tcPr>
          <w:p w14:paraId="19D5DE6C" w14:textId="2C4CBCAC" w:rsidR="002D3950" w:rsidRPr="000476B7" w:rsidRDefault="0037795B" w:rsidP="001F0F5B">
            <w:pPr>
              <w:pStyle w:val="ListParagraph"/>
              <w:ind w:left="0"/>
              <w:rPr>
                <w:rFonts w:cstheme="minorHAnsi"/>
              </w:rPr>
            </w:pPr>
            <w:r w:rsidRPr="0037795B">
              <w:rPr>
                <w:rFonts w:cstheme="minorHAnsi"/>
                <w:color w:val="000000"/>
                <w:sz w:val="19"/>
                <w:szCs w:val="19"/>
                <w:lang w:val="vi-VN"/>
              </w:rPr>
              <w:t>NVARCHAR(</w:t>
            </w:r>
            <w:r>
              <w:rPr>
                <w:rFonts w:cstheme="minorHAnsi"/>
                <w:color w:val="000000"/>
                <w:sz w:val="19"/>
                <w:szCs w:val="19"/>
                <w:lang w:val="vi-VN"/>
              </w:rPr>
              <w:t>10</w:t>
            </w:r>
            <w:r w:rsidRPr="0037795B">
              <w:rPr>
                <w:rFonts w:cstheme="minorHAnsi"/>
                <w:color w:val="000000"/>
                <w:sz w:val="19"/>
                <w:szCs w:val="19"/>
                <w:lang w:val="vi-VN"/>
              </w:rPr>
              <w:t>0)</w:t>
            </w:r>
          </w:p>
        </w:tc>
        <w:tc>
          <w:tcPr>
            <w:tcW w:w="4819" w:type="dxa"/>
          </w:tcPr>
          <w:p w14:paraId="3CC292D3" w14:textId="7CA2F27E" w:rsidR="002D3950" w:rsidRPr="00237E73" w:rsidRDefault="00237E73" w:rsidP="001F0F5B">
            <w:pPr>
              <w:pStyle w:val="ListParagraph"/>
              <w:ind w:left="0"/>
              <w:rPr>
                <w:rFonts w:cstheme="minorHAnsi"/>
                <w:lang w:val="vi-VN"/>
              </w:rPr>
            </w:pPr>
            <w:r>
              <w:rPr>
                <w:rFonts w:cstheme="minorHAnsi"/>
                <w:lang w:val="vi-VN"/>
              </w:rPr>
              <w:t>Địa chỉ bệnh nhân</w:t>
            </w:r>
          </w:p>
        </w:tc>
      </w:tr>
    </w:tbl>
    <w:p w14:paraId="2340173C" w14:textId="77777777" w:rsidR="00CD6D9B" w:rsidRPr="00CD6D9B" w:rsidRDefault="00CD6D9B" w:rsidP="00CD6D9B">
      <w:pPr>
        <w:pStyle w:val="ListParagraph"/>
      </w:pPr>
    </w:p>
    <w:p w14:paraId="300D8D64" w14:textId="114409D8" w:rsidR="00CD6D9B" w:rsidRPr="00194BA0" w:rsidRDefault="007C4FAC" w:rsidP="00CD6D9B">
      <w:pPr>
        <w:pStyle w:val="ListParagraph"/>
        <w:numPr>
          <w:ilvl w:val="0"/>
          <w:numId w:val="31"/>
        </w:numPr>
        <w:rPr>
          <w:b/>
        </w:rPr>
      </w:pPr>
      <w:r w:rsidRPr="00194BA0">
        <w:rPr>
          <w:b/>
          <w:lang w:val="vi-VN"/>
        </w:rPr>
        <w:t>THUOC</w:t>
      </w:r>
    </w:p>
    <w:tbl>
      <w:tblPr>
        <w:tblStyle w:val="TableGrid"/>
        <w:tblW w:w="0" w:type="auto"/>
        <w:tblInd w:w="421" w:type="dxa"/>
        <w:tblLook w:val="04A0" w:firstRow="1" w:lastRow="0" w:firstColumn="1" w:lastColumn="0" w:noHBand="0" w:noVBand="1"/>
      </w:tblPr>
      <w:tblGrid>
        <w:gridCol w:w="1701"/>
        <w:gridCol w:w="2409"/>
        <w:gridCol w:w="4819"/>
      </w:tblGrid>
      <w:tr w:rsidR="00CD6D9B" w:rsidRPr="004C7F8C" w14:paraId="48856515" w14:textId="77777777" w:rsidTr="001F0F5B">
        <w:tc>
          <w:tcPr>
            <w:tcW w:w="1701" w:type="dxa"/>
          </w:tcPr>
          <w:p w14:paraId="12F6056E" w14:textId="77777777" w:rsidR="00CD6D9B" w:rsidRPr="004C7F8C" w:rsidRDefault="00CD6D9B" w:rsidP="001F0F5B">
            <w:pPr>
              <w:pStyle w:val="ListParagraph"/>
              <w:ind w:left="0"/>
              <w:jc w:val="center"/>
              <w:rPr>
                <w:rFonts w:cstheme="minorHAnsi"/>
                <w:b/>
                <w:i/>
              </w:rPr>
            </w:pPr>
            <w:r>
              <w:rPr>
                <w:rFonts w:cstheme="minorHAnsi"/>
                <w:b/>
                <w:i/>
              </w:rPr>
              <w:t>Thuộc tính</w:t>
            </w:r>
          </w:p>
        </w:tc>
        <w:tc>
          <w:tcPr>
            <w:tcW w:w="2409" w:type="dxa"/>
          </w:tcPr>
          <w:p w14:paraId="033B071C" w14:textId="77777777" w:rsidR="00CD6D9B" w:rsidRPr="004C7F8C" w:rsidRDefault="00CD6D9B" w:rsidP="001F0F5B">
            <w:pPr>
              <w:pStyle w:val="ListParagraph"/>
              <w:ind w:left="0"/>
              <w:jc w:val="center"/>
              <w:rPr>
                <w:rFonts w:cstheme="minorHAnsi"/>
                <w:b/>
                <w:i/>
              </w:rPr>
            </w:pPr>
            <w:r w:rsidRPr="004C7F8C">
              <w:rPr>
                <w:rFonts w:cstheme="minorHAnsi"/>
                <w:b/>
                <w:i/>
              </w:rPr>
              <w:t>Kiểu dữ liệu</w:t>
            </w:r>
          </w:p>
        </w:tc>
        <w:tc>
          <w:tcPr>
            <w:tcW w:w="4819" w:type="dxa"/>
          </w:tcPr>
          <w:p w14:paraId="0A8C6EDA" w14:textId="77777777" w:rsidR="00CD6D9B" w:rsidRPr="004C7F8C" w:rsidRDefault="00CD6D9B" w:rsidP="001F0F5B">
            <w:pPr>
              <w:pStyle w:val="ListParagraph"/>
              <w:ind w:left="0"/>
              <w:jc w:val="center"/>
              <w:rPr>
                <w:rFonts w:cstheme="minorHAnsi"/>
                <w:b/>
                <w:i/>
              </w:rPr>
            </w:pPr>
            <w:r w:rsidRPr="004C7F8C">
              <w:rPr>
                <w:rFonts w:cstheme="minorHAnsi"/>
                <w:b/>
                <w:i/>
              </w:rPr>
              <w:t>Giải thích</w:t>
            </w:r>
          </w:p>
        </w:tc>
      </w:tr>
      <w:tr w:rsidR="00CD6D9B" w:rsidRPr="000476B7" w14:paraId="2C181D72" w14:textId="77777777" w:rsidTr="001F0F5B">
        <w:tc>
          <w:tcPr>
            <w:tcW w:w="1701" w:type="dxa"/>
          </w:tcPr>
          <w:p w14:paraId="4083B6D4" w14:textId="7EE4DF5B" w:rsidR="00CD6D9B" w:rsidRPr="00194BA0" w:rsidRDefault="00CD6D9B" w:rsidP="001F0F5B">
            <w:pPr>
              <w:pStyle w:val="ListParagraph"/>
              <w:ind w:left="0"/>
              <w:rPr>
                <w:rFonts w:cstheme="minorHAnsi"/>
                <w:b/>
                <w:u w:val="single"/>
              </w:rPr>
            </w:pPr>
            <w:r w:rsidRPr="00194BA0">
              <w:rPr>
                <w:rFonts w:cstheme="minorHAnsi"/>
                <w:b/>
                <w:color w:val="000000"/>
                <w:sz w:val="19"/>
                <w:szCs w:val="19"/>
                <w:highlight w:val="white"/>
                <w:u w:val="single"/>
                <w:lang w:val="vi-VN"/>
              </w:rPr>
              <w:t>Ma</w:t>
            </w:r>
            <w:r w:rsidR="007C4FAC" w:rsidRPr="00194BA0">
              <w:rPr>
                <w:rFonts w:cstheme="minorHAnsi"/>
                <w:b/>
                <w:color w:val="000000"/>
                <w:sz w:val="19"/>
                <w:szCs w:val="19"/>
                <w:highlight w:val="white"/>
                <w:u w:val="single"/>
                <w:lang w:val="vi-VN"/>
              </w:rPr>
              <w:t>Thuoc</w:t>
            </w:r>
          </w:p>
        </w:tc>
        <w:tc>
          <w:tcPr>
            <w:tcW w:w="2409" w:type="dxa"/>
          </w:tcPr>
          <w:p w14:paraId="1809B644" w14:textId="77777777" w:rsidR="00CD6D9B" w:rsidRPr="000476B7" w:rsidRDefault="00CD6D9B" w:rsidP="001F0F5B">
            <w:pPr>
              <w:pStyle w:val="ListParagraph"/>
              <w:ind w:left="0"/>
              <w:rPr>
                <w:rFonts w:cstheme="minorHAnsi"/>
              </w:rPr>
            </w:pPr>
            <w:r w:rsidRPr="0037795B">
              <w:rPr>
                <w:rFonts w:cstheme="minorHAnsi"/>
                <w:color w:val="000000"/>
                <w:sz w:val="19"/>
                <w:szCs w:val="19"/>
                <w:lang w:val="vi-VN"/>
              </w:rPr>
              <w:t>INT</w:t>
            </w:r>
          </w:p>
        </w:tc>
        <w:tc>
          <w:tcPr>
            <w:tcW w:w="4819" w:type="dxa"/>
          </w:tcPr>
          <w:p w14:paraId="47A1FA9C" w14:textId="3005E06F" w:rsidR="00CD6D9B" w:rsidRPr="00237E73" w:rsidRDefault="00237E73" w:rsidP="001F0F5B">
            <w:pPr>
              <w:pStyle w:val="ListParagraph"/>
              <w:ind w:left="0"/>
              <w:rPr>
                <w:rFonts w:cstheme="minorHAnsi"/>
                <w:lang w:val="vi-VN"/>
              </w:rPr>
            </w:pPr>
            <w:r>
              <w:rPr>
                <w:rFonts w:cstheme="minorHAnsi"/>
                <w:lang w:val="vi-VN"/>
              </w:rPr>
              <w:t>Mã thuốc</w:t>
            </w:r>
          </w:p>
        </w:tc>
      </w:tr>
      <w:tr w:rsidR="00CD6D9B" w:rsidRPr="000476B7" w14:paraId="40DD5C31" w14:textId="77777777" w:rsidTr="001F0F5B">
        <w:tc>
          <w:tcPr>
            <w:tcW w:w="1701" w:type="dxa"/>
          </w:tcPr>
          <w:p w14:paraId="342E7209" w14:textId="58AC4303" w:rsidR="00CD6D9B" w:rsidRPr="00194BA0" w:rsidRDefault="007C4FAC" w:rsidP="001F0F5B">
            <w:pPr>
              <w:pStyle w:val="ListParagraph"/>
              <w:ind w:left="0"/>
              <w:rPr>
                <w:rFonts w:cstheme="minorHAnsi"/>
                <w:b/>
                <w:lang w:val="vi-VN"/>
              </w:rPr>
            </w:pPr>
            <w:r w:rsidRPr="00194BA0">
              <w:rPr>
                <w:rFonts w:cstheme="minorHAnsi"/>
                <w:b/>
                <w:highlight w:val="white"/>
                <w:lang w:val="vi-VN"/>
              </w:rPr>
              <w:t>TenThuoc</w:t>
            </w:r>
          </w:p>
        </w:tc>
        <w:tc>
          <w:tcPr>
            <w:tcW w:w="2409" w:type="dxa"/>
          </w:tcPr>
          <w:p w14:paraId="74D99204" w14:textId="77777777" w:rsidR="00CD6D9B" w:rsidRPr="000476B7" w:rsidRDefault="00CD6D9B" w:rsidP="001F0F5B">
            <w:pPr>
              <w:pStyle w:val="ListParagraph"/>
              <w:ind w:left="0"/>
              <w:rPr>
                <w:rFonts w:cstheme="minorHAnsi"/>
              </w:rPr>
            </w:pPr>
            <w:r w:rsidRPr="0037795B">
              <w:rPr>
                <w:rFonts w:cstheme="minorHAnsi"/>
                <w:color w:val="000000"/>
                <w:sz w:val="19"/>
                <w:szCs w:val="19"/>
                <w:lang w:val="vi-VN"/>
              </w:rPr>
              <w:t>NVARCHAR(50)</w:t>
            </w:r>
          </w:p>
        </w:tc>
        <w:tc>
          <w:tcPr>
            <w:tcW w:w="4819" w:type="dxa"/>
          </w:tcPr>
          <w:p w14:paraId="59C39FFC" w14:textId="0F86D183" w:rsidR="00CD6D9B" w:rsidRPr="00237E73" w:rsidRDefault="00CD6D9B" w:rsidP="001F0F5B">
            <w:pPr>
              <w:pStyle w:val="ListParagraph"/>
              <w:ind w:left="0"/>
              <w:rPr>
                <w:rFonts w:cstheme="minorHAnsi"/>
                <w:lang w:val="vi-VN"/>
              </w:rPr>
            </w:pPr>
            <w:r w:rsidRPr="000476B7">
              <w:rPr>
                <w:rFonts w:cstheme="minorHAnsi"/>
              </w:rPr>
              <w:t xml:space="preserve">Tên </w:t>
            </w:r>
            <w:r w:rsidR="00237E73">
              <w:rPr>
                <w:rFonts w:cstheme="minorHAnsi"/>
                <w:lang w:val="vi-VN"/>
              </w:rPr>
              <w:t>thuốc</w:t>
            </w:r>
          </w:p>
        </w:tc>
      </w:tr>
      <w:tr w:rsidR="00CD6D9B" w:rsidRPr="000476B7" w14:paraId="3988B7DC" w14:textId="77777777" w:rsidTr="001F0F5B">
        <w:tc>
          <w:tcPr>
            <w:tcW w:w="1701" w:type="dxa"/>
          </w:tcPr>
          <w:p w14:paraId="07268EE2" w14:textId="29DE2732" w:rsidR="00CD6D9B" w:rsidRPr="00194BA0" w:rsidRDefault="007C4FAC" w:rsidP="001F0F5B">
            <w:pPr>
              <w:pStyle w:val="ListParagraph"/>
              <w:ind w:left="0"/>
              <w:rPr>
                <w:rFonts w:cstheme="minorHAnsi"/>
                <w:b/>
              </w:rPr>
            </w:pPr>
            <w:r w:rsidRPr="00194BA0">
              <w:rPr>
                <w:rFonts w:cstheme="minorHAnsi"/>
                <w:b/>
                <w:color w:val="000000"/>
                <w:sz w:val="19"/>
                <w:szCs w:val="19"/>
                <w:lang w:val="vi-VN"/>
              </w:rPr>
              <w:t>DonVi</w:t>
            </w:r>
          </w:p>
        </w:tc>
        <w:tc>
          <w:tcPr>
            <w:tcW w:w="2409" w:type="dxa"/>
          </w:tcPr>
          <w:p w14:paraId="6D4427BA" w14:textId="76659C0F" w:rsidR="00CD6D9B" w:rsidRPr="000476B7" w:rsidRDefault="00CD6D9B" w:rsidP="001F0F5B">
            <w:pPr>
              <w:pStyle w:val="ListParagraph"/>
              <w:ind w:left="0"/>
              <w:rPr>
                <w:rFonts w:cstheme="minorHAnsi"/>
              </w:rPr>
            </w:pPr>
            <w:r w:rsidRPr="0037795B">
              <w:rPr>
                <w:rFonts w:cstheme="minorHAnsi"/>
                <w:color w:val="000000"/>
                <w:sz w:val="19"/>
                <w:szCs w:val="19"/>
                <w:lang w:val="vi-VN"/>
              </w:rPr>
              <w:t>NVARCHAR(</w:t>
            </w:r>
            <w:r w:rsidR="007C4FAC">
              <w:rPr>
                <w:rFonts w:cstheme="minorHAnsi"/>
                <w:color w:val="000000"/>
                <w:sz w:val="19"/>
                <w:szCs w:val="19"/>
                <w:lang w:val="vi-VN"/>
              </w:rPr>
              <w:t>4</w:t>
            </w:r>
            <w:r w:rsidRPr="0037795B">
              <w:rPr>
                <w:rFonts w:cstheme="minorHAnsi"/>
                <w:color w:val="000000"/>
                <w:sz w:val="19"/>
                <w:szCs w:val="19"/>
                <w:lang w:val="vi-VN"/>
              </w:rPr>
              <w:t>)</w:t>
            </w:r>
          </w:p>
        </w:tc>
        <w:tc>
          <w:tcPr>
            <w:tcW w:w="4819" w:type="dxa"/>
          </w:tcPr>
          <w:p w14:paraId="6AB4EA2D" w14:textId="4D97F365" w:rsidR="00CD6D9B" w:rsidRPr="00237E73" w:rsidRDefault="00237E73" w:rsidP="001F0F5B">
            <w:pPr>
              <w:pStyle w:val="ListParagraph"/>
              <w:ind w:left="0"/>
              <w:rPr>
                <w:rFonts w:cstheme="minorHAnsi"/>
                <w:lang w:val="vi-VN"/>
              </w:rPr>
            </w:pPr>
            <w:r>
              <w:rPr>
                <w:rFonts w:cstheme="minorHAnsi"/>
                <w:lang w:val="vi-VN"/>
              </w:rPr>
              <w:t>Đơn vị tính</w:t>
            </w:r>
          </w:p>
        </w:tc>
      </w:tr>
      <w:tr w:rsidR="00CD6D9B" w:rsidRPr="000476B7" w14:paraId="2DB0A602" w14:textId="77777777" w:rsidTr="001F0F5B">
        <w:tc>
          <w:tcPr>
            <w:tcW w:w="1701" w:type="dxa"/>
          </w:tcPr>
          <w:p w14:paraId="4D0241E5" w14:textId="5FE2A554" w:rsidR="00CD6D9B" w:rsidRPr="00194BA0" w:rsidRDefault="007C4FAC" w:rsidP="001F0F5B">
            <w:pPr>
              <w:pStyle w:val="ListParagraph"/>
              <w:ind w:left="0"/>
              <w:rPr>
                <w:rFonts w:cstheme="minorHAnsi"/>
                <w:b/>
              </w:rPr>
            </w:pPr>
            <w:r w:rsidRPr="00194BA0">
              <w:rPr>
                <w:rFonts w:cstheme="minorHAnsi"/>
                <w:b/>
                <w:color w:val="000000"/>
                <w:sz w:val="19"/>
                <w:szCs w:val="19"/>
                <w:lang w:val="vi-VN"/>
              </w:rPr>
              <w:t>DonGia</w:t>
            </w:r>
          </w:p>
        </w:tc>
        <w:tc>
          <w:tcPr>
            <w:tcW w:w="2409" w:type="dxa"/>
          </w:tcPr>
          <w:p w14:paraId="6AA6D943" w14:textId="77777777" w:rsidR="00CD6D9B" w:rsidRPr="000476B7" w:rsidRDefault="00CD6D9B" w:rsidP="001F0F5B">
            <w:pPr>
              <w:pStyle w:val="ListParagraph"/>
              <w:ind w:left="0"/>
              <w:rPr>
                <w:rFonts w:cstheme="minorHAnsi"/>
              </w:rPr>
            </w:pPr>
            <w:r>
              <w:rPr>
                <w:rFonts w:cstheme="minorHAnsi"/>
                <w:color w:val="000000"/>
                <w:sz w:val="19"/>
                <w:szCs w:val="19"/>
                <w:highlight w:val="white"/>
                <w:lang w:val="vi-VN"/>
              </w:rPr>
              <w:t>INT</w:t>
            </w:r>
          </w:p>
        </w:tc>
        <w:tc>
          <w:tcPr>
            <w:tcW w:w="4819" w:type="dxa"/>
          </w:tcPr>
          <w:p w14:paraId="1DE9CED6" w14:textId="6B639A28" w:rsidR="00CD6D9B" w:rsidRPr="00237E73" w:rsidRDefault="00237E73" w:rsidP="001F0F5B">
            <w:pPr>
              <w:pStyle w:val="ListParagraph"/>
              <w:ind w:left="0"/>
              <w:rPr>
                <w:rFonts w:cstheme="minorHAnsi"/>
                <w:lang w:val="vi-VN"/>
              </w:rPr>
            </w:pPr>
            <w:r>
              <w:rPr>
                <w:rFonts w:cstheme="minorHAnsi"/>
                <w:lang w:val="vi-VN"/>
              </w:rPr>
              <w:t>Đơn giá thuốc (đồng)</w:t>
            </w:r>
          </w:p>
        </w:tc>
      </w:tr>
    </w:tbl>
    <w:p w14:paraId="13DDE5D3" w14:textId="480159AA" w:rsidR="002D3950" w:rsidRDefault="002D3950" w:rsidP="002D3950"/>
    <w:p w14:paraId="14D2C207" w14:textId="7F313FE4" w:rsidR="007C4FAC" w:rsidRPr="00194BA0" w:rsidRDefault="007C4FAC" w:rsidP="007C4FAC">
      <w:pPr>
        <w:pStyle w:val="ListParagraph"/>
        <w:numPr>
          <w:ilvl w:val="0"/>
          <w:numId w:val="31"/>
        </w:numPr>
        <w:rPr>
          <w:b/>
        </w:rPr>
      </w:pPr>
      <w:r w:rsidRPr="00194BA0">
        <w:rPr>
          <w:b/>
          <w:lang w:val="vi-VN"/>
        </w:rPr>
        <w:t>PHIEUKB</w:t>
      </w:r>
    </w:p>
    <w:tbl>
      <w:tblPr>
        <w:tblStyle w:val="TableGrid"/>
        <w:tblW w:w="0" w:type="auto"/>
        <w:tblInd w:w="421" w:type="dxa"/>
        <w:tblLook w:val="04A0" w:firstRow="1" w:lastRow="0" w:firstColumn="1" w:lastColumn="0" w:noHBand="0" w:noVBand="1"/>
      </w:tblPr>
      <w:tblGrid>
        <w:gridCol w:w="1701"/>
        <w:gridCol w:w="2409"/>
        <w:gridCol w:w="4819"/>
      </w:tblGrid>
      <w:tr w:rsidR="007C4FAC" w:rsidRPr="004C7F8C" w14:paraId="264D5CF6" w14:textId="77777777" w:rsidTr="001F0F5B">
        <w:tc>
          <w:tcPr>
            <w:tcW w:w="1701" w:type="dxa"/>
          </w:tcPr>
          <w:p w14:paraId="746A42B5" w14:textId="77777777" w:rsidR="007C4FAC" w:rsidRPr="004C7F8C" w:rsidRDefault="007C4FAC" w:rsidP="001F0F5B">
            <w:pPr>
              <w:pStyle w:val="ListParagraph"/>
              <w:ind w:left="0"/>
              <w:jc w:val="center"/>
              <w:rPr>
                <w:rFonts w:cstheme="minorHAnsi"/>
                <w:b/>
                <w:i/>
              </w:rPr>
            </w:pPr>
            <w:r>
              <w:rPr>
                <w:rFonts w:cstheme="minorHAnsi"/>
                <w:b/>
                <w:i/>
              </w:rPr>
              <w:lastRenderedPageBreak/>
              <w:t>Thuộc tính</w:t>
            </w:r>
          </w:p>
        </w:tc>
        <w:tc>
          <w:tcPr>
            <w:tcW w:w="2409" w:type="dxa"/>
          </w:tcPr>
          <w:p w14:paraId="2B8E147D" w14:textId="77777777" w:rsidR="007C4FAC" w:rsidRPr="004C7F8C" w:rsidRDefault="007C4FAC" w:rsidP="001F0F5B">
            <w:pPr>
              <w:pStyle w:val="ListParagraph"/>
              <w:ind w:left="0"/>
              <w:jc w:val="center"/>
              <w:rPr>
                <w:rFonts w:cstheme="minorHAnsi"/>
                <w:b/>
                <w:i/>
              </w:rPr>
            </w:pPr>
            <w:r w:rsidRPr="004C7F8C">
              <w:rPr>
                <w:rFonts w:cstheme="minorHAnsi"/>
                <w:b/>
                <w:i/>
              </w:rPr>
              <w:t>Kiểu dữ liệu</w:t>
            </w:r>
          </w:p>
        </w:tc>
        <w:tc>
          <w:tcPr>
            <w:tcW w:w="4819" w:type="dxa"/>
          </w:tcPr>
          <w:p w14:paraId="04B4C745" w14:textId="77777777" w:rsidR="007C4FAC" w:rsidRPr="004C7F8C" w:rsidRDefault="007C4FAC" w:rsidP="001F0F5B">
            <w:pPr>
              <w:pStyle w:val="ListParagraph"/>
              <w:ind w:left="0"/>
              <w:jc w:val="center"/>
              <w:rPr>
                <w:rFonts w:cstheme="minorHAnsi"/>
                <w:b/>
                <w:i/>
              </w:rPr>
            </w:pPr>
            <w:r w:rsidRPr="004C7F8C">
              <w:rPr>
                <w:rFonts w:cstheme="minorHAnsi"/>
                <w:b/>
                <w:i/>
              </w:rPr>
              <w:t>Giải thích</w:t>
            </w:r>
          </w:p>
        </w:tc>
      </w:tr>
      <w:tr w:rsidR="007C4FAC" w:rsidRPr="000476B7" w14:paraId="11F56737" w14:textId="77777777" w:rsidTr="001F0F5B">
        <w:tc>
          <w:tcPr>
            <w:tcW w:w="1701" w:type="dxa"/>
          </w:tcPr>
          <w:p w14:paraId="00F41A5E" w14:textId="1974B6F0" w:rsidR="007C4FAC" w:rsidRPr="00194BA0" w:rsidRDefault="00237E73" w:rsidP="001F0F5B">
            <w:pPr>
              <w:pStyle w:val="ListParagraph"/>
              <w:ind w:left="0"/>
              <w:rPr>
                <w:rFonts w:cstheme="minorHAnsi"/>
                <w:b/>
                <w:u w:val="single"/>
              </w:rPr>
            </w:pPr>
            <w:r w:rsidRPr="00194BA0">
              <w:rPr>
                <w:rFonts w:cstheme="minorHAnsi"/>
                <w:b/>
                <w:color w:val="000000"/>
                <w:sz w:val="19"/>
                <w:szCs w:val="19"/>
                <w:u w:val="single"/>
                <w:lang w:val="vi-VN"/>
              </w:rPr>
              <w:t>Ma</w:t>
            </w:r>
            <w:r w:rsidR="007C4FAC" w:rsidRPr="00194BA0">
              <w:rPr>
                <w:rFonts w:cstheme="minorHAnsi"/>
                <w:b/>
                <w:color w:val="000000"/>
                <w:sz w:val="19"/>
                <w:szCs w:val="19"/>
                <w:u w:val="single"/>
                <w:lang w:val="vi-VN"/>
              </w:rPr>
              <w:t>PKB</w:t>
            </w:r>
          </w:p>
        </w:tc>
        <w:tc>
          <w:tcPr>
            <w:tcW w:w="2409" w:type="dxa"/>
          </w:tcPr>
          <w:p w14:paraId="2FA44930" w14:textId="77777777" w:rsidR="007C4FAC" w:rsidRPr="000476B7" w:rsidRDefault="007C4FAC" w:rsidP="001F0F5B">
            <w:pPr>
              <w:pStyle w:val="ListParagraph"/>
              <w:ind w:left="0"/>
              <w:rPr>
                <w:rFonts w:cstheme="minorHAnsi"/>
              </w:rPr>
            </w:pPr>
            <w:r w:rsidRPr="0037795B">
              <w:rPr>
                <w:rFonts w:cstheme="minorHAnsi"/>
                <w:color w:val="000000"/>
                <w:sz w:val="19"/>
                <w:szCs w:val="19"/>
                <w:lang w:val="vi-VN"/>
              </w:rPr>
              <w:t>INT</w:t>
            </w:r>
          </w:p>
        </w:tc>
        <w:tc>
          <w:tcPr>
            <w:tcW w:w="4819" w:type="dxa"/>
          </w:tcPr>
          <w:p w14:paraId="4C988364" w14:textId="4B8F1E51" w:rsidR="007C4FAC" w:rsidRPr="00237E73" w:rsidRDefault="00237E73" w:rsidP="001F0F5B">
            <w:pPr>
              <w:pStyle w:val="ListParagraph"/>
              <w:ind w:left="0"/>
              <w:rPr>
                <w:rFonts w:cstheme="minorHAnsi"/>
                <w:lang w:val="vi-VN"/>
              </w:rPr>
            </w:pPr>
            <w:r>
              <w:rPr>
                <w:rFonts w:cstheme="minorHAnsi"/>
                <w:lang w:val="vi-VN"/>
              </w:rPr>
              <w:t>Mã phiếu khám bệnh</w:t>
            </w:r>
          </w:p>
        </w:tc>
      </w:tr>
      <w:tr w:rsidR="007C4FAC" w:rsidRPr="000476B7" w14:paraId="7AE5B1DD" w14:textId="77777777" w:rsidTr="001F0F5B">
        <w:tc>
          <w:tcPr>
            <w:tcW w:w="1701" w:type="dxa"/>
          </w:tcPr>
          <w:p w14:paraId="0E85568A" w14:textId="39770A84" w:rsidR="007C4FAC" w:rsidRPr="00194BA0" w:rsidRDefault="00237E73" w:rsidP="001F0F5B">
            <w:pPr>
              <w:pStyle w:val="ListParagraph"/>
              <w:ind w:left="0"/>
              <w:rPr>
                <w:rFonts w:cstheme="minorHAnsi"/>
                <w:b/>
                <w:sz w:val="19"/>
                <w:szCs w:val="19"/>
                <w:lang w:val="vi-VN"/>
              </w:rPr>
            </w:pPr>
            <w:r w:rsidRPr="00194BA0">
              <w:rPr>
                <w:rFonts w:cstheme="minorHAnsi"/>
                <w:b/>
                <w:sz w:val="19"/>
                <w:szCs w:val="19"/>
                <w:lang w:val="vi-VN"/>
              </w:rPr>
              <w:t>MaBN</w:t>
            </w:r>
          </w:p>
        </w:tc>
        <w:tc>
          <w:tcPr>
            <w:tcW w:w="2409" w:type="dxa"/>
          </w:tcPr>
          <w:p w14:paraId="2C55B065" w14:textId="6BF0E4DC" w:rsidR="007C4FAC" w:rsidRPr="000476B7" w:rsidRDefault="006B5EA3" w:rsidP="001F0F5B">
            <w:pPr>
              <w:pStyle w:val="ListParagraph"/>
              <w:ind w:left="0"/>
              <w:rPr>
                <w:rFonts w:cstheme="minorHAnsi"/>
              </w:rPr>
            </w:pPr>
            <w:r w:rsidRPr="0037795B">
              <w:rPr>
                <w:rFonts w:cstheme="minorHAnsi"/>
                <w:color w:val="000000"/>
                <w:sz w:val="19"/>
                <w:szCs w:val="19"/>
                <w:lang w:val="vi-VN"/>
              </w:rPr>
              <w:t>INT</w:t>
            </w:r>
          </w:p>
        </w:tc>
        <w:tc>
          <w:tcPr>
            <w:tcW w:w="4819" w:type="dxa"/>
          </w:tcPr>
          <w:p w14:paraId="6E5CD85F" w14:textId="75148D31" w:rsidR="007C4FAC" w:rsidRPr="00237E73" w:rsidRDefault="00237E73" w:rsidP="001F0F5B">
            <w:pPr>
              <w:pStyle w:val="ListParagraph"/>
              <w:ind w:left="0"/>
              <w:rPr>
                <w:rFonts w:cstheme="minorHAnsi"/>
                <w:lang w:val="vi-VN"/>
              </w:rPr>
            </w:pPr>
            <w:r>
              <w:rPr>
                <w:rFonts w:cstheme="minorHAnsi"/>
                <w:lang w:val="vi-VN"/>
              </w:rPr>
              <w:t>Mã bệnh nhân</w:t>
            </w:r>
          </w:p>
        </w:tc>
      </w:tr>
      <w:tr w:rsidR="007C4FAC" w:rsidRPr="000476B7" w14:paraId="71A53B2B" w14:textId="77777777" w:rsidTr="001F0F5B">
        <w:tc>
          <w:tcPr>
            <w:tcW w:w="1701" w:type="dxa"/>
          </w:tcPr>
          <w:p w14:paraId="58E56724" w14:textId="1C523670" w:rsidR="007C4FAC" w:rsidRPr="00194BA0" w:rsidRDefault="007C4FAC" w:rsidP="001F0F5B">
            <w:pPr>
              <w:pStyle w:val="ListParagraph"/>
              <w:ind w:left="0"/>
              <w:rPr>
                <w:rFonts w:cstheme="minorHAnsi"/>
                <w:b/>
              </w:rPr>
            </w:pPr>
            <w:r w:rsidRPr="00194BA0">
              <w:rPr>
                <w:rFonts w:cstheme="minorHAnsi"/>
                <w:b/>
                <w:color w:val="000000"/>
                <w:sz w:val="19"/>
                <w:szCs w:val="19"/>
                <w:lang w:val="vi-VN"/>
              </w:rPr>
              <w:t>LoaiBenh</w:t>
            </w:r>
          </w:p>
        </w:tc>
        <w:tc>
          <w:tcPr>
            <w:tcW w:w="2409" w:type="dxa"/>
          </w:tcPr>
          <w:p w14:paraId="73B2B3A8" w14:textId="6FD3C8DB" w:rsidR="007C4FAC" w:rsidRPr="000476B7" w:rsidRDefault="006B5EA3" w:rsidP="001F0F5B">
            <w:pPr>
              <w:pStyle w:val="ListParagraph"/>
              <w:ind w:left="0"/>
              <w:rPr>
                <w:rFonts w:cstheme="minorHAnsi"/>
              </w:rPr>
            </w:pPr>
            <w:r w:rsidRPr="006B5EA3">
              <w:rPr>
                <w:rFonts w:cstheme="minorHAnsi"/>
                <w:color w:val="000000"/>
                <w:sz w:val="19"/>
                <w:szCs w:val="19"/>
                <w:lang w:val="vi-VN"/>
              </w:rPr>
              <w:t>NVARCHAR(50)</w:t>
            </w:r>
          </w:p>
        </w:tc>
        <w:tc>
          <w:tcPr>
            <w:tcW w:w="4819" w:type="dxa"/>
          </w:tcPr>
          <w:p w14:paraId="29A31D3B" w14:textId="48859716" w:rsidR="007C4FAC" w:rsidRPr="00237E73" w:rsidRDefault="00237E73" w:rsidP="001F0F5B">
            <w:pPr>
              <w:pStyle w:val="ListParagraph"/>
              <w:ind w:left="0"/>
              <w:rPr>
                <w:rFonts w:cstheme="minorHAnsi"/>
                <w:lang w:val="vi-VN"/>
              </w:rPr>
            </w:pPr>
            <w:r>
              <w:rPr>
                <w:rFonts w:cstheme="minorHAnsi"/>
                <w:lang w:val="vi-VN"/>
              </w:rPr>
              <w:t>Tên bệnh được chuẩn đoán</w:t>
            </w:r>
          </w:p>
        </w:tc>
      </w:tr>
      <w:tr w:rsidR="007C4FAC" w:rsidRPr="000476B7" w14:paraId="0A84D7EE" w14:textId="77777777" w:rsidTr="001F0F5B">
        <w:tc>
          <w:tcPr>
            <w:tcW w:w="1701" w:type="dxa"/>
          </w:tcPr>
          <w:p w14:paraId="6ADBDF8C" w14:textId="45F72F68" w:rsidR="007C4FAC" w:rsidRPr="00194BA0" w:rsidRDefault="007C4FAC" w:rsidP="001F0F5B">
            <w:pPr>
              <w:pStyle w:val="ListParagraph"/>
              <w:ind w:left="0"/>
              <w:rPr>
                <w:rFonts w:cstheme="minorHAnsi"/>
                <w:b/>
              </w:rPr>
            </w:pPr>
            <w:r w:rsidRPr="00194BA0">
              <w:rPr>
                <w:rFonts w:cstheme="minorHAnsi"/>
                <w:b/>
                <w:color w:val="000000"/>
                <w:sz w:val="19"/>
                <w:szCs w:val="19"/>
                <w:lang w:val="vi-VN"/>
              </w:rPr>
              <w:t>TrieuChung</w:t>
            </w:r>
          </w:p>
        </w:tc>
        <w:tc>
          <w:tcPr>
            <w:tcW w:w="2409" w:type="dxa"/>
          </w:tcPr>
          <w:p w14:paraId="101BF2AD" w14:textId="7D65E604" w:rsidR="007C4FAC" w:rsidRPr="000476B7" w:rsidRDefault="006B5EA3" w:rsidP="001F0F5B">
            <w:pPr>
              <w:pStyle w:val="ListParagraph"/>
              <w:ind w:left="0"/>
              <w:rPr>
                <w:rFonts w:cstheme="minorHAnsi"/>
              </w:rPr>
            </w:pPr>
            <w:r w:rsidRPr="006B5EA3">
              <w:rPr>
                <w:rFonts w:cstheme="minorHAnsi"/>
                <w:color w:val="000000"/>
                <w:sz w:val="19"/>
                <w:szCs w:val="19"/>
                <w:lang w:val="vi-VN"/>
              </w:rPr>
              <w:t>NVARCHAR(</w:t>
            </w:r>
            <w:r>
              <w:rPr>
                <w:rFonts w:cstheme="minorHAnsi"/>
                <w:color w:val="000000"/>
                <w:sz w:val="19"/>
                <w:szCs w:val="19"/>
                <w:lang w:val="vi-VN"/>
              </w:rPr>
              <w:t>10</w:t>
            </w:r>
            <w:r w:rsidRPr="006B5EA3">
              <w:rPr>
                <w:rFonts w:cstheme="minorHAnsi"/>
                <w:color w:val="000000"/>
                <w:sz w:val="19"/>
                <w:szCs w:val="19"/>
                <w:lang w:val="vi-VN"/>
              </w:rPr>
              <w:t>0)</w:t>
            </w:r>
          </w:p>
        </w:tc>
        <w:tc>
          <w:tcPr>
            <w:tcW w:w="4819" w:type="dxa"/>
          </w:tcPr>
          <w:p w14:paraId="1B399138" w14:textId="23EBE84F" w:rsidR="007C4FAC" w:rsidRPr="00237E73" w:rsidRDefault="00237E73" w:rsidP="001F0F5B">
            <w:pPr>
              <w:pStyle w:val="ListParagraph"/>
              <w:ind w:left="0"/>
              <w:rPr>
                <w:rFonts w:cstheme="minorHAnsi"/>
                <w:lang w:val="vi-VN"/>
              </w:rPr>
            </w:pPr>
            <w:r>
              <w:rPr>
                <w:rFonts w:cstheme="minorHAnsi"/>
                <w:lang w:val="vi-VN"/>
              </w:rPr>
              <w:t>Triệu chứng bệnh</w:t>
            </w:r>
          </w:p>
        </w:tc>
      </w:tr>
      <w:tr w:rsidR="007C4FAC" w:rsidRPr="000476B7" w14:paraId="3C6A1B30" w14:textId="77777777" w:rsidTr="001F0F5B">
        <w:tc>
          <w:tcPr>
            <w:tcW w:w="1701" w:type="dxa"/>
          </w:tcPr>
          <w:p w14:paraId="70BC66A5" w14:textId="21A5E7DF" w:rsidR="007C4FAC" w:rsidRPr="00194BA0" w:rsidRDefault="007C4FAC" w:rsidP="001F0F5B">
            <w:pPr>
              <w:pStyle w:val="ListParagraph"/>
              <w:ind w:left="0"/>
              <w:rPr>
                <w:rFonts w:cstheme="minorHAnsi"/>
                <w:b/>
              </w:rPr>
            </w:pPr>
            <w:r w:rsidRPr="00194BA0">
              <w:rPr>
                <w:rFonts w:cstheme="minorHAnsi"/>
                <w:b/>
                <w:color w:val="000000"/>
                <w:sz w:val="19"/>
                <w:szCs w:val="19"/>
                <w:lang w:val="vi-VN"/>
              </w:rPr>
              <w:t>NgayKham</w:t>
            </w:r>
          </w:p>
        </w:tc>
        <w:tc>
          <w:tcPr>
            <w:tcW w:w="2409" w:type="dxa"/>
          </w:tcPr>
          <w:p w14:paraId="06BAAB4D" w14:textId="7FFF196D" w:rsidR="007C4FAC" w:rsidRPr="000476B7" w:rsidRDefault="00EF7CFF" w:rsidP="001F0F5B">
            <w:pPr>
              <w:pStyle w:val="ListParagraph"/>
              <w:ind w:left="0"/>
              <w:rPr>
                <w:rFonts w:cstheme="minorHAnsi"/>
              </w:rPr>
            </w:pPr>
            <w:r w:rsidRPr="00EF7CFF">
              <w:rPr>
                <w:rFonts w:cstheme="minorHAnsi"/>
                <w:color w:val="000000"/>
                <w:sz w:val="19"/>
                <w:szCs w:val="19"/>
                <w:lang w:val="vi-VN"/>
              </w:rPr>
              <w:t>DATE</w:t>
            </w:r>
          </w:p>
        </w:tc>
        <w:tc>
          <w:tcPr>
            <w:tcW w:w="4819" w:type="dxa"/>
          </w:tcPr>
          <w:p w14:paraId="424A6DFB" w14:textId="6E4D027B" w:rsidR="007C4FAC" w:rsidRPr="00237E73" w:rsidRDefault="00237E73" w:rsidP="001F0F5B">
            <w:pPr>
              <w:pStyle w:val="ListParagraph"/>
              <w:ind w:left="0"/>
              <w:rPr>
                <w:rFonts w:cstheme="minorHAnsi"/>
                <w:lang w:val="vi-VN"/>
              </w:rPr>
            </w:pPr>
            <w:r>
              <w:rPr>
                <w:rFonts w:cstheme="minorHAnsi"/>
                <w:lang w:val="vi-VN"/>
              </w:rPr>
              <w:t>Ngày khám bệnh</w:t>
            </w:r>
          </w:p>
        </w:tc>
      </w:tr>
    </w:tbl>
    <w:p w14:paraId="76D99915" w14:textId="6D600E1F" w:rsidR="007C4FAC" w:rsidRDefault="007C4FAC" w:rsidP="002D3950"/>
    <w:p w14:paraId="366DFF64" w14:textId="5A45A463" w:rsidR="006B5EA3" w:rsidRPr="00194BA0" w:rsidRDefault="006B5EA3" w:rsidP="006B5EA3">
      <w:pPr>
        <w:pStyle w:val="ListParagraph"/>
        <w:numPr>
          <w:ilvl w:val="0"/>
          <w:numId w:val="31"/>
        </w:numPr>
        <w:rPr>
          <w:b/>
        </w:rPr>
      </w:pPr>
      <w:r w:rsidRPr="00194BA0">
        <w:rPr>
          <w:b/>
          <w:lang w:val="vi-VN"/>
        </w:rPr>
        <w:t>CHITIETPKB</w:t>
      </w:r>
    </w:p>
    <w:tbl>
      <w:tblPr>
        <w:tblStyle w:val="TableGrid"/>
        <w:tblW w:w="0" w:type="auto"/>
        <w:tblInd w:w="421" w:type="dxa"/>
        <w:tblLook w:val="04A0" w:firstRow="1" w:lastRow="0" w:firstColumn="1" w:lastColumn="0" w:noHBand="0" w:noVBand="1"/>
      </w:tblPr>
      <w:tblGrid>
        <w:gridCol w:w="1701"/>
        <w:gridCol w:w="2409"/>
        <w:gridCol w:w="4819"/>
      </w:tblGrid>
      <w:tr w:rsidR="006B5EA3" w:rsidRPr="004C7F8C" w14:paraId="093FCF5C" w14:textId="77777777" w:rsidTr="001F0F5B">
        <w:tc>
          <w:tcPr>
            <w:tcW w:w="1701" w:type="dxa"/>
          </w:tcPr>
          <w:p w14:paraId="34EB66A9" w14:textId="77777777" w:rsidR="006B5EA3" w:rsidRPr="004C7F8C" w:rsidRDefault="006B5EA3" w:rsidP="001F0F5B">
            <w:pPr>
              <w:pStyle w:val="ListParagraph"/>
              <w:ind w:left="0"/>
              <w:jc w:val="center"/>
              <w:rPr>
                <w:rFonts w:cstheme="minorHAnsi"/>
                <w:b/>
                <w:i/>
              </w:rPr>
            </w:pPr>
            <w:r>
              <w:rPr>
                <w:rFonts w:cstheme="minorHAnsi"/>
                <w:b/>
                <w:i/>
              </w:rPr>
              <w:t>Thuộc tính</w:t>
            </w:r>
          </w:p>
        </w:tc>
        <w:tc>
          <w:tcPr>
            <w:tcW w:w="2409" w:type="dxa"/>
          </w:tcPr>
          <w:p w14:paraId="45CE383D" w14:textId="77777777" w:rsidR="006B5EA3" w:rsidRPr="004C7F8C" w:rsidRDefault="006B5EA3" w:rsidP="001F0F5B">
            <w:pPr>
              <w:pStyle w:val="ListParagraph"/>
              <w:ind w:left="0"/>
              <w:jc w:val="center"/>
              <w:rPr>
                <w:rFonts w:cstheme="minorHAnsi"/>
                <w:b/>
                <w:i/>
              </w:rPr>
            </w:pPr>
            <w:r w:rsidRPr="004C7F8C">
              <w:rPr>
                <w:rFonts w:cstheme="minorHAnsi"/>
                <w:b/>
                <w:i/>
              </w:rPr>
              <w:t>Kiểu dữ liệu</w:t>
            </w:r>
          </w:p>
        </w:tc>
        <w:tc>
          <w:tcPr>
            <w:tcW w:w="4819" w:type="dxa"/>
          </w:tcPr>
          <w:p w14:paraId="135043A5" w14:textId="77777777" w:rsidR="006B5EA3" w:rsidRPr="004C7F8C" w:rsidRDefault="006B5EA3" w:rsidP="001F0F5B">
            <w:pPr>
              <w:pStyle w:val="ListParagraph"/>
              <w:ind w:left="0"/>
              <w:jc w:val="center"/>
              <w:rPr>
                <w:rFonts w:cstheme="minorHAnsi"/>
                <w:b/>
                <w:i/>
              </w:rPr>
            </w:pPr>
            <w:r w:rsidRPr="004C7F8C">
              <w:rPr>
                <w:rFonts w:cstheme="minorHAnsi"/>
                <w:b/>
                <w:i/>
              </w:rPr>
              <w:t>Giải thích</w:t>
            </w:r>
          </w:p>
        </w:tc>
      </w:tr>
      <w:tr w:rsidR="006B5EA3" w:rsidRPr="000476B7" w14:paraId="68086ACC" w14:textId="77777777" w:rsidTr="001F0F5B">
        <w:tc>
          <w:tcPr>
            <w:tcW w:w="1701" w:type="dxa"/>
          </w:tcPr>
          <w:p w14:paraId="7002BBA9" w14:textId="104C437A" w:rsidR="006B5EA3" w:rsidRPr="00194BA0" w:rsidRDefault="006B5EA3" w:rsidP="001F0F5B">
            <w:pPr>
              <w:pStyle w:val="ListParagraph"/>
              <w:ind w:left="0"/>
              <w:rPr>
                <w:rFonts w:cstheme="minorHAnsi"/>
                <w:b/>
                <w:u w:val="single"/>
              </w:rPr>
            </w:pPr>
            <w:r w:rsidRPr="00194BA0">
              <w:rPr>
                <w:rFonts w:cstheme="minorHAnsi"/>
                <w:b/>
                <w:color w:val="000000"/>
                <w:sz w:val="19"/>
                <w:szCs w:val="19"/>
                <w:u w:val="single"/>
                <w:lang w:val="vi-VN"/>
              </w:rPr>
              <w:t>MaCTPKB</w:t>
            </w:r>
          </w:p>
        </w:tc>
        <w:tc>
          <w:tcPr>
            <w:tcW w:w="2409" w:type="dxa"/>
          </w:tcPr>
          <w:p w14:paraId="33E627EC" w14:textId="77777777" w:rsidR="006B5EA3" w:rsidRPr="000476B7" w:rsidRDefault="006B5EA3" w:rsidP="001F0F5B">
            <w:pPr>
              <w:pStyle w:val="ListParagraph"/>
              <w:ind w:left="0"/>
              <w:rPr>
                <w:rFonts w:cstheme="minorHAnsi"/>
              </w:rPr>
            </w:pPr>
            <w:r w:rsidRPr="0037795B">
              <w:rPr>
                <w:rFonts w:cstheme="minorHAnsi"/>
                <w:color w:val="000000"/>
                <w:sz w:val="19"/>
                <w:szCs w:val="19"/>
                <w:lang w:val="vi-VN"/>
              </w:rPr>
              <w:t>INT</w:t>
            </w:r>
          </w:p>
        </w:tc>
        <w:tc>
          <w:tcPr>
            <w:tcW w:w="4819" w:type="dxa"/>
          </w:tcPr>
          <w:p w14:paraId="1F96675F" w14:textId="7FF38FAC" w:rsidR="006B5EA3" w:rsidRPr="00F05BD9" w:rsidRDefault="00F05BD9" w:rsidP="001F0F5B">
            <w:pPr>
              <w:pStyle w:val="ListParagraph"/>
              <w:ind w:left="0"/>
              <w:rPr>
                <w:rFonts w:cstheme="minorHAnsi"/>
                <w:lang w:val="vi-VN"/>
              </w:rPr>
            </w:pPr>
            <w:r>
              <w:rPr>
                <w:rFonts w:cstheme="minorHAnsi"/>
                <w:lang w:val="vi-VN"/>
              </w:rPr>
              <w:t>Mã chi tiết phiếu khám bệnh</w:t>
            </w:r>
          </w:p>
        </w:tc>
      </w:tr>
      <w:tr w:rsidR="006B5EA3" w:rsidRPr="000476B7" w14:paraId="7873E51B" w14:textId="77777777" w:rsidTr="001F0F5B">
        <w:tc>
          <w:tcPr>
            <w:tcW w:w="1701" w:type="dxa"/>
          </w:tcPr>
          <w:p w14:paraId="25F5F24C" w14:textId="6F442888" w:rsidR="006B5EA3" w:rsidRPr="00194BA0" w:rsidRDefault="006B5EA3" w:rsidP="001F0F5B">
            <w:pPr>
              <w:pStyle w:val="ListParagraph"/>
              <w:ind w:left="0"/>
              <w:rPr>
                <w:rFonts w:cstheme="minorHAnsi"/>
                <w:b/>
                <w:lang w:val="vi-VN"/>
              </w:rPr>
            </w:pPr>
            <w:r w:rsidRPr="00194BA0">
              <w:rPr>
                <w:rFonts w:cstheme="minorHAnsi"/>
                <w:b/>
                <w:lang w:val="vi-VN"/>
              </w:rPr>
              <w:t>MaPKB</w:t>
            </w:r>
          </w:p>
        </w:tc>
        <w:tc>
          <w:tcPr>
            <w:tcW w:w="2409" w:type="dxa"/>
          </w:tcPr>
          <w:p w14:paraId="675D0D72" w14:textId="63CC5228" w:rsidR="006B5EA3" w:rsidRPr="000476B7" w:rsidRDefault="00EF7CFF" w:rsidP="001F0F5B">
            <w:pPr>
              <w:pStyle w:val="ListParagraph"/>
              <w:ind w:left="0"/>
              <w:rPr>
                <w:rFonts w:cstheme="minorHAnsi"/>
              </w:rPr>
            </w:pPr>
            <w:r w:rsidRPr="0037795B">
              <w:rPr>
                <w:rFonts w:cstheme="minorHAnsi"/>
                <w:color w:val="000000"/>
                <w:sz w:val="19"/>
                <w:szCs w:val="19"/>
                <w:lang w:val="vi-VN"/>
              </w:rPr>
              <w:t>INT</w:t>
            </w:r>
          </w:p>
        </w:tc>
        <w:tc>
          <w:tcPr>
            <w:tcW w:w="4819" w:type="dxa"/>
          </w:tcPr>
          <w:p w14:paraId="77D9C552" w14:textId="2F8EE3F5" w:rsidR="006B5EA3" w:rsidRPr="00F05BD9" w:rsidRDefault="00F05BD9" w:rsidP="001F0F5B">
            <w:pPr>
              <w:pStyle w:val="ListParagraph"/>
              <w:ind w:left="0"/>
              <w:rPr>
                <w:rFonts w:cstheme="minorHAnsi"/>
                <w:lang w:val="vi-VN"/>
              </w:rPr>
            </w:pPr>
            <w:r>
              <w:rPr>
                <w:rFonts w:cstheme="minorHAnsi"/>
                <w:lang w:val="vi-VN"/>
              </w:rPr>
              <w:t>Mã phiếu khám bệnh</w:t>
            </w:r>
          </w:p>
        </w:tc>
      </w:tr>
      <w:tr w:rsidR="006B5EA3" w:rsidRPr="000476B7" w14:paraId="3676E754" w14:textId="77777777" w:rsidTr="001F0F5B">
        <w:tc>
          <w:tcPr>
            <w:tcW w:w="1701" w:type="dxa"/>
          </w:tcPr>
          <w:p w14:paraId="112922A4" w14:textId="4DB1D1D3" w:rsidR="006B5EA3" w:rsidRPr="00194BA0" w:rsidRDefault="006B5EA3" w:rsidP="001F0F5B">
            <w:pPr>
              <w:pStyle w:val="ListParagraph"/>
              <w:ind w:left="0"/>
              <w:rPr>
                <w:rFonts w:cstheme="minorHAnsi"/>
                <w:b/>
              </w:rPr>
            </w:pPr>
            <w:r w:rsidRPr="00194BA0">
              <w:rPr>
                <w:rFonts w:cstheme="minorHAnsi"/>
                <w:b/>
                <w:color w:val="000000"/>
                <w:sz w:val="19"/>
                <w:szCs w:val="19"/>
                <w:lang w:val="vi-VN"/>
              </w:rPr>
              <w:t>MaThuoc</w:t>
            </w:r>
          </w:p>
        </w:tc>
        <w:tc>
          <w:tcPr>
            <w:tcW w:w="2409" w:type="dxa"/>
          </w:tcPr>
          <w:p w14:paraId="72229B5B" w14:textId="1F72A2C1" w:rsidR="006B5EA3" w:rsidRPr="000476B7" w:rsidRDefault="00EF7CFF" w:rsidP="001F0F5B">
            <w:pPr>
              <w:pStyle w:val="ListParagraph"/>
              <w:ind w:left="0"/>
              <w:rPr>
                <w:rFonts w:cstheme="minorHAnsi"/>
              </w:rPr>
            </w:pPr>
            <w:r w:rsidRPr="0037795B">
              <w:rPr>
                <w:rFonts w:cstheme="minorHAnsi"/>
                <w:color w:val="000000"/>
                <w:sz w:val="19"/>
                <w:szCs w:val="19"/>
                <w:lang w:val="vi-VN"/>
              </w:rPr>
              <w:t>INT</w:t>
            </w:r>
          </w:p>
        </w:tc>
        <w:tc>
          <w:tcPr>
            <w:tcW w:w="4819" w:type="dxa"/>
          </w:tcPr>
          <w:p w14:paraId="34AEF196" w14:textId="12815653" w:rsidR="006B5EA3" w:rsidRPr="00F05BD9" w:rsidRDefault="00F05BD9" w:rsidP="001F0F5B">
            <w:pPr>
              <w:pStyle w:val="ListParagraph"/>
              <w:ind w:left="0"/>
              <w:rPr>
                <w:rFonts w:cstheme="minorHAnsi"/>
                <w:lang w:val="vi-VN"/>
              </w:rPr>
            </w:pPr>
            <w:r>
              <w:rPr>
                <w:rFonts w:cstheme="minorHAnsi"/>
                <w:lang w:val="vi-VN"/>
              </w:rPr>
              <w:t>Mã thuốc</w:t>
            </w:r>
          </w:p>
        </w:tc>
      </w:tr>
      <w:tr w:rsidR="006B5EA3" w:rsidRPr="000476B7" w14:paraId="4B6EC59D" w14:textId="77777777" w:rsidTr="001F0F5B">
        <w:tc>
          <w:tcPr>
            <w:tcW w:w="1701" w:type="dxa"/>
          </w:tcPr>
          <w:p w14:paraId="0A954135" w14:textId="69FE56DB" w:rsidR="006B5EA3" w:rsidRPr="00194BA0" w:rsidRDefault="006B5EA3" w:rsidP="001F0F5B">
            <w:pPr>
              <w:pStyle w:val="ListParagraph"/>
              <w:ind w:left="0"/>
              <w:rPr>
                <w:rFonts w:cstheme="minorHAnsi"/>
                <w:b/>
              </w:rPr>
            </w:pPr>
            <w:r w:rsidRPr="00194BA0">
              <w:rPr>
                <w:rFonts w:cstheme="minorHAnsi"/>
                <w:b/>
                <w:color w:val="000000"/>
                <w:sz w:val="19"/>
                <w:szCs w:val="19"/>
                <w:lang w:val="vi-VN"/>
              </w:rPr>
              <w:t>SLThuoc</w:t>
            </w:r>
          </w:p>
        </w:tc>
        <w:tc>
          <w:tcPr>
            <w:tcW w:w="2409" w:type="dxa"/>
          </w:tcPr>
          <w:p w14:paraId="1AF350DE" w14:textId="77777777" w:rsidR="006B5EA3" w:rsidRPr="000476B7" w:rsidRDefault="006B5EA3" w:rsidP="001F0F5B">
            <w:pPr>
              <w:pStyle w:val="ListParagraph"/>
              <w:ind w:left="0"/>
              <w:rPr>
                <w:rFonts w:cstheme="minorHAnsi"/>
              </w:rPr>
            </w:pPr>
            <w:r>
              <w:rPr>
                <w:rFonts w:cstheme="minorHAnsi"/>
                <w:color w:val="000000"/>
                <w:sz w:val="19"/>
                <w:szCs w:val="19"/>
                <w:highlight w:val="white"/>
                <w:lang w:val="vi-VN"/>
              </w:rPr>
              <w:t>INT</w:t>
            </w:r>
          </w:p>
        </w:tc>
        <w:tc>
          <w:tcPr>
            <w:tcW w:w="4819" w:type="dxa"/>
          </w:tcPr>
          <w:p w14:paraId="03721A7C" w14:textId="144D6B6D" w:rsidR="006B5EA3" w:rsidRPr="00F05BD9" w:rsidRDefault="00F05BD9" w:rsidP="001F0F5B">
            <w:pPr>
              <w:pStyle w:val="ListParagraph"/>
              <w:ind w:left="0"/>
              <w:rPr>
                <w:rFonts w:cstheme="minorHAnsi"/>
                <w:lang w:val="vi-VN"/>
              </w:rPr>
            </w:pPr>
            <w:r>
              <w:rPr>
                <w:rFonts w:cstheme="minorHAnsi"/>
                <w:lang w:val="vi-VN"/>
              </w:rPr>
              <w:t>Số lượng thuốc</w:t>
            </w:r>
          </w:p>
        </w:tc>
      </w:tr>
      <w:tr w:rsidR="006B5EA3" w:rsidRPr="000476B7" w14:paraId="3B85E294" w14:textId="77777777" w:rsidTr="001F0F5B">
        <w:tc>
          <w:tcPr>
            <w:tcW w:w="1701" w:type="dxa"/>
          </w:tcPr>
          <w:p w14:paraId="739FE535" w14:textId="7DE1B5D1" w:rsidR="006B5EA3" w:rsidRPr="00194BA0" w:rsidRDefault="006B5EA3" w:rsidP="001F0F5B">
            <w:pPr>
              <w:pStyle w:val="ListParagraph"/>
              <w:ind w:left="0"/>
              <w:rPr>
                <w:rFonts w:cstheme="minorHAnsi"/>
                <w:b/>
              </w:rPr>
            </w:pPr>
            <w:r w:rsidRPr="00194BA0">
              <w:rPr>
                <w:rFonts w:cstheme="minorHAnsi"/>
                <w:b/>
                <w:color w:val="000000"/>
                <w:sz w:val="19"/>
                <w:szCs w:val="19"/>
                <w:lang w:val="vi-VN"/>
              </w:rPr>
              <w:t>CachDung</w:t>
            </w:r>
          </w:p>
        </w:tc>
        <w:tc>
          <w:tcPr>
            <w:tcW w:w="2409" w:type="dxa"/>
          </w:tcPr>
          <w:p w14:paraId="582925E7" w14:textId="30A10507" w:rsidR="006B5EA3" w:rsidRPr="000476B7" w:rsidRDefault="00EF7CFF" w:rsidP="001F0F5B">
            <w:pPr>
              <w:pStyle w:val="ListParagraph"/>
              <w:ind w:left="0"/>
              <w:rPr>
                <w:rFonts w:cstheme="minorHAnsi"/>
              </w:rPr>
            </w:pPr>
            <w:r w:rsidRPr="00EF7CFF">
              <w:rPr>
                <w:rFonts w:cstheme="minorHAnsi"/>
                <w:color w:val="000000"/>
                <w:sz w:val="19"/>
                <w:szCs w:val="19"/>
                <w:lang w:val="vi-VN"/>
              </w:rPr>
              <w:t>NVARCHAR(100)</w:t>
            </w:r>
          </w:p>
        </w:tc>
        <w:tc>
          <w:tcPr>
            <w:tcW w:w="4819" w:type="dxa"/>
          </w:tcPr>
          <w:p w14:paraId="3D9FEE4D" w14:textId="774E473D" w:rsidR="006B5EA3" w:rsidRPr="00F05BD9" w:rsidRDefault="00F05BD9" w:rsidP="001F0F5B">
            <w:pPr>
              <w:pStyle w:val="ListParagraph"/>
              <w:ind w:left="0"/>
              <w:rPr>
                <w:rFonts w:cstheme="minorHAnsi"/>
                <w:lang w:val="vi-VN"/>
              </w:rPr>
            </w:pPr>
            <w:r>
              <w:rPr>
                <w:rFonts w:cstheme="minorHAnsi"/>
                <w:lang w:val="vi-VN"/>
              </w:rPr>
              <w:t>Cách dùng thuốc</w:t>
            </w:r>
          </w:p>
        </w:tc>
      </w:tr>
    </w:tbl>
    <w:p w14:paraId="190AB65F" w14:textId="2C4A9A03" w:rsidR="006B5EA3" w:rsidRDefault="006B5EA3" w:rsidP="002D3950"/>
    <w:p w14:paraId="5FC2247D" w14:textId="4CA388BC" w:rsidR="00EF7CFF" w:rsidRPr="00194BA0" w:rsidRDefault="00EF7CFF" w:rsidP="00EF7CFF">
      <w:pPr>
        <w:pStyle w:val="ListParagraph"/>
        <w:numPr>
          <w:ilvl w:val="0"/>
          <w:numId w:val="31"/>
        </w:numPr>
        <w:rPr>
          <w:b/>
        </w:rPr>
      </w:pPr>
      <w:bookmarkStart w:id="1411" w:name="_Hlk517981040"/>
      <w:r w:rsidRPr="00194BA0">
        <w:rPr>
          <w:b/>
          <w:lang w:val="vi-VN"/>
        </w:rPr>
        <w:t>HOADON</w:t>
      </w:r>
    </w:p>
    <w:tbl>
      <w:tblPr>
        <w:tblStyle w:val="TableGrid"/>
        <w:tblW w:w="0" w:type="auto"/>
        <w:tblInd w:w="421" w:type="dxa"/>
        <w:tblLook w:val="04A0" w:firstRow="1" w:lastRow="0" w:firstColumn="1" w:lastColumn="0" w:noHBand="0" w:noVBand="1"/>
      </w:tblPr>
      <w:tblGrid>
        <w:gridCol w:w="1701"/>
        <w:gridCol w:w="2409"/>
        <w:gridCol w:w="4819"/>
      </w:tblGrid>
      <w:tr w:rsidR="00EF7CFF" w:rsidRPr="004C7F8C" w14:paraId="69DE8AAD" w14:textId="77777777" w:rsidTr="001F0F5B">
        <w:tc>
          <w:tcPr>
            <w:tcW w:w="1701" w:type="dxa"/>
          </w:tcPr>
          <w:p w14:paraId="35FEAF78" w14:textId="77777777" w:rsidR="00EF7CFF" w:rsidRPr="004C7F8C" w:rsidRDefault="00EF7CFF" w:rsidP="001F0F5B">
            <w:pPr>
              <w:pStyle w:val="ListParagraph"/>
              <w:ind w:left="0"/>
              <w:jc w:val="center"/>
              <w:rPr>
                <w:rFonts w:cstheme="minorHAnsi"/>
                <w:b/>
                <w:i/>
              </w:rPr>
            </w:pPr>
            <w:r>
              <w:rPr>
                <w:rFonts w:cstheme="minorHAnsi"/>
                <w:b/>
                <w:i/>
              </w:rPr>
              <w:t>Thuộc tính</w:t>
            </w:r>
          </w:p>
        </w:tc>
        <w:tc>
          <w:tcPr>
            <w:tcW w:w="2409" w:type="dxa"/>
          </w:tcPr>
          <w:p w14:paraId="069E6331" w14:textId="77777777" w:rsidR="00EF7CFF" w:rsidRPr="004C7F8C" w:rsidRDefault="00EF7CFF" w:rsidP="001F0F5B">
            <w:pPr>
              <w:pStyle w:val="ListParagraph"/>
              <w:ind w:left="0"/>
              <w:jc w:val="center"/>
              <w:rPr>
                <w:rFonts w:cstheme="minorHAnsi"/>
                <w:b/>
                <w:i/>
              </w:rPr>
            </w:pPr>
            <w:r w:rsidRPr="004C7F8C">
              <w:rPr>
                <w:rFonts w:cstheme="minorHAnsi"/>
                <w:b/>
                <w:i/>
              </w:rPr>
              <w:t>Kiểu dữ liệu</w:t>
            </w:r>
          </w:p>
        </w:tc>
        <w:tc>
          <w:tcPr>
            <w:tcW w:w="4819" w:type="dxa"/>
          </w:tcPr>
          <w:p w14:paraId="0550050E" w14:textId="77777777" w:rsidR="00EF7CFF" w:rsidRPr="004C7F8C" w:rsidRDefault="00EF7CFF" w:rsidP="001F0F5B">
            <w:pPr>
              <w:pStyle w:val="ListParagraph"/>
              <w:ind w:left="0"/>
              <w:jc w:val="center"/>
              <w:rPr>
                <w:rFonts w:cstheme="minorHAnsi"/>
                <w:b/>
                <w:i/>
              </w:rPr>
            </w:pPr>
            <w:r w:rsidRPr="004C7F8C">
              <w:rPr>
                <w:rFonts w:cstheme="minorHAnsi"/>
                <w:b/>
                <w:i/>
              </w:rPr>
              <w:t>Giải thích</w:t>
            </w:r>
          </w:p>
        </w:tc>
      </w:tr>
      <w:tr w:rsidR="00EF7CFF" w:rsidRPr="000476B7" w14:paraId="1423E047" w14:textId="77777777" w:rsidTr="001F0F5B">
        <w:tc>
          <w:tcPr>
            <w:tcW w:w="1701" w:type="dxa"/>
          </w:tcPr>
          <w:p w14:paraId="197B0F94" w14:textId="3FED2A7F" w:rsidR="00EF7CFF" w:rsidRPr="00194BA0" w:rsidRDefault="00EF7CFF" w:rsidP="001F0F5B">
            <w:pPr>
              <w:pStyle w:val="ListParagraph"/>
              <w:ind w:left="0"/>
              <w:rPr>
                <w:rFonts w:cstheme="minorHAnsi"/>
                <w:b/>
                <w:u w:val="single"/>
              </w:rPr>
            </w:pPr>
            <w:r w:rsidRPr="00194BA0">
              <w:rPr>
                <w:rFonts w:cstheme="minorHAnsi"/>
                <w:b/>
                <w:color w:val="000000"/>
                <w:sz w:val="19"/>
                <w:szCs w:val="19"/>
                <w:u w:val="single"/>
                <w:lang w:val="vi-VN"/>
              </w:rPr>
              <w:t>MaHD</w:t>
            </w:r>
          </w:p>
        </w:tc>
        <w:tc>
          <w:tcPr>
            <w:tcW w:w="2409" w:type="dxa"/>
          </w:tcPr>
          <w:p w14:paraId="2111567E" w14:textId="77777777" w:rsidR="00EF7CFF" w:rsidRPr="000476B7" w:rsidRDefault="00EF7CFF" w:rsidP="001F0F5B">
            <w:pPr>
              <w:pStyle w:val="ListParagraph"/>
              <w:ind w:left="0"/>
              <w:rPr>
                <w:rFonts w:cstheme="minorHAnsi"/>
              </w:rPr>
            </w:pPr>
            <w:r w:rsidRPr="0037795B">
              <w:rPr>
                <w:rFonts w:cstheme="minorHAnsi"/>
                <w:color w:val="000000"/>
                <w:sz w:val="19"/>
                <w:szCs w:val="19"/>
                <w:lang w:val="vi-VN"/>
              </w:rPr>
              <w:t>INT</w:t>
            </w:r>
          </w:p>
        </w:tc>
        <w:tc>
          <w:tcPr>
            <w:tcW w:w="4819" w:type="dxa"/>
          </w:tcPr>
          <w:p w14:paraId="312FDC51" w14:textId="5AC8A5F6" w:rsidR="00EF7CFF" w:rsidRPr="00F05BD9" w:rsidRDefault="00F05BD9" w:rsidP="001F0F5B">
            <w:pPr>
              <w:pStyle w:val="ListParagraph"/>
              <w:ind w:left="0"/>
              <w:rPr>
                <w:rFonts w:cstheme="minorHAnsi"/>
                <w:lang w:val="vi-VN"/>
              </w:rPr>
            </w:pPr>
            <w:r>
              <w:rPr>
                <w:rFonts w:cstheme="minorHAnsi"/>
                <w:lang w:val="vi-VN"/>
              </w:rPr>
              <w:t>Mã hóa đơn</w:t>
            </w:r>
          </w:p>
        </w:tc>
      </w:tr>
      <w:tr w:rsidR="00EF7CFF" w:rsidRPr="000476B7" w14:paraId="139B26F0" w14:textId="77777777" w:rsidTr="001F0F5B">
        <w:tc>
          <w:tcPr>
            <w:tcW w:w="1701" w:type="dxa"/>
          </w:tcPr>
          <w:p w14:paraId="3F5FB6E5" w14:textId="77777777" w:rsidR="00EF7CFF" w:rsidRPr="00194BA0" w:rsidRDefault="00EF7CFF" w:rsidP="001F0F5B">
            <w:pPr>
              <w:pStyle w:val="ListParagraph"/>
              <w:ind w:left="0"/>
              <w:rPr>
                <w:rFonts w:cstheme="minorHAnsi"/>
                <w:b/>
                <w:lang w:val="vi-VN"/>
              </w:rPr>
            </w:pPr>
            <w:r w:rsidRPr="00194BA0">
              <w:rPr>
                <w:rFonts w:cstheme="minorHAnsi"/>
                <w:b/>
                <w:lang w:val="vi-VN"/>
              </w:rPr>
              <w:t>MaPKB</w:t>
            </w:r>
          </w:p>
        </w:tc>
        <w:tc>
          <w:tcPr>
            <w:tcW w:w="2409" w:type="dxa"/>
          </w:tcPr>
          <w:p w14:paraId="55F84462" w14:textId="77777777" w:rsidR="00EF7CFF" w:rsidRPr="000476B7" w:rsidRDefault="00EF7CFF" w:rsidP="001F0F5B">
            <w:pPr>
              <w:pStyle w:val="ListParagraph"/>
              <w:ind w:left="0"/>
              <w:rPr>
                <w:rFonts w:cstheme="minorHAnsi"/>
              </w:rPr>
            </w:pPr>
            <w:r w:rsidRPr="0037795B">
              <w:rPr>
                <w:rFonts w:cstheme="minorHAnsi"/>
                <w:color w:val="000000"/>
                <w:sz w:val="19"/>
                <w:szCs w:val="19"/>
                <w:lang w:val="vi-VN"/>
              </w:rPr>
              <w:t>INT</w:t>
            </w:r>
          </w:p>
        </w:tc>
        <w:tc>
          <w:tcPr>
            <w:tcW w:w="4819" w:type="dxa"/>
          </w:tcPr>
          <w:p w14:paraId="30645199" w14:textId="29F59D0F" w:rsidR="00EF7CFF" w:rsidRPr="00F05BD9" w:rsidRDefault="00F05BD9" w:rsidP="001F0F5B">
            <w:pPr>
              <w:pStyle w:val="ListParagraph"/>
              <w:ind w:left="0"/>
              <w:rPr>
                <w:rFonts w:cstheme="minorHAnsi"/>
                <w:lang w:val="vi-VN"/>
              </w:rPr>
            </w:pPr>
            <w:r>
              <w:rPr>
                <w:rFonts w:cstheme="minorHAnsi"/>
                <w:lang w:val="vi-VN"/>
              </w:rPr>
              <w:t>Mã phiếu khám bệnh</w:t>
            </w:r>
          </w:p>
        </w:tc>
      </w:tr>
      <w:tr w:rsidR="00EF7CFF" w:rsidRPr="000476B7" w14:paraId="4E8A2073" w14:textId="77777777" w:rsidTr="001F0F5B">
        <w:tc>
          <w:tcPr>
            <w:tcW w:w="1701" w:type="dxa"/>
          </w:tcPr>
          <w:p w14:paraId="42317C2F" w14:textId="3BA5F1B2" w:rsidR="00EF7CFF" w:rsidRPr="00194BA0" w:rsidRDefault="00EF7CFF" w:rsidP="001F0F5B">
            <w:pPr>
              <w:pStyle w:val="ListParagraph"/>
              <w:ind w:left="0"/>
              <w:rPr>
                <w:rFonts w:cstheme="minorHAnsi"/>
                <w:b/>
              </w:rPr>
            </w:pPr>
            <w:r w:rsidRPr="00194BA0">
              <w:rPr>
                <w:rFonts w:cstheme="minorHAnsi"/>
                <w:b/>
                <w:color w:val="000000"/>
                <w:sz w:val="19"/>
                <w:szCs w:val="19"/>
                <w:lang w:val="vi-VN"/>
              </w:rPr>
              <w:t>TienKham</w:t>
            </w:r>
          </w:p>
        </w:tc>
        <w:tc>
          <w:tcPr>
            <w:tcW w:w="2409" w:type="dxa"/>
          </w:tcPr>
          <w:p w14:paraId="7F75FD59" w14:textId="77777777" w:rsidR="00EF7CFF" w:rsidRPr="000476B7" w:rsidRDefault="00EF7CFF" w:rsidP="001F0F5B">
            <w:pPr>
              <w:pStyle w:val="ListParagraph"/>
              <w:ind w:left="0"/>
              <w:rPr>
                <w:rFonts w:cstheme="minorHAnsi"/>
              </w:rPr>
            </w:pPr>
            <w:r w:rsidRPr="0037795B">
              <w:rPr>
                <w:rFonts w:cstheme="minorHAnsi"/>
                <w:color w:val="000000"/>
                <w:sz w:val="19"/>
                <w:szCs w:val="19"/>
                <w:lang w:val="vi-VN"/>
              </w:rPr>
              <w:t>INT</w:t>
            </w:r>
          </w:p>
        </w:tc>
        <w:tc>
          <w:tcPr>
            <w:tcW w:w="4819" w:type="dxa"/>
          </w:tcPr>
          <w:p w14:paraId="6C853D36" w14:textId="1C8A942D" w:rsidR="00EF7CFF" w:rsidRPr="00F05BD9" w:rsidRDefault="00F05BD9" w:rsidP="001F0F5B">
            <w:pPr>
              <w:pStyle w:val="ListParagraph"/>
              <w:ind w:left="0"/>
              <w:rPr>
                <w:rFonts w:cstheme="minorHAnsi"/>
                <w:lang w:val="vi-VN"/>
              </w:rPr>
            </w:pPr>
            <w:r>
              <w:rPr>
                <w:rFonts w:cstheme="minorHAnsi"/>
                <w:lang w:val="vi-VN"/>
              </w:rPr>
              <w:t>Tổng tiền khám bệnh</w:t>
            </w:r>
          </w:p>
        </w:tc>
      </w:tr>
      <w:tr w:rsidR="00EF7CFF" w:rsidRPr="000476B7" w14:paraId="66689903" w14:textId="77777777" w:rsidTr="001F0F5B">
        <w:tc>
          <w:tcPr>
            <w:tcW w:w="1701" w:type="dxa"/>
          </w:tcPr>
          <w:p w14:paraId="240BC1E8" w14:textId="29285494" w:rsidR="00EF7CFF" w:rsidRPr="00194BA0" w:rsidRDefault="00EF7CFF" w:rsidP="001F0F5B">
            <w:pPr>
              <w:pStyle w:val="ListParagraph"/>
              <w:ind w:left="0"/>
              <w:rPr>
                <w:rFonts w:cstheme="minorHAnsi"/>
                <w:b/>
              </w:rPr>
            </w:pPr>
            <w:r w:rsidRPr="00194BA0">
              <w:rPr>
                <w:rFonts w:cstheme="minorHAnsi"/>
                <w:b/>
                <w:color w:val="000000"/>
                <w:sz w:val="19"/>
                <w:szCs w:val="19"/>
                <w:lang w:val="vi-VN"/>
              </w:rPr>
              <w:t>TienThuoc</w:t>
            </w:r>
          </w:p>
        </w:tc>
        <w:tc>
          <w:tcPr>
            <w:tcW w:w="2409" w:type="dxa"/>
          </w:tcPr>
          <w:p w14:paraId="721AAADC" w14:textId="77777777" w:rsidR="00EF7CFF" w:rsidRPr="000476B7" w:rsidRDefault="00EF7CFF" w:rsidP="001F0F5B">
            <w:pPr>
              <w:pStyle w:val="ListParagraph"/>
              <w:ind w:left="0"/>
              <w:rPr>
                <w:rFonts w:cstheme="minorHAnsi"/>
              </w:rPr>
            </w:pPr>
            <w:r>
              <w:rPr>
                <w:rFonts w:cstheme="minorHAnsi"/>
                <w:color w:val="000000"/>
                <w:sz w:val="19"/>
                <w:szCs w:val="19"/>
                <w:highlight w:val="white"/>
                <w:lang w:val="vi-VN"/>
              </w:rPr>
              <w:t>INT</w:t>
            </w:r>
          </w:p>
        </w:tc>
        <w:tc>
          <w:tcPr>
            <w:tcW w:w="4819" w:type="dxa"/>
          </w:tcPr>
          <w:p w14:paraId="0419A200" w14:textId="05F67B6D" w:rsidR="00EF7CFF" w:rsidRPr="00F05BD9" w:rsidRDefault="00F05BD9" w:rsidP="001F0F5B">
            <w:pPr>
              <w:pStyle w:val="ListParagraph"/>
              <w:ind w:left="0"/>
              <w:rPr>
                <w:rFonts w:cstheme="minorHAnsi"/>
                <w:lang w:val="vi-VN"/>
              </w:rPr>
            </w:pPr>
            <w:r>
              <w:rPr>
                <w:rFonts w:cstheme="minorHAnsi"/>
                <w:lang w:val="vi-VN"/>
              </w:rPr>
              <w:t>Tổng tiền thuốc</w:t>
            </w:r>
          </w:p>
        </w:tc>
      </w:tr>
      <w:tr w:rsidR="00EF7CFF" w:rsidRPr="000476B7" w14:paraId="259D7420" w14:textId="77777777" w:rsidTr="001F0F5B">
        <w:tc>
          <w:tcPr>
            <w:tcW w:w="1701" w:type="dxa"/>
          </w:tcPr>
          <w:p w14:paraId="55C2FF13" w14:textId="55DBCA54" w:rsidR="00EF7CFF" w:rsidRPr="00194BA0" w:rsidRDefault="00EF7CFF" w:rsidP="001F0F5B">
            <w:pPr>
              <w:pStyle w:val="ListParagraph"/>
              <w:ind w:left="0"/>
              <w:rPr>
                <w:rFonts w:cstheme="minorHAnsi"/>
                <w:b/>
              </w:rPr>
            </w:pPr>
            <w:r w:rsidRPr="00194BA0">
              <w:rPr>
                <w:rFonts w:cstheme="minorHAnsi"/>
                <w:b/>
                <w:color w:val="000000"/>
                <w:sz w:val="19"/>
                <w:szCs w:val="19"/>
                <w:lang w:val="vi-VN"/>
              </w:rPr>
              <w:t>TongTien</w:t>
            </w:r>
          </w:p>
        </w:tc>
        <w:tc>
          <w:tcPr>
            <w:tcW w:w="2409" w:type="dxa"/>
          </w:tcPr>
          <w:p w14:paraId="34C066D3" w14:textId="0CA291CA" w:rsidR="00EF7CFF" w:rsidRPr="000476B7" w:rsidRDefault="00EF7CFF" w:rsidP="001F0F5B">
            <w:pPr>
              <w:pStyle w:val="ListParagraph"/>
              <w:ind w:left="0"/>
              <w:rPr>
                <w:rFonts w:cstheme="minorHAnsi"/>
              </w:rPr>
            </w:pPr>
            <w:r>
              <w:rPr>
                <w:rFonts w:cstheme="minorHAnsi"/>
                <w:color w:val="000000"/>
                <w:sz w:val="19"/>
                <w:szCs w:val="19"/>
                <w:highlight w:val="white"/>
                <w:lang w:val="vi-VN"/>
              </w:rPr>
              <w:t>INT</w:t>
            </w:r>
          </w:p>
        </w:tc>
        <w:tc>
          <w:tcPr>
            <w:tcW w:w="4819" w:type="dxa"/>
          </w:tcPr>
          <w:p w14:paraId="54358E35" w14:textId="6159833F" w:rsidR="00EF7CFF" w:rsidRPr="00F05BD9" w:rsidRDefault="00F05BD9" w:rsidP="001F0F5B">
            <w:pPr>
              <w:pStyle w:val="ListParagraph"/>
              <w:ind w:left="0"/>
              <w:rPr>
                <w:rFonts w:cstheme="minorHAnsi"/>
                <w:lang w:val="vi-VN"/>
              </w:rPr>
            </w:pPr>
            <w:r>
              <w:rPr>
                <w:rFonts w:cstheme="minorHAnsi"/>
                <w:lang w:val="vi-VN"/>
              </w:rPr>
              <w:t>Tổng tiền cần thanh toán</w:t>
            </w:r>
          </w:p>
        </w:tc>
      </w:tr>
      <w:bookmarkEnd w:id="1411"/>
    </w:tbl>
    <w:p w14:paraId="77870666" w14:textId="77240711" w:rsidR="00293426" w:rsidRDefault="00293426" w:rsidP="002D3950"/>
    <w:p w14:paraId="168CBBB9" w14:textId="336418E4" w:rsidR="00CE61CE" w:rsidRPr="00194BA0" w:rsidRDefault="00CE61CE" w:rsidP="00CE61CE">
      <w:pPr>
        <w:pStyle w:val="ListParagraph"/>
        <w:numPr>
          <w:ilvl w:val="0"/>
          <w:numId w:val="31"/>
        </w:numPr>
        <w:rPr>
          <w:b/>
        </w:rPr>
      </w:pPr>
      <w:r>
        <w:rPr>
          <w:b/>
          <w:lang w:val="vi-VN"/>
        </w:rPr>
        <w:t>THAMS</w:t>
      </w:r>
      <w:r w:rsidR="00A66883">
        <w:rPr>
          <w:b/>
          <w:lang w:val="vi-VN"/>
        </w:rPr>
        <w:t>O</w:t>
      </w:r>
    </w:p>
    <w:tbl>
      <w:tblPr>
        <w:tblStyle w:val="TableGrid"/>
        <w:tblW w:w="0" w:type="auto"/>
        <w:tblInd w:w="421" w:type="dxa"/>
        <w:tblLook w:val="04A0" w:firstRow="1" w:lastRow="0" w:firstColumn="1" w:lastColumn="0" w:noHBand="0" w:noVBand="1"/>
      </w:tblPr>
      <w:tblGrid>
        <w:gridCol w:w="1701"/>
        <w:gridCol w:w="2409"/>
        <w:gridCol w:w="4819"/>
      </w:tblGrid>
      <w:tr w:rsidR="00CE61CE" w:rsidRPr="004C7F8C" w14:paraId="61BD7935" w14:textId="77777777" w:rsidTr="004D791A">
        <w:tc>
          <w:tcPr>
            <w:tcW w:w="1701" w:type="dxa"/>
          </w:tcPr>
          <w:p w14:paraId="300A6BA5" w14:textId="77777777" w:rsidR="00CE61CE" w:rsidRPr="004C7F8C" w:rsidRDefault="00CE61CE" w:rsidP="004D791A">
            <w:pPr>
              <w:pStyle w:val="ListParagraph"/>
              <w:ind w:left="0"/>
              <w:jc w:val="center"/>
              <w:rPr>
                <w:rFonts w:cstheme="minorHAnsi"/>
                <w:b/>
                <w:i/>
              </w:rPr>
            </w:pPr>
            <w:r>
              <w:rPr>
                <w:rFonts w:cstheme="minorHAnsi"/>
                <w:b/>
                <w:i/>
              </w:rPr>
              <w:t>Thuộc tính</w:t>
            </w:r>
          </w:p>
        </w:tc>
        <w:tc>
          <w:tcPr>
            <w:tcW w:w="2409" w:type="dxa"/>
          </w:tcPr>
          <w:p w14:paraId="1AD05EB4" w14:textId="0C9919BD" w:rsidR="00CE61CE" w:rsidRPr="00CE61CE" w:rsidRDefault="00CE61CE" w:rsidP="004D791A">
            <w:pPr>
              <w:pStyle w:val="ListParagraph"/>
              <w:ind w:left="0"/>
              <w:jc w:val="center"/>
              <w:rPr>
                <w:rFonts w:cstheme="minorHAnsi"/>
                <w:b/>
                <w:i/>
                <w:lang w:val="vi-VN"/>
              </w:rPr>
            </w:pPr>
            <w:r>
              <w:rPr>
                <w:rFonts w:cstheme="minorHAnsi"/>
                <w:b/>
                <w:i/>
                <w:lang w:val="vi-VN"/>
              </w:rPr>
              <w:t>Giá trị</w:t>
            </w:r>
          </w:p>
        </w:tc>
        <w:tc>
          <w:tcPr>
            <w:tcW w:w="4819" w:type="dxa"/>
          </w:tcPr>
          <w:p w14:paraId="46CDD6FD" w14:textId="77777777" w:rsidR="00CE61CE" w:rsidRPr="004C7F8C" w:rsidRDefault="00CE61CE" w:rsidP="004D791A">
            <w:pPr>
              <w:pStyle w:val="ListParagraph"/>
              <w:ind w:left="0"/>
              <w:jc w:val="center"/>
              <w:rPr>
                <w:rFonts w:cstheme="minorHAnsi"/>
                <w:b/>
                <w:i/>
              </w:rPr>
            </w:pPr>
            <w:r w:rsidRPr="004C7F8C">
              <w:rPr>
                <w:rFonts w:cstheme="minorHAnsi"/>
                <w:b/>
                <w:i/>
              </w:rPr>
              <w:t>Giải thích</w:t>
            </w:r>
          </w:p>
        </w:tc>
      </w:tr>
      <w:tr w:rsidR="00CE61CE" w:rsidRPr="000476B7" w14:paraId="4F9F9488" w14:textId="77777777" w:rsidTr="004D791A">
        <w:tc>
          <w:tcPr>
            <w:tcW w:w="1701" w:type="dxa"/>
          </w:tcPr>
          <w:p w14:paraId="3CDFC32A" w14:textId="68EC9AE9" w:rsidR="00CE61CE" w:rsidRPr="00A86A0A" w:rsidRDefault="00A86A0A" w:rsidP="004D791A">
            <w:pPr>
              <w:pStyle w:val="ListParagraph"/>
              <w:ind w:left="0"/>
              <w:rPr>
                <w:rFonts w:cstheme="minorHAnsi"/>
                <w:b/>
                <w:sz w:val="19"/>
                <w:szCs w:val="19"/>
                <w:u w:val="single"/>
              </w:rPr>
            </w:pPr>
            <w:r w:rsidRPr="00A86A0A">
              <w:rPr>
                <w:sz w:val="19"/>
                <w:szCs w:val="19"/>
                <w:lang w:val="vi-VN"/>
              </w:rPr>
              <w:t>SoBenhNhanMax</w:t>
            </w:r>
          </w:p>
        </w:tc>
        <w:tc>
          <w:tcPr>
            <w:tcW w:w="2409" w:type="dxa"/>
          </w:tcPr>
          <w:p w14:paraId="6F4F0516" w14:textId="7E49B55C" w:rsidR="00CE61CE" w:rsidRPr="000476B7" w:rsidRDefault="00D54A81" w:rsidP="004D791A">
            <w:pPr>
              <w:pStyle w:val="ListParagraph"/>
              <w:ind w:left="0"/>
              <w:rPr>
                <w:rFonts w:cstheme="minorHAnsi"/>
              </w:rPr>
            </w:pPr>
            <w:r>
              <w:rPr>
                <w:rFonts w:cstheme="minorHAnsi"/>
                <w:color w:val="000000"/>
                <w:sz w:val="19"/>
                <w:szCs w:val="19"/>
                <w:lang w:val="vi-VN"/>
              </w:rPr>
              <w:t>40</w:t>
            </w:r>
          </w:p>
        </w:tc>
        <w:tc>
          <w:tcPr>
            <w:tcW w:w="4819" w:type="dxa"/>
          </w:tcPr>
          <w:p w14:paraId="45830D3C" w14:textId="0E14BDEA" w:rsidR="00CE61CE" w:rsidRPr="00F05BD9" w:rsidRDefault="005735CA" w:rsidP="004D791A">
            <w:pPr>
              <w:pStyle w:val="ListParagraph"/>
              <w:ind w:left="0"/>
              <w:rPr>
                <w:rFonts w:cstheme="minorHAnsi"/>
                <w:lang w:val="vi-VN"/>
              </w:rPr>
            </w:pPr>
            <w:r w:rsidRPr="00A86A0A">
              <w:rPr>
                <w:sz w:val="19"/>
                <w:szCs w:val="19"/>
                <w:lang w:val="vi-VN"/>
              </w:rPr>
              <w:t>S</w:t>
            </w:r>
            <w:r>
              <w:rPr>
                <w:sz w:val="19"/>
                <w:szCs w:val="19"/>
                <w:lang w:val="vi-VN"/>
              </w:rPr>
              <w:t>ố bệnh n</w:t>
            </w:r>
            <w:r w:rsidRPr="00A86A0A">
              <w:rPr>
                <w:sz w:val="19"/>
                <w:szCs w:val="19"/>
                <w:lang w:val="vi-VN"/>
              </w:rPr>
              <w:t>h</w:t>
            </w:r>
            <w:r>
              <w:rPr>
                <w:sz w:val="19"/>
                <w:szCs w:val="19"/>
                <w:lang w:val="vi-VN"/>
              </w:rPr>
              <w:t>ân tối đa</w:t>
            </w:r>
          </w:p>
        </w:tc>
      </w:tr>
      <w:tr w:rsidR="00CE61CE" w:rsidRPr="000476B7" w14:paraId="5B56B7F5" w14:textId="77777777" w:rsidTr="004D791A">
        <w:tc>
          <w:tcPr>
            <w:tcW w:w="1701" w:type="dxa"/>
          </w:tcPr>
          <w:p w14:paraId="3812082A" w14:textId="7A28D26D" w:rsidR="00CE61CE" w:rsidRPr="00194BA0" w:rsidRDefault="00A86A0A" w:rsidP="004D791A">
            <w:pPr>
              <w:pStyle w:val="ListParagraph"/>
              <w:ind w:left="0"/>
              <w:rPr>
                <w:rFonts w:cstheme="minorHAnsi"/>
                <w:b/>
                <w:lang w:val="vi-VN"/>
              </w:rPr>
            </w:pPr>
            <w:r w:rsidRPr="00A86A0A">
              <w:rPr>
                <w:sz w:val="19"/>
                <w:szCs w:val="19"/>
                <w:lang w:val="vi-VN"/>
              </w:rPr>
              <w:t>SLBenh</w:t>
            </w:r>
          </w:p>
        </w:tc>
        <w:tc>
          <w:tcPr>
            <w:tcW w:w="2409" w:type="dxa"/>
          </w:tcPr>
          <w:p w14:paraId="26CFF62C" w14:textId="0B5B4C1F" w:rsidR="00CE61CE" w:rsidRPr="000476B7" w:rsidRDefault="00D54A81" w:rsidP="004D791A">
            <w:pPr>
              <w:pStyle w:val="ListParagraph"/>
              <w:ind w:left="0"/>
              <w:rPr>
                <w:rFonts w:cstheme="minorHAnsi"/>
              </w:rPr>
            </w:pPr>
            <w:r>
              <w:rPr>
                <w:rFonts w:cstheme="minorHAnsi"/>
                <w:color w:val="000000"/>
                <w:sz w:val="19"/>
                <w:szCs w:val="19"/>
                <w:lang w:val="vi-VN"/>
              </w:rPr>
              <w:t>5</w:t>
            </w:r>
          </w:p>
        </w:tc>
        <w:tc>
          <w:tcPr>
            <w:tcW w:w="4819" w:type="dxa"/>
          </w:tcPr>
          <w:p w14:paraId="1323B155" w14:textId="5D47E90C" w:rsidR="00CE61CE" w:rsidRPr="00F05BD9" w:rsidRDefault="005735CA" w:rsidP="004D791A">
            <w:pPr>
              <w:pStyle w:val="ListParagraph"/>
              <w:ind w:left="0"/>
              <w:rPr>
                <w:rFonts w:cstheme="minorHAnsi"/>
                <w:lang w:val="vi-VN"/>
              </w:rPr>
            </w:pPr>
            <w:r w:rsidRPr="00A86A0A">
              <w:rPr>
                <w:sz w:val="19"/>
                <w:szCs w:val="19"/>
                <w:lang w:val="vi-VN"/>
              </w:rPr>
              <w:t>S</w:t>
            </w:r>
            <w:r>
              <w:rPr>
                <w:sz w:val="19"/>
                <w:szCs w:val="19"/>
                <w:lang w:val="vi-VN"/>
              </w:rPr>
              <w:t>ố lượng bệnh</w:t>
            </w:r>
          </w:p>
        </w:tc>
      </w:tr>
      <w:tr w:rsidR="00CE61CE" w:rsidRPr="000476B7" w14:paraId="1BF7F06D" w14:textId="77777777" w:rsidTr="004D791A">
        <w:tc>
          <w:tcPr>
            <w:tcW w:w="1701" w:type="dxa"/>
          </w:tcPr>
          <w:p w14:paraId="28DC270B" w14:textId="5DE09480" w:rsidR="00CE61CE" w:rsidRPr="00194BA0" w:rsidRDefault="00A86A0A" w:rsidP="004D791A">
            <w:pPr>
              <w:pStyle w:val="ListParagraph"/>
              <w:ind w:left="0"/>
              <w:rPr>
                <w:rFonts w:cstheme="minorHAnsi"/>
                <w:b/>
              </w:rPr>
            </w:pPr>
            <w:r w:rsidRPr="00A86A0A">
              <w:rPr>
                <w:sz w:val="19"/>
                <w:szCs w:val="19"/>
                <w:lang w:val="vi-VN"/>
              </w:rPr>
              <w:t>SLThuoc</w:t>
            </w:r>
          </w:p>
        </w:tc>
        <w:tc>
          <w:tcPr>
            <w:tcW w:w="2409" w:type="dxa"/>
          </w:tcPr>
          <w:p w14:paraId="20D2A033" w14:textId="61EC3502" w:rsidR="00CE61CE" w:rsidRPr="000476B7" w:rsidRDefault="00D54A81" w:rsidP="004D791A">
            <w:pPr>
              <w:pStyle w:val="ListParagraph"/>
              <w:ind w:left="0"/>
              <w:rPr>
                <w:rFonts w:cstheme="minorHAnsi"/>
              </w:rPr>
            </w:pPr>
            <w:r>
              <w:rPr>
                <w:rFonts w:cstheme="minorHAnsi"/>
                <w:color w:val="000000"/>
                <w:sz w:val="19"/>
                <w:szCs w:val="19"/>
                <w:lang w:val="vi-VN"/>
              </w:rPr>
              <w:t>30</w:t>
            </w:r>
          </w:p>
        </w:tc>
        <w:tc>
          <w:tcPr>
            <w:tcW w:w="4819" w:type="dxa"/>
          </w:tcPr>
          <w:p w14:paraId="4B5877C7" w14:textId="40C44CBF" w:rsidR="00CE61CE" w:rsidRPr="00F05BD9" w:rsidRDefault="005735CA" w:rsidP="004D791A">
            <w:pPr>
              <w:pStyle w:val="ListParagraph"/>
              <w:ind w:left="0"/>
              <w:rPr>
                <w:rFonts w:cstheme="minorHAnsi"/>
                <w:lang w:val="vi-VN"/>
              </w:rPr>
            </w:pPr>
            <w:r w:rsidRPr="00A86A0A">
              <w:rPr>
                <w:sz w:val="19"/>
                <w:szCs w:val="19"/>
                <w:lang w:val="vi-VN"/>
              </w:rPr>
              <w:t>S</w:t>
            </w:r>
            <w:r>
              <w:rPr>
                <w:sz w:val="19"/>
                <w:szCs w:val="19"/>
                <w:lang w:val="vi-VN"/>
              </w:rPr>
              <w:t>ố lượng thuốc</w:t>
            </w:r>
          </w:p>
        </w:tc>
      </w:tr>
      <w:tr w:rsidR="00CE61CE" w:rsidRPr="000476B7" w14:paraId="0EDF0137" w14:textId="77777777" w:rsidTr="004D791A">
        <w:tc>
          <w:tcPr>
            <w:tcW w:w="1701" w:type="dxa"/>
          </w:tcPr>
          <w:p w14:paraId="11CF44FD" w14:textId="512A1E7D" w:rsidR="00CE61CE" w:rsidRPr="00194BA0" w:rsidRDefault="00A86A0A" w:rsidP="004D791A">
            <w:pPr>
              <w:pStyle w:val="ListParagraph"/>
              <w:ind w:left="0"/>
              <w:rPr>
                <w:rFonts w:cstheme="minorHAnsi"/>
                <w:b/>
              </w:rPr>
            </w:pPr>
            <w:r w:rsidRPr="00A86A0A">
              <w:rPr>
                <w:sz w:val="19"/>
                <w:szCs w:val="19"/>
                <w:lang w:val="vi-VN"/>
              </w:rPr>
              <w:t>SLDonVi</w:t>
            </w:r>
          </w:p>
        </w:tc>
        <w:tc>
          <w:tcPr>
            <w:tcW w:w="2409" w:type="dxa"/>
          </w:tcPr>
          <w:p w14:paraId="57966B03" w14:textId="36F82B40" w:rsidR="00CE61CE" w:rsidRPr="000476B7" w:rsidRDefault="00D54A81" w:rsidP="004D791A">
            <w:pPr>
              <w:pStyle w:val="ListParagraph"/>
              <w:ind w:left="0"/>
              <w:rPr>
                <w:rFonts w:cstheme="minorHAnsi"/>
              </w:rPr>
            </w:pPr>
            <w:r>
              <w:rPr>
                <w:rFonts w:cstheme="minorHAnsi"/>
                <w:color w:val="000000"/>
                <w:sz w:val="19"/>
                <w:szCs w:val="19"/>
                <w:highlight w:val="white"/>
                <w:lang w:val="vi-VN"/>
              </w:rPr>
              <w:t>2</w:t>
            </w:r>
          </w:p>
        </w:tc>
        <w:tc>
          <w:tcPr>
            <w:tcW w:w="4819" w:type="dxa"/>
          </w:tcPr>
          <w:p w14:paraId="40942868" w14:textId="5D31BCB4" w:rsidR="00CE61CE" w:rsidRPr="00F05BD9" w:rsidRDefault="005735CA" w:rsidP="004D791A">
            <w:pPr>
              <w:pStyle w:val="ListParagraph"/>
              <w:ind w:left="0"/>
              <w:rPr>
                <w:rFonts w:cstheme="minorHAnsi"/>
                <w:lang w:val="vi-VN"/>
              </w:rPr>
            </w:pPr>
            <w:r w:rsidRPr="00A86A0A">
              <w:rPr>
                <w:sz w:val="19"/>
                <w:szCs w:val="19"/>
                <w:lang w:val="vi-VN"/>
              </w:rPr>
              <w:t>S</w:t>
            </w:r>
            <w:r>
              <w:rPr>
                <w:sz w:val="19"/>
                <w:szCs w:val="19"/>
                <w:lang w:val="vi-VN"/>
              </w:rPr>
              <w:t>ố lượng đơn vị thuốc</w:t>
            </w:r>
          </w:p>
        </w:tc>
      </w:tr>
      <w:tr w:rsidR="00CE61CE" w:rsidRPr="000476B7" w14:paraId="75C91FBC" w14:textId="77777777" w:rsidTr="004D791A">
        <w:tc>
          <w:tcPr>
            <w:tcW w:w="1701" w:type="dxa"/>
          </w:tcPr>
          <w:p w14:paraId="1C3E4FE2" w14:textId="51849E3D" w:rsidR="00CE61CE" w:rsidRPr="00194BA0" w:rsidRDefault="00A86A0A" w:rsidP="004D791A">
            <w:pPr>
              <w:pStyle w:val="ListParagraph"/>
              <w:ind w:left="0"/>
              <w:rPr>
                <w:rFonts w:cstheme="minorHAnsi"/>
                <w:b/>
              </w:rPr>
            </w:pPr>
            <w:r w:rsidRPr="00A86A0A">
              <w:rPr>
                <w:sz w:val="19"/>
                <w:szCs w:val="19"/>
                <w:lang w:val="vi-VN"/>
              </w:rPr>
              <w:t>SLCachDung</w:t>
            </w:r>
          </w:p>
        </w:tc>
        <w:tc>
          <w:tcPr>
            <w:tcW w:w="2409" w:type="dxa"/>
          </w:tcPr>
          <w:p w14:paraId="1D8B4DB9" w14:textId="38E45E94" w:rsidR="00CE61CE" w:rsidRPr="000476B7" w:rsidRDefault="00D54A81" w:rsidP="004D791A">
            <w:pPr>
              <w:pStyle w:val="ListParagraph"/>
              <w:ind w:left="0"/>
              <w:rPr>
                <w:rFonts w:cstheme="minorHAnsi"/>
              </w:rPr>
            </w:pPr>
            <w:r>
              <w:rPr>
                <w:rFonts w:cstheme="minorHAnsi"/>
                <w:color w:val="000000"/>
                <w:sz w:val="19"/>
                <w:szCs w:val="19"/>
                <w:highlight w:val="white"/>
                <w:lang w:val="vi-VN"/>
              </w:rPr>
              <w:t>5</w:t>
            </w:r>
          </w:p>
        </w:tc>
        <w:tc>
          <w:tcPr>
            <w:tcW w:w="4819" w:type="dxa"/>
          </w:tcPr>
          <w:p w14:paraId="043163AA" w14:textId="0462A57B" w:rsidR="00CE61CE" w:rsidRPr="00F05BD9" w:rsidRDefault="005735CA" w:rsidP="004D791A">
            <w:pPr>
              <w:pStyle w:val="ListParagraph"/>
              <w:ind w:left="0"/>
              <w:rPr>
                <w:rFonts w:cstheme="minorHAnsi"/>
                <w:lang w:val="vi-VN"/>
              </w:rPr>
            </w:pPr>
            <w:r w:rsidRPr="00A86A0A">
              <w:rPr>
                <w:sz w:val="19"/>
                <w:szCs w:val="19"/>
                <w:lang w:val="vi-VN"/>
              </w:rPr>
              <w:t>S</w:t>
            </w:r>
            <w:r>
              <w:rPr>
                <w:sz w:val="19"/>
                <w:szCs w:val="19"/>
                <w:lang w:val="vi-VN"/>
              </w:rPr>
              <w:t>ố lượng cách dùng</w:t>
            </w:r>
          </w:p>
        </w:tc>
      </w:tr>
      <w:tr w:rsidR="00A86A0A" w:rsidRPr="000476B7" w14:paraId="498ADDBC" w14:textId="77777777" w:rsidTr="004D791A">
        <w:tc>
          <w:tcPr>
            <w:tcW w:w="1701" w:type="dxa"/>
          </w:tcPr>
          <w:p w14:paraId="6DE70D92" w14:textId="25A7AF78" w:rsidR="00A86A0A" w:rsidRPr="00A86A0A" w:rsidRDefault="00A86A0A" w:rsidP="004D791A">
            <w:pPr>
              <w:pStyle w:val="ListParagraph"/>
              <w:ind w:left="0"/>
              <w:rPr>
                <w:sz w:val="19"/>
                <w:szCs w:val="19"/>
                <w:lang w:val="vi-VN"/>
              </w:rPr>
            </w:pPr>
            <w:r w:rsidRPr="00A86A0A">
              <w:rPr>
                <w:sz w:val="19"/>
                <w:szCs w:val="19"/>
                <w:lang w:val="vi-VN"/>
              </w:rPr>
              <w:t>MucTienKham</w:t>
            </w:r>
          </w:p>
        </w:tc>
        <w:tc>
          <w:tcPr>
            <w:tcW w:w="2409" w:type="dxa"/>
          </w:tcPr>
          <w:p w14:paraId="5400948C" w14:textId="692D412A" w:rsidR="00A86A0A" w:rsidRDefault="00D54A81" w:rsidP="004D791A">
            <w:pPr>
              <w:pStyle w:val="ListParagraph"/>
              <w:ind w:left="0"/>
              <w:rPr>
                <w:rFonts w:cstheme="minorHAnsi"/>
                <w:color w:val="000000"/>
                <w:sz w:val="19"/>
                <w:szCs w:val="19"/>
                <w:highlight w:val="white"/>
                <w:lang w:val="vi-VN"/>
              </w:rPr>
            </w:pPr>
            <w:r>
              <w:rPr>
                <w:rFonts w:cstheme="minorHAnsi"/>
                <w:color w:val="000000"/>
                <w:sz w:val="19"/>
                <w:szCs w:val="19"/>
                <w:highlight w:val="white"/>
                <w:lang w:val="vi-VN"/>
              </w:rPr>
              <w:t>30.000</w:t>
            </w:r>
          </w:p>
        </w:tc>
        <w:tc>
          <w:tcPr>
            <w:tcW w:w="4819" w:type="dxa"/>
          </w:tcPr>
          <w:p w14:paraId="354F981A" w14:textId="65574531" w:rsidR="00A86A0A" w:rsidRDefault="005735CA" w:rsidP="004D791A">
            <w:pPr>
              <w:pStyle w:val="ListParagraph"/>
              <w:ind w:left="0"/>
              <w:rPr>
                <w:rFonts w:cstheme="minorHAnsi"/>
                <w:lang w:val="vi-VN"/>
              </w:rPr>
            </w:pPr>
            <w:r>
              <w:rPr>
                <w:rFonts w:cstheme="minorHAnsi"/>
                <w:lang w:val="vi-VN"/>
              </w:rPr>
              <w:t>Mức tiền khám</w:t>
            </w:r>
          </w:p>
        </w:tc>
      </w:tr>
    </w:tbl>
    <w:p w14:paraId="759989B4" w14:textId="77777777" w:rsidR="00A86A0A" w:rsidRDefault="00A86A0A">
      <w:pPr>
        <w:pStyle w:val="Heading2"/>
        <w:rPr>
          <w:lang w:val="vi-VN"/>
        </w:rPr>
      </w:pPr>
      <w:bookmarkStart w:id="1412" w:name="_Toc517377335"/>
    </w:p>
    <w:p w14:paraId="7AF34D01" w14:textId="2D03607E" w:rsidR="00E62EE1" w:rsidRDefault="00192CCF">
      <w:pPr>
        <w:pStyle w:val="Heading2"/>
      </w:pPr>
      <w:r>
        <w:rPr>
          <w:lang w:val="vi-VN"/>
        </w:rPr>
        <w:t xml:space="preserve">3.4.2. </w:t>
      </w:r>
      <w:ins w:id="1413" w:author="Hoan Ng" w:date="2017-03-20T21:26:00Z">
        <w:r w:rsidR="00E62EE1" w:rsidRPr="0041067C">
          <w:t xml:space="preserve">Khóa &amp; </w:t>
        </w:r>
      </w:ins>
      <w:ins w:id="1414" w:author="Hoan Ng" w:date="2017-03-20T21:27:00Z">
        <w:r w:rsidR="00E62EE1" w:rsidRPr="001555A0">
          <w:t>r</w:t>
        </w:r>
      </w:ins>
      <w:r w:rsidR="001A6F44" w:rsidRPr="002A3023">
        <w:rPr>
          <w:lang w:val="vi-VN"/>
        </w:rPr>
        <w:t>à</w:t>
      </w:r>
      <w:ins w:id="1415" w:author="Hoan Ng" w:date="2017-03-20T21:27:00Z">
        <w:r w:rsidR="00E62EE1" w:rsidRPr="0041067C">
          <w:t>ng</w:t>
        </w:r>
      </w:ins>
      <w:ins w:id="1416" w:author="Hoan Ng" w:date="2017-03-20T21:26:00Z">
        <w:r w:rsidR="00E62EE1" w:rsidRPr="001555A0">
          <w:t xml:space="preserve"> </w:t>
        </w:r>
      </w:ins>
      <w:ins w:id="1417" w:author="Hoan Ng" w:date="2017-03-20T21:27:00Z">
        <w:r w:rsidR="00E62EE1" w:rsidRPr="002A3023">
          <w:t>buộc toàn vẹn</w:t>
        </w:r>
      </w:ins>
      <w:bookmarkEnd w:id="1412"/>
    </w:p>
    <w:p w14:paraId="2B14E02C" w14:textId="1A795E27" w:rsidR="00293426" w:rsidRPr="00293426" w:rsidRDefault="000B6F03" w:rsidP="000B6F03">
      <w:pPr>
        <w:jc w:val="center"/>
        <w:rPr>
          <w:ins w:id="1418" w:author="Hoan Ng" w:date="2017-03-20T21:28:00Z"/>
          <w:lang w:val="vi-VN"/>
          <w:rPrChange w:id="1419" w:author="pham phuong" w:date="2018-03-09T15:53:00Z">
            <w:rPr>
              <w:ins w:id="1420" w:author="Hoan Ng" w:date="2017-03-20T21:28:00Z"/>
            </w:rPr>
          </w:rPrChange>
        </w:rPr>
      </w:pPr>
      <w:r>
        <w:rPr>
          <w:noProof/>
          <w:lang w:val="vi-VN"/>
        </w:rPr>
        <w:drawing>
          <wp:inline distT="0" distB="0" distL="0" distR="0" wp14:anchorId="3D1DB95D" wp14:editId="5FBB7329">
            <wp:extent cx="5449060" cy="5734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kDiagra.PNG"/>
                    <pic:cNvPicPr/>
                  </pic:nvPicPr>
                  <pic:blipFill>
                    <a:blip r:embed="rId19">
                      <a:extLst>
                        <a:ext uri="{28A0092B-C50C-407E-A947-70E740481C1C}">
                          <a14:useLocalDpi xmlns:a14="http://schemas.microsoft.com/office/drawing/2010/main" val="0"/>
                        </a:ext>
                      </a:extLst>
                    </a:blip>
                    <a:stretch>
                      <a:fillRect/>
                    </a:stretch>
                  </pic:blipFill>
                  <pic:spPr>
                    <a:xfrm>
                      <a:off x="0" y="0"/>
                      <a:ext cx="5449060" cy="5734850"/>
                    </a:xfrm>
                    <a:prstGeom prst="rect">
                      <a:avLst/>
                    </a:prstGeom>
                  </pic:spPr>
                </pic:pic>
              </a:graphicData>
            </a:graphic>
          </wp:inline>
        </w:drawing>
      </w:r>
    </w:p>
    <w:p w14:paraId="7F30C5B5" w14:textId="4F5389B5" w:rsidR="005E1229" w:rsidRDefault="00192CCF" w:rsidP="004B30DC">
      <w:pPr>
        <w:pStyle w:val="Heading2"/>
      </w:pPr>
      <w:bookmarkStart w:id="1421" w:name="_Toc517377336"/>
      <w:r>
        <w:rPr>
          <w:lang w:val="vi-VN"/>
        </w:rPr>
        <w:t xml:space="preserve">3.4.2. </w:t>
      </w:r>
      <w:ins w:id="1422" w:author="Hoan Ng" w:date="2017-03-20T21:28:00Z">
        <w:r w:rsidR="00E62EE1" w:rsidRPr="002A3023">
          <w:t>Thiết kế dữ liệu mức vật lý</w:t>
        </w:r>
      </w:ins>
      <w:bookmarkEnd w:id="1421"/>
    </w:p>
    <w:p w14:paraId="0D1DA0C6" w14:textId="77777777" w:rsidR="005E1229" w:rsidRPr="00194BA0" w:rsidRDefault="005E1229" w:rsidP="005E1229">
      <w:pPr>
        <w:pStyle w:val="ListParagraph"/>
        <w:numPr>
          <w:ilvl w:val="0"/>
          <w:numId w:val="31"/>
        </w:numPr>
        <w:rPr>
          <w:b/>
        </w:rPr>
      </w:pPr>
      <w:r w:rsidRPr="00194BA0">
        <w:rPr>
          <w:b/>
          <w:lang w:val="vi-VN"/>
        </w:rPr>
        <w:t>BENHNHAN</w:t>
      </w:r>
    </w:p>
    <w:tbl>
      <w:tblPr>
        <w:tblStyle w:val="TableGrid"/>
        <w:tblW w:w="0" w:type="auto"/>
        <w:tblInd w:w="421" w:type="dxa"/>
        <w:tblLook w:val="04A0" w:firstRow="1" w:lastRow="0" w:firstColumn="1" w:lastColumn="0" w:noHBand="0" w:noVBand="1"/>
      </w:tblPr>
      <w:tblGrid>
        <w:gridCol w:w="1559"/>
        <w:gridCol w:w="1813"/>
        <w:gridCol w:w="3857"/>
        <w:gridCol w:w="1700"/>
      </w:tblGrid>
      <w:tr w:rsidR="005E1229" w:rsidRPr="004C7F8C" w14:paraId="447AF238" w14:textId="77777777" w:rsidTr="00B407F6">
        <w:tc>
          <w:tcPr>
            <w:tcW w:w="1559" w:type="dxa"/>
          </w:tcPr>
          <w:p w14:paraId="44AD94AF" w14:textId="77777777" w:rsidR="005E1229" w:rsidRPr="004C7F8C" w:rsidRDefault="005E1229" w:rsidP="001F0F5B">
            <w:pPr>
              <w:pStyle w:val="ListParagraph"/>
              <w:ind w:left="0"/>
              <w:jc w:val="center"/>
              <w:rPr>
                <w:rFonts w:cstheme="minorHAnsi"/>
                <w:b/>
                <w:i/>
              </w:rPr>
            </w:pPr>
            <w:r>
              <w:rPr>
                <w:rFonts w:cstheme="minorHAnsi"/>
                <w:b/>
                <w:i/>
              </w:rPr>
              <w:t>Thuộc tính</w:t>
            </w:r>
          </w:p>
        </w:tc>
        <w:tc>
          <w:tcPr>
            <w:tcW w:w="1813" w:type="dxa"/>
          </w:tcPr>
          <w:p w14:paraId="522DE5B9" w14:textId="77777777" w:rsidR="005E1229" w:rsidRPr="004C7F8C" w:rsidRDefault="005E1229" w:rsidP="001F0F5B">
            <w:pPr>
              <w:pStyle w:val="ListParagraph"/>
              <w:ind w:left="0"/>
              <w:jc w:val="center"/>
              <w:rPr>
                <w:rFonts w:cstheme="minorHAnsi"/>
                <w:b/>
                <w:i/>
              </w:rPr>
            </w:pPr>
            <w:r w:rsidRPr="004C7F8C">
              <w:rPr>
                <w:rFonts w:cstheme="minorHAnsi"/>
                <w:b/>
                <w:i/>
              </w:rPr>
              <w:t>Kiểu dữ liệu</w:t>
            </w:r>
          </w:p>
        </w:tc>
        <w:tc>
          <w:tcPr>
            <w:tcW w:w="3857" w:type="dxa"/>
          </w:tcPr>
          <w:p w14:paraId="7F28A564" w14:textId="428C279E" w:rsidR="005E1229" w:rsidRPr="004C7F8C" w:rsidRDefault="005E1229" w:rsidP="001F0F5B">
            <w:pPr>
              <w:pStyle w:val="ListParagraph"/>
              <w:ind w:left="0"/>
              <w:jc w:val="center"/>
              <w:rPr>
                <w:rFonts w:cstheme="minorHAnsi"/>
                <w:b/>
                <w:i/>
              </w:rPr>
            </w:pPr>
            <w:r>
              <w:rPr>
                <w:rFonts w:cstheme="minorHAnsi"/>
                <w:b/>
                <w:i/>
                <w:lang w:val="vi-VN"/>
              </w:rPr>
              <w:t>Định dạng</w:t>
            </w:r>
          </w:p>
        </w:tc>
        <w:tc>
          <w:tcPr>
            <w:tcW w:w="1700" w:type="dxa"/>
          </w:tcPr>
          <w:p w14:paraId="45D2D67A" w14:textId="26656447" w:rsidR="005E1229" w:rsidRPr="005E1229" w:rsidRDefault="005E1229" w:rsidP="001F0F5B">
            <w:pPr>
              <w:pStyle w:val="ListParagraph"/>
              <w:ind w:left="0"/>
              <w:jc w:val="center"/>
              <w:rPr>
                <w:rFonts w:cstheme="minorHAnsi"/>
                <w:b/>
                <w:i/>
                <w:lang w:val="vi-VN"/>
              </w:rPr>
            </w:pPr>
            <w:r>
              <w:rPr>
                <w:rFonts w:cstheme="minorHAnsi"/>
                <w:b/>
                <w:i/>
                <w:lang w:val="vi-VN"/>
              </w:rPr>
              <w:t>Ghi chú</w:t>
            </w:r>
          </w:p>
        </w:tc>
      </w:tr>
      <w:tr w:rsidR="005E1229" w:rsidRPr="00251645" w14:paraId="27E08F1A" w14:textId="77777777" w:rsidTr="00B407F6">
        <w:tc>
          <w:tcPr>
            <w:tcW w:w="1559" w:type="dxa"/>
          </w:tcPr>
          <w:p w14:paraId="3BAB1766" w14:textId="77777777" w:rsidR="005E1229" w:rsidRPr="00251645" w:rsidRDefault="005E1229" w:rsidP="001F0F5B">
            <w:pPr>
              <w:pStyle w:val="ListParagraph"/>
              <w:ind w:left="0"/>
              <w:rPr>
                <w:rFonts w:cstheme="minorHAnsi"/>
                <w:b/>
                <w:sz w:val="19"/>
                <w:szCs w:val="19"/>
                <w:u w:val="single"/>
              </w:rPr>
            </w:pPr>
            <w:r w:rsidRPr="00251645">
              <w:rPr>
                <w:rFonts w:cstheme="minorHAnsi"/>
                <w:b/>
                <w:color w:val="000000"/>
                <w:sz w:val="19"/>
                <w:szCs w:val="19"/>
                <w:highlight w:val="white"/>
                <w:u w:val="single"/>
                <w:lang w:val="vi-VN"/>
              </w:rPr>
              <w:t>MaBN</w:t>
            </w:r>
          </w:p>
        </w:tc>
        <w:tc>
          <w:tcPr>
            <w:tcW w:w="1813" w:type="dxa"/>
          </w:tcPr>
          <w:p w14:paraId="2DAD81B7"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lang w:val="vi-VN"/>
              </w:rPr>
              <w:t>INT</w:t>
            </w:r>
          </w:p>
        </w:tc>
        <w:tc>
          <w:tcPr>
            <w:tcW w:w="3857" w:type="dxa"/>
          </w:tcPr>
          <w:p w14:paraId="0F6B6C5C" w14:textId="78A1BB54" w:rsidR="005E1229" w:rsidRPr="00251645" w:rsidRDefault="00B357A6" w:rsidP="001F0F5B">
            <w:pPr>
              <w:pStyle w:val="ListParagraph"/>
              <w:ind w:left="0"/>
              <w:rPr>
                <w:rFonts w:cstheme="minorHAnsi"/>
                <w:sz w:val="19"/>
                <w:szCs w:val="19"/>
                <w:lang w:val="vi-VN"/>
              </w:rPr>
            </w:pPr>
            <w:r w:rsidRPr="00251645">
              <w:rPr>
                <w:rFonts w:cstheme="minorHAnsi"/>
                <w:sz w:val="19"/>
                <w:szCs w:val="19"/>
                <w:lang w:val="vi-VN"/>
              </w:rPr>
              <w:t>Số nguyên</w:t>
            </w:r>
            <w:r w:rsidR="00625BFA" w:rsidRPr="00251645">
              <w:rPr>
                <w:rFonts w:cstheme="minorHAnsi"/>
                <w:sz w:val="19"/>
                <w:szCs w:val="19"/>
                <w:lang w:val="vi-VN"/>
              </w:rPr>
              <w:t>, hệ thống tự động phát sinh</w:t>
            </w:r>
          </w:p>
        </w:tc>
        <w:tc>
          <w:tcPr>
            <w:tcW w:w="1700" w:type="dxa"/>
          </w:tcPr>
          <w:p w14:paraId="74562544" w14:textId="1B05DB92" w:rsidR="005E1229" w:rsidRPr="00251645" w:rsidRDefault="004B30DC" w:rsidP="001F0F5B">
            <w:pPr>
              <w:pStyle w:val="ListParagraph"/>
              <w:ind w:left="0"/>
              <w:rPr>
                <w:rFonts w:cstheme="minorHAnsi"/>
                <w:sz w:val="19"/>
                <w:szCs w:val="19"/>
                <w:lang w:val="vi-VN"/>
              </w:rPr>
            </w:pPr>
            <w:r w:rsidRPr="00251645">
              <w:rPr>
                <w:rFonts w:cstheme="minorHAnsi"/>
                <w:sz w:val="19"/>
                <w:szCs w:val="19"/>
                <w:lang w:val="vi-VN"/>
              </w:rPr>
              <w:t>NOT NULL</w:t>
            </w:r>
          </w:p>
        </w:tc>
      </w:tr>
      <w:tr w:rsidR="005E1229" w:rsidRPr="00251645" w14:paraId="012F6B3B" w14:textId="77777777" w:rsidTr="00B407F6">
        <w:tc>
          <w:tcPr>
            <w:tcW w:w="1559" w:type="dxa"/>
          </w:tcPr>
          <w:p w14:paraId="6CDE9369" w14:textId="77777777" w:rsidR="005E1229" w:rsidRPr="00251645" w:rsidRDefault="005E1229" w:rsidP="001F0F5B">
            <w:pPr>
              <w:pStyle w:val="ListParagraph"/>
              <w:ind w:left="0"/>
              <w:rPr>
                <w:rFonts w:cstheme="minorHAnsi"/>
                <w:b/>
                <w:sz w:val="19"/>
                <w:szCs w:val="19"/>
                <w:lang w:val="vi-VN"/>
              </w:rPr>
            </w:pPr>
            <w:r w:rsidRPr="00251645">
              <w:rPr>
                <w:rFonts w:cstheme="minorHAnsi"/>
                <w:b/>
                <w:sz w:val="19"/>
                <w:szCs w:val="19"/>
                <w:highlight w:val="white"/>
                <w:lang w:val="vi-VN"/>
              </w:rPr>
              <w:t>HoVaTen</w:t>
            </w:r>
          </w:p>
        </w:tc>
        <w:tc>
          <w:tcPr>
            <w:tcW w:w="1813" w:type="dxa"/>
          </w:tcPr>
          <w:p w14:paraId="31CA217A"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lang w:val="vi-VN"/>
              </w:rPr>
              <w:t>NVARCHAR(50)</w:t>
            </w:r>
          </w:p>
        </w:tc>
        <w:tc>
          <w:tcPr>
            <w:tcW w:w="3857" w:type="dxa"/>
          </w:tcPr>
          <w:p w14:paraId="62EDA2D5" w14:textId="3D45C828" w:rsidR="005E1229" w:rsidRPr="00251645" w:rsidRDefault="00F05BD9" w:rsidP="001F0F5B">
            <w:pPr>
              <w:pStyle w:val="ListParagraph"/>
              <w:ind w:left="0"/>
              <w:rPr>
                <w:rFonts w:cstheme="minorHAnsi"/>
                <w:sz w:val="19"/>
                <w:szCs w:val="19"/>
                <w:lang w:val="vi-VN"/>
              </w:rPr>
            </w:pPr>
            <w:r w:rsidRPr="00251645">
              <w:rPr>
                <w:rFonts w:cstheme="minorHAnsi"/>
                <w:sz w:val="19"/>
                <w:szCs w:val="19"/>
                <w:lang w:val="vi-VN"/>
              </w:rPr>
              <w:t>Viết tiếng Việt có dấu</w:t>
            </w:r>
          </w:p>
        </w:tc>
        <w:tc>
          <w:tcPr>
            <w:tcW w:w="1700" w:type="dxa"/>
          </w:tcPr>
          <w:p w14:paraId="32730263" w14:textId="2178190C" w:rsidR="005E1229" w:rsidRPr="00251645" w:rsidRDefault="004B30DC" w:rsidP="001F0F5B">
            <w:pPr>
              <w:pStyle w:val="ListParagraph"/>
              <w:ind w:left="0"/>
              <w:rPr>
                <w:rFonts w:cstheme="minorHAnsi"/>
                <w:sz w:val="19"/>
                <w:szCs w:val="19"/>
              </w:rPr>
            </w:pPr>
            <w:r w:rsidRPr="00251645">
              <w:rPr>
                <w:rFonts w:cstheme="minorHAnsi"/>
                <w:sz w:val="19"/>
                <w:szCs w:val="19"/>
                <w:lang w:val="vi-VN"/>
              </w:rPr>
              <w:t>NOT NULL</w:t>
            </w:r>
          </w:p>
        </w:tc>
      </w:tr>
      <w:tr w:rsidR="005E1229" w:rsidRPr="00251645" w14:paraId="1C04CA27" w14:textId="77777777" w:rsidTr="00B407F6">
        <w:tc>
          <w:tcPr>
            <w:tcW w:w="1559" w:type="dxa"/>
          </w:tcPr>
          <w:p w14:paraId="1331730E" w14:textId="77777777" w:rsidR="005E1229" w:rsidRPr="00251645" w:rsidRDefault="005E1229" w:rsidP="001F0F5B">
            <w:pPr>
              <w:pStyle w:val="ListParagraph"/>
              <w:ind w:left="0"/>
              <w:rPr>
                <w:rFonts w:cstheme="minorHAnsi"/>
                <w:b/>
                <w:sz w:val="19"/>
                <w:szCs w:val="19"/>
              </w:rPr>
            </w:pPr>
            <w:r w:rsidRPr="00251645">
              <w:rPr>
                <w:rFonts w:cstheme="minorHAnsi"/>
                <w:b/>
                <w:color w:val="000000"/>
                <w:sz w:val="19"/>
                <w:szCs w:val="19"/>
                <w:lang w:val="vi-VN"/>
              </w:rPr>
              <w:t>GioiTinh</w:t>
            </w:r>
          </w:p>
        </w:tc>
        <w:tc>
          <w:tcPr>
            <w:tcW w:w="1813" w:type="dxa"/>
          </w:tcPr>
          <w:p w14:paraId="6B17918A"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lang w:val="vi-VN"/>
              </w:rPr>
              <w:t>NVARCHAR(3)</w:t>
            </w:r>
          </w:p>
        </w:tc>
        <w:tc>
          <w:tcPr>
            <w:tcW w:w="3857" w:type="dxa"/>
          </w:tcPr>
          <w:p w14:paraId="1F0C27BF" w14:textId="5428E27F" w:rsidR="005E1229" w:rsidRPr="00251645" w:rsidRDefault="00F05BD9" w:rsidP="001F0F5B">
            <w:pPr>
              <w:pStyle w:val="ListParagraph"/>
              <w:ind w:left="0"/>
              <w:rPr>
                <w:rFonts w:cstheme="minorHAnsi"/>
                <w:sz w:val="19"/>
                <w:szCs w:val="19"/>
                <w:lang w:val="vi-VN"/>
              </w:rPr>
            </w:pPr>
            <w:r w:rsidRPr="00251645">
              <w:rPr>
                <w:rFonts w:cstheme="minorHAnsi"/>
                <w:sz w:val="19"/>
                <w:szCs w:val="19"/>
                <w:lang w:val="vi-VN"/>
              </w:rPr>
              <w:t>Chọn 1 trong 2 giá trị: nam hoặc nữ</w:t>
            </w:r>
          </w:p>
        </w:tc>
        <w:tc>
          <w:tcPr>
            <w:tcW w:w="1700" w:type="dxa"/>
          </w:tcPr>
          <w:p w14:paraId="02373BFB" w14:textId="4A334DC3" w:rsidR="005E1229" w:rsidRPr="00251645" w:rsidRDefault="004B30DC" w:rsidP="001F0F5B">
            <w:pPr>
              <w:pStyle w:val="ListParagraph"/>
              <w:ind w:left="0"/>
              <w:rPr>
                <w:rFonts w:cstheme="minorHAnsi"/>
                <w:sz w:val="19"/>
                <w:szCs w:val="19"/>
              </w:rPr>
            </w:pPr>
            <w:r w:rsidRPr="00251645">
              <w:rPr>
                <w:rFonts w:cstheme="minorHAnsi"/>
                <w:sz w:val="19"/>
                <w:szCs w:val="19"/>
                <w:lang w:val="vi-VN"/>
              </w:rPr>
              <w:t>NOT NULL</w:t>
            </w:r>
          </w:p>
        </w:tc>
      </w:tr>
      <w:tr w:rsidR="005E1229" w:rsidRPr="00251645" w14:paraId="69588AD6" w14:textId="77777777" w:rsidTr="00B407F6">
        <w:tc>
          <w:tcPr>
            <w:tcW w:w="1559" w:type="dxa"/>
          </w:tcPr>
          <w:p w14:paraId="7ECBF5F6" w14:textId="77777777" w:rsidR="005E1229" w:rsidRPr="00251645" w:rsidRDefault="005E1229" w:rsidP="001F0F5B">
            <w:pPr>
              <w:pStyle w:val="ListParagraph"/>
              <w:ind w:left="0"/>
              <w:rPr>
                <w:rFonts w:cstheme="minorHAnsi"/>
                <w:b/>
                <w:sz w:val="19"/>
                <w:szCs w:val="19"/>
              </w:rPr>
            </w:pPr>
            <w:r w:rsidRPr="00251645">
              <w:rPr>
                <w:rFonts w:cstheme="minorHAnsi"/>
                <w:b/>
                <w:color w:val="000000"/>
                <w:sz w:val="19"/>
                <w:szCs w:val="19"/>
                <w:lang w:val="vi-VN"/>
              </w:rPr>
              <w:t>NamSinh</w:t>
            </w:r>
          </w:p>
        </w:tc>
        <w:tc>
          <w:tcPr>
            <w:tcW w:w="1813" w:type="dxa"/>
          </w:tcPr>
          <w:p w14:paraId="71A7CD42"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highlight w:val="white"/>
                <w:lang w:val="vi-VN"/>
              </w:rPr>
              <w:t>INT</w:t>
            </w:r>
          </w:p>
        </w:tc>
        <w:tc>
          <w:tcPr>
            <w:tcW w:w="3857" w:type="dxa"/>
          </w:tcPr>
          <w:p w14:paraId="0E0B74F4" w14:textId="56E59861" w:rsidR="005E1229" w:rsidRPr="00251645" w:rsidRDefault="00F05BD9" w:rsidP="001F0F5B">
            <w:pPr>
              <w:pStyle w:val="ListParagraph"/>
              <w:ind w:left="0"/>
              <w:rPr>
                <w:rFonts w:cstheme="minorHAnsi"/>
                <w:sz w:val="19"/>
                <w:szCs w:val="19"/>
                <w:lang w:val="vi-VN"/>
              </w:rPr>
            </w:pPr>
            <w:r w:rsidRPr="00251645">
              <w:rPr>
                <w:rFonts w:cstheme="minorHAnsi"/>
                <w:sz w:val="19"/>
                <w:szCs w:val="19"/>
                <w:lang w:val="vi-VN"/>
              </w:rPr>
              <w:t>Số nguyên 4 chữ số</w:t>
            </w:r>
          </w:p>
        </w:tc>
        <w:tc>
          <w:tcPr>
            <w:tcW w:w="1700" w:type="dxa"/>
          </w:tcPr>
          <w:p w14:paraId="4D7A5696" w14:textId="3244A24C" w:rsidR="005E1229" w:rsidRPr="00251645" w:rsidRDefault="004B30DC" w:rsidP="001F0F5B">
            <w:pPr>
              <w:pStyle w:val="ListParagraph"/>
              <w:ind w:left="0"/>
              <w:rPr>
                <w:rFonts w:cstheme="minorHAnsi"/>
                <w:sz w:val="19"/>
                <w:szCs w:val="19"/>
              </w:rPr>
            </w:pPr>
            <w:r w:rsidRPr="00251645">
              <w:rPr>
                <w:rFonts w:cstheme="minorHAnsi"/>
                <w:sz w:val="19"/>
                <w:szCs w:val="19"/>
                <w:lang w:val="vi-VN"/>
              </w:rPr>
              <w:t>NOT NULL</w:t>
            </w:r>
          </w:p>
        </w:tc>
      </w:tr>
      <w:tr w:rsidR="005E1229" w:rsidRPr="00251645" w14:paraId="1ACFD832" w14:textId="77777777" w:rsidTr="00B407F6">
        <w:tc>
          <w:tcPr>
            <w:tcW w:w="1559" w:type="dxa"/>
          </w:tcPr>
          <w:p w14:paraId="04D3257D" w14:textId="77777777" w:rsidR="005E1229" w:rsidRPr="00251645" w:rsidRDefault="005E1229" w:rsidP="001F0F5B">
            <w:pPr>
              <w:pStyle w:val="ListParagraph"/>
              <w:ind w:left="0"/>
              <w:rPr>
                <w:rFonts w:cstheme="minorHAnsi"/>
                <w:b/>
                <w:sz w:val="19"/>
                <w:szCs w:val="19"/>
              </w:rPr>
            </w:pPr>
            <w:r w:rsidRPr="00251645">
              <w:rPr>
                <w:rFonts w:cstheme="minorHAnsi"/>
                <w:b/>
                <w:color w:val="000000"/>
                <w:sz w:val="19"/>
                <w:szCs w:val="19"/>
                <w:lang w:val="vi-VN"/>
              </w:rPr>
              <w:t>DiaChi</w:t>
            </w:r>
          </w:p>
        </w:tc>
        <w:tc>
          <w:tcPr>
            <w:tcW w:w="1813" w:type="dxa"/>
          </w:tcPr>
          <w:p w14:paraId="3351D58C"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lang w:val="vi-VN"/>
              </w:rPr>
              <w:t>NVARCHAR(100)</w:t>
            </w:r>
          </w:p>
        </w:tc>
        <w:tc>
          <w:tcPr>
            <w:tcW w:w="3857" w:type="dxa"/>
          </w:tcPr>
          <w:p w14:paraId="51BA0F34" w14:textId="144DF308" w:rsidR="005E1229" w:rsidRPr="00251645" w:rsidRDefault="00F05BD9" w:rsidP="001F0F5B">
            <w:pPr>
              <w:pStyle w:val="ListParagraph"/>
              <w:ind w:left="0"/>
              <w:rPr>
                <w:rFonts w:cstheme="minorHAnsi"/>
                <w:sz w:val="19"/>
                <w:szCs w:val="19"/>
                <w:lang w:val="vi-VN"/>
              </w:rPr>
            </w:pPr>
            <w:r w:rsidRPr="00251645">
              <w:rPr>
                <w:rFonts w:cstheme="minorHAnsi"/>
                <w:sz w:val="19"/>
                <w:szCs w:val="19"/>
                <w:lang w:val="vi-VN"/>
              </w:rPr>
              <w:t>Viết tiếng Việt có dấu</w:t>
            </w:r>
          </w:p>
        </w:tc>
        <w:tc>
          <w:tcPr>
            <w:tcW w:w="1700" w:type="dxa"/>
          </w:tcPr>
          <w:p w14:paraId="657A2AFB" w14:textId="1765AA58" w:rsidR="005E1229" w:rsidRPr="00251645" w:rsidRDefault="004B30DC" w:rsidP="001F0F5B">
            <w:pPr>
              <w:pStyle w:val="ListParagraph"/>
              <w:ind w:left="0"/>
              <w:rPr>
                <w:rFonts w:cstheme="minorHAnsi"/>
                <w:sz w:val="19"/>
                <w:szCs w:val="19"/>
              </w:rPr>
            </w:pPr>
            <w:r w:rsidRPr="00251645">
              <w:rPr>
                <w:rFonts w:cstheme="minorHAnsi"/>
                <w:sz w:val="19"/>
                <w:szCs w:val="19"/>
                <w:lang w:val="vi-VN"/>
              </w:rPr>
              <w:t>NOT NULL</w:t>
            </w:r>
          </w:p>
        </w:tc>
      </w:tr>
    </w:tbl>
    <w:p w14:paraId="32A5B70E" w14:textId="77777777" w:rsidR="005E1229" w:rsidRPr="00CD6D9B" w:rsidRDefault="005E1229" w:rsidP="005E1229">
      <w:pPr>
        <w:pStyle w:val="ListParagraph"/>
      </w:pPr>
    </w:p>
    <w:p w14:paraId="1A6C531A" w14:textId="77777777" w:rsidR="005E1229" w:rsidRPr="00194BA0" w:rsidRDefault="005E1229" w:rsidP="005E1229">
      <w:pPr>
        <w:pStyle w:val="ListParagraph"/>
        <w:numPr>
          <w:ilvl w:val="0"/>
          <w:numId w:val="31"/>
        </w:numPr>
        <w:rPr>
          <w:b/>
        </w:rPr>
      </w:pPr>
      <w:r w:rsidRPr="00194BA0">
        <w:rPr>
          <w:b/>
          <w:lang w:val="vi-VN"/>
        </w:rPr>
        <w:t>THUOC</w:t>
      </w:r>
    </w:p>
    <w:tbl>
      <w:tblPr>
        <w:tblStyle w:val="TableGrid"/>
        <w:tblW w:w="0" w:type="auto"/>
        <w:tblInd w:w="421" w:type="dxa"/>
        <w:tblLook w:val="04A0" w:firstRow="1" w:lastRow="0" w:firstColumn="1" w:lastColumn="0" w:noHBand="0" w:noVBand="1"/>
      </w:tblPr>
      <w:tblGrid>
        <w:gridCol w:w="1559"/>
        <w:gridCol w:w="1843"/>
        <w:gridCol w:w="3827"/>
        <w:gridCol w:w="1700"/>
      </w:tblGrid>
      <w:tr w:rsidR="005E1229" w:rsidRPr="004C7F8C" w14:paraId="7A473A15" w14:textId="77777777" w:rsidTr="00B407F6">
        <w:tc>
          <w:tcPr>
            <w:tcW w:w="1559" w:type="dxa"/>
          </w:tcPr>
          <w:p w14:paraId="48BCDD11" w14:textId="77777777" w:rsidR="005E1229" w:rsidRPr="004C7F8C" w:rsidRDefault="005E1229" w:rsidP="001F0F5B">
            <w:pPr>
              <w:pStyle w:val="ListParagraph"/>
              <w:ind w:left="0"/>
              <w:jc w:val="center"/>
              <w:rPr>
                <w:rFonts w:cstheme="minorHAnsi"/>
                <w:b/>
                <w:i/>
              </w:rPr>
            </w:pPr>
            <w:r>
              <w:rPr>
                <w:rFonts w:cstheme="minorHAnsi"/>
                <w:b/>
                <w:i/>
              </w:rPr>
              <w:t>Thuộc tính</w:t>
            </w:r>
          </w:p>
        </w:tc>
        <w:tc>
          <w:tcPr>
            <w:tcW w:w="1843" w:type="dxa"/>
          </w:tcPr>
          <w:p w14:paraId="1079C01A" w14:textId="77777777" w:rsidR="005E1229" w:rsidRPr="004C7F8C" w:rsidRDefault="005E1229" w:rsidP="001F0F5B">
            <w:pPr>
              <w:pStyle w:val="ListParagraph"/>
              <w:ind w:left="0"/>
              <w:jc w:val="center"/>
              <w:rPr>
                <w:rFonts w:cstheme="minorHAnsi"/>
                <w:b/>
                <w:i/>
              </w:rPr>
            </w:pPr>
            <w:r w:rsidRPr="004C7F8C">
              <w:rPr>
                <w:rFonts w:cstheme="minorHAnsi"/>
                <w:b/>
                <w:i/>
              </w:rPr>
              <w:t>Kiểu dữ liệu</w:t>
            </w:r>
          </w:p>
        </w:tc>
        <w:tc>
          <w:tcPr>
            <w:tcW w:w="3827" w:type="dxa"/>
          </w:tcPr>
          <w:p w14:paraId="4CD2A9D8" w14:textId="3DFBA159" w:rsidR="005E1229" w:rsidRPr="004C7F8C" w:rsidRDefault="005E1229" w:rsidP="001F0F5B">
            <w:pPr>
              <w:pStyle w:val="ListParagraph"/>
              <w:ind w:left="0"/>
              <w:jc w:val="center"/>
              <w:rPr>
                <w:rFonts w:cstheme="minorHAnsi"/>
                <w:b/>
                <w:i/>
              </w:rPr>
            </w:pPr>
            <w:r>
              <w:rPr>
                <w:rFonts w:cstheme="minorHAnsi"/>
                <w:b/>
                <w:i/>
                <w:lang w:val="vi-VN"/>
              </w:rPr>
              <w:t>Định dạng</w:t>
            </w:r>
          </w:p>
        </w:tc>
        <w:tc>
          <w:tcPr>
            <w:tcW w:w="1700" w:type="dxa"/>
          </w:tcPr>
          <w:p w14:paraId="29CB60A4" w14:textId="1292954E" w:rsidR="005E1229" w:rsidRPr="004C7F8C" w:rsidRDefault="005E1229" w:rsidP="001F0F5B">
            <w:pPr>
              <w:pStyle w:val="ListParagraph"/>
              <w:ind w:left="0"/>
              <w:jc w:val="center"/>
              <w:rPr>
                <w:rFonts w:cstheme="minorHAnsi"/>
                <w:b/>
                <w:i/>
              </w:rPr>
            </w:pPr>
            <w:r>
              <w:rPr>
                <w:rFonts w:cstheme="minorHAnsi"/>
                <w:b/>
                <w:i/>
                <w:lang w:val="vi-VN"/>
              </w:rPr>
              <w:t>Ghi chú</w:t>
            </w:r>
          </w:p>
        </w:tc>
      </w:tr>
      <w:tr w:rsidR="005E1229" w:rsidRPr="00251645" w14:paraId="617782DA" w14:textId="77777777" w:rsidTr="00B407F6">
        <w:tc>
          <w:tcPr>
            <w:tcW w:w="1559" w:type="dxa"/>
          </w:tcPr>
          <w:p w14:paraId="198C34E9" w14:textId="77777777" w:rsidR="005E1229" w:rsidRPr="00251645" w:rsidRDefault="005E1229" w:rsidP="001F0F5B">
            <w:pPr>
              <w:pStyle w:val="ListParagraph"/>
              <w:ind w:left="0"/>
              <w:rPr>
                <w:rFonts w:cstheme="minorHAnsi"/>
                <w:b/>
                <w:sz w:val="19"/>
                <w:szCs w:val="19"/>
                <w:u w:val="single"/>
              </w:rPr>
            </w:pPr>
            <w:r w:rsidRPr="00251645">
              <w:rPr>
                <w:rFonts w:cstheme="minorHAnsi"/>
                <w:b/>
                <w:color w:val="000000"/>
                <w:sz w:val="19"/>
                <w:szCs w:val="19"/>
                <w:highlight w:val="white"/>
                <w:u w:val="single"/>
                <w:lang w:val="vi-VN"/>
              </w:rPr>
              <w:lastRenderedPageBreak/>
              <w:t>MaThuoc</w:t>
            </w:r>
          </w:p>
        </w:tc>
        <w:tc>
          <w:tcPr>
            <w:tcW w:w="1843" w:type="dxa"/>
          </w:tcPr>
          <w:p w14:paraId="32D69D18"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lang w:val="vi-VN"/>
              </w:rPr>
              <w:t>INT</w:t>
            </w:r>
          </w:p>
        </w:tc>
        <w:tc>
          <w:tcPr>
            <w:tcW w:w="3827" w:type="dxa"/>
          </w:tcPr>
          <w:p w14:paraId="1E19075C" w14:textId="6E02125A" w:rsidR="005E1229" w:rsidRPr="00251645" w:rsidRDefault="00625BFA" w:rsidP="001F0F5B">
            <w:pPr>
              <w:pStyle w:val="ListParagraph"/>
              <w:ind w:left="0"/>
              <w:rPr>
                <w:rFonts w:cstheme="minorHAnsi"/>
                <w:sz w:val="19"/>
                <w:szCs w:val="19"/>
              </w:rPr>
            </w:pPr>
            <w:r w:rsidRPr="00251645">
              <w:rPr>
                <w:rFonts w:cstheme="minorHAnsi"/>
                <w:sz w:val="19"/>
                <w:szCs w:val="19"/>
                <w:lang w:val="vi-VN"/>
              </w:rPr>
              <w:t>Số nguyên, hệ thống tự động phát sinh</w:t>
            </w:r>
          </w:p>
        </w:tc>
        <w:tc>
          <w:tcPr>
            <w:tcW w:w="1700" w:type="dxa"/>
          </w:tcPr>
          <w:p w14:paraId="6E558260" w14:textId="0E603DFA" w:rsidR="005E1229" w:rsidRPr="00251645" w:rsidRDefault="004B30DC" w:rsidP="001F0F5B">
            <w:pPr>
              <w:pStyle w:val="ListParagraph"/>
              <w:ind w:left="0"/>
              <w:rPr>
                <w:rFonts w:cstheme="minorHAnsi"/>
                <w:sz w:val="19"/>
                <w:szCs w:val="19"/>
              </w:rPr>
            </w:pPr>
            <w:r w:rsidRPr="00251645">
              <w:rPr>
                <w:rFonts w:cstheme="minorHAnsi"/>
                <w:sz w:val="19"/>
                <w:szCs w:val="19"/>
                <w:lang w:val="vi-VN"/>
              </w:rPr>
              <w:t>NOT NULL</w:t>
            </w:r>
          </w:p>
        </w:tc>
      </w:tr>
      <w:tr w:rsidR="005E1229" w:rsidRPr="00251645" w14:paraId="53147528" w14:textId="77777777" w:rsidTr="00B407F6">
        <w:tc>
          <w:tcPr>
            <w:tcW w:w="1559" w:type="dxa"/>
          </w:tcPr>
          <w:p w14:paraId="40E3C747" w14:textId="77777777" w:rsidR="005E1229" w:rsidRPr="00251645" w:rsidRDefault="005E1229" w:rsidP="001F0F5B">
            <w:pPr>
              <w:pStyle w:val="ListParagraph"/>
              <w:ind w:left="0"/>
              <w:rPr>
                <w:rFonts w:cstheme="minorHAnsi"/>
                <w:b/>
                <w:sz w:val="19"/>
                <w:szCs w:val="19"/>
                <w:lang w:val="vi-VN"/>
              </w:rPr>
            </w:pPr>
            <w:r w:rsidRPr="00251645">
              <w:rPr>
                <w:rFonts w:cstheme="minorHAnsi"/>
                <w:b/>
                <w:sz w:val="19"/>
                <w:szCs w:val="19"/>
                <w:highlight w:val="white"/>
                <w:lang w:val="vi-VN"/>
              </w:rPr>
              <w:t>TenThuoc</w:t>
            </w:r>
          </w:p>
        </w:tc>
        <w:tc>
          <w:tcPr>
            <w:tcW w:w="1843" w:type="dxa"/>
          </w:tcPr>
          <w:p w14:paraId="7D60BFB6"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lang w:val="vi-VN"/>
              </w:rPr>
              <w:t>NVARCHAR(50)</w:t>
            </w:r>
          </w:p>
        </w:tc>
        <w:tc>
          <w:tcPr>
            <w:tcW w:w="3827" w:type="dxa"/>
          </w:tcPr>
          <w:p w14:paraId="3877C3AC" w14:textId="74FAC30B" w:rsidR="005E1229" w:rsidRPr="00251645" w:rsidRDefault="00625BFA" w:rsidP="001F0F5B">
            <w:pPr>
              <w:pStyle w:val="ListParagraph"/>
              <w:ind w:left="0"/>
              <w:rPr>
                <w:rFonts w:cstheme="minorHAnsi"/>
                <w:sz w:val="19"/>
                <w:szCs w:val="19"/>
              </w:rPr>
            </w:pPr>
            <w:r w:rsidRPr="00251645">
              <w:rPr>
                <w:rFonts w:cstheme="minorHAnsi"/>
                <w:sz w:val="19"/>
                <w:szCs w:val="19"/>
                <w:lang w:val="vi-VN"/>
              </w:rPr>
              <w:t>Số nguyên</w:t>
            </w:r>
          </w:p>
        </w:tc>
        <w:tc>
          <w:tcPr>
            <w:tcW w:w="1700" w:type="dxa"/>
          </w:tcPr>
          <w:p w14:paraId="03A7AFEB" w14:textId="551DDD79" w:rsidR="005E1229" w:rsidRPr="00251645" w:rsidRDefault="004B30DC" w:rsidP="001F0F5B">
            <w:pPr>
              <w:pStyle w:val="ListParagraph"/>
              <w:ind w:left="0"/>
              <w:rPr>
                <w:rFonts w:cstheme="minorHAnsi"/>
                <w:sz w:val="19"/>
                <w:szCs w:val="19"/>
              </w:rPr>
            </w:pPr>
            <w:r w:rsidRPr="00251645">
              <w:rPr>
                <w:rFonts w:cstheme="minorHAnsi"/>
                <w:sz w:val="19"/>
                <w:szCs w:val="19"/>
                <w:lang w:val="vi-VN"/>
              </w:rPr>
              <w:t>NOT NULL</w:t>
            </w:r>
          </w:p>
        </w:tc>
      </w:tr>
      <w:tr w:rsidR="005E1229" w:rsidRPr="00251645" w14:paraId="316FC50E" w14:textId="77777777" w:rsidTr="00B407F6">
        <w:tc>
          <w:tcPr>
            <w:tcW w:w="1559" w:type="dxa"/>
          </w:tcPr>
          <w:p w14:paraId="52DF4E81" w14:textId="77777777" w:rsidR="005E1229" w:rsidRPr="00251645" w:rsidRDefault="005E1229" w:rsidP="001F0F5B">
            <w:pPr>
              <w:pStyle w:val="ListParagraph"/>
              <w:ind w:left="0"/>
              <w:rPr>
                <w:rFonts w:cstheme="minorHAnsi"/>
                <w:b/>
                <w:sz w:val="19"/>
                <w:szCs w:val="19"/>
              </w:rPr>
            </w:pPr>
            <w:r w:rsidRPr="00251645">
              <w:rPr>
                <w:rFonts w:cstheme="minorHAnsi"/>
                <w:b/>
                <w:color w:val="000000"/>
                <w:sz w:val="19"/>
                <w:szCs w:val="19"/>
                <w:lang w:val="vi-VN"/>
              </w:rPr>
              <w:t>DonVi</w:t>
            </w:r>
          </w:p>
        </w:tc>
        <w:tc>
          <w:tcPr>
            <w:tcW w:w="1843" w:type="dxa"/>
          </w:tcPr>
          <w:p w14:paraId="5BD395EF"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lang w:val="vi-VN"/>
              </w:rPr>
              <w:t>NVARCHAR(4)</w:t>
            </w:r>
          </w:p>
        </w:tc>
        <w:tc>
          <w:tcPr>
            <w:tcW w:w="3827" w:type="dxa"/>
          </w:tcPr>
          <w:p w14:paraId="733F2D0B" w14:textId="3B7E58B3" w:rsidR="005E1229" w:rsidRPr="00251645" w:rsidRDefault="00F05BD9" w:rsidP="001F0F5B">
            <w:pPr>
              <w:pStyle w:val="ListParagraph"/>
              <w:ind w:left="0"/>
              <w:rPr>
                <w:rFonts w:cstheme="minorHAnsi"/>
                <w:sz w:val="19"/>
                <w:szCs w:val="19"/>
              </w:rPr>
            </w:pPr>
            <w:r w:rsidRPr="00251645">
              <w:rPr>
                <w:rFonts w:cstheme="minorHAnsi"/>
                <w:sz w:val="19"/>
                <w:szCs w:val="19"/>
                <w:lang w:val="vi-VN"/>
              </w:rPr>
              <w:t>Chọn 1 trong 2 giá trị: chai hoặc viên</w:t>
            </w:r>
          </w:p>
        </w:tc>
        <w:tc>
          <w:tcPr>
            <w:tcW w:w="1700" w:type="dxa"/>
          </w:tcPr>
          <w:p w14:paraId="5F2BE151" w14:textId="49CCE945" w:rsidR="005E1229" w:rsidRPr="00251645" w:rsidRDefault="004B30DC" w:rsidP="001F0F5B">
            <w:pPr>
              <w:pStyle w:val="ListParagraph"/>
              <w:ind w:left="0"/>
              <w:rPr>
                <w:rFonts w:cstheme="minorHAnsi"/>
                <w:sz w:val="19"/>
                <w:szCs w:val="19"/>
              </w:rPr>
            </w:pPr>
            <w:r w:rsidRPr="00251645">
              <w:rPr>
                <w:rFonts w:cstheme="minorHAnsi"/>
                <w:sz w:val="19"/>
                <w:szCs w:val="19"/>
                <w:lang w:val="vi-VN"/>
              </w:rPr>
              <w:t>NOT NULL</w:t>
            </w:r>
          </w:p>
        </w:tc>
      </w:tr>
      <w:tr w:rsidR="005E1229" w:rsidRPr="00251645" w14:paraId="7575E159" w14:textId="77777777" w:rsidTr="00B407F6">
        <w:tc>
          <w:tcPr>
            <w:tcW w:w="1559" w:type="dxa"/>
          </w:tcPr>
          <w:p w14:paraId="27E781C1" w14:textId="77777777" w:rsidR="005E1229" w:rsidRPr="00251645" w:rsidRDefault="005E1229" w:rsidP="001F0F5B">
            <w:pPr>
              <w:pStyle w:val="ListParagraph"/>
              <w:ind w:left="0"/>
              <w:rPr>
                <w:rFonts w:cstheme="minorHAnsi"/>
                <w:b/>
                <w:sz w:val="19"/>
                <w:szCs w:val="19"/>
              </w:rPr>
            </w:pPr>
            <w:r w:rsidRPr="00251645">
              <w:rPr>
                <w:rFonts w:cstheme="minorHAnsi"/>
                <w:b/>
                <w:color w:val="000000"/>
                <w:sz w:val="19"/>
                <w:szCs w:val="19"/>
                <w:lang w:val="vi-VN"/>
              </w:rPr>
              <w:t>DonGia</w:t>
            </w:r>
          </w:p>
        </w:tc>
        <w:tc>
          <w:tcPr>
            <w:tcW w:w="1843" w:type="dxa"/>
          </w:tcPr>
          <w:p w14:paraId="77699084"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highlight w:val="white"/>
                <w:lang w:val="vi-VN"/>
              </w:rPr>
              <w:t>INT</w:t>
            </w:r>
          </w:p>
        </w:tc>
        <w:tc>
          <w:tcPr>
            <w:tcW w:w="3827" w:type="dxa"/>
          </w:tcPr>
          <w:p w14:paraId="4F31A108" w14:textId="1F1B4A36" w:rsidR="005E1229" w:rsidRPr="00251645" w:rsidRDefault="00625BFA" w:rsidP="001F0F5B">
            <w:pPr>
              <w:pStyle w:val="ListParagraph"/>
              <w:ind w:left="0"/>
              <w:rPr>
                <w:rFonts w:cstheme="minorHAnsi"/>
                <w:sz w:val="19"/>
                <w:szCs w:val="19"/>
              </w:rPr>
            </w:pPr>
            <w:r w:rsidRPr="00251645">
              <w:rPr>
                <w:rFonts w:cstheme="minorHAnsi"/>
                <w:sz w:val="19"/>
                <w:szCs w:val="19"/>
                <w:lang w:val="vi-VN"/>
              </w:rPr>
              <w:t>Số nguyên</w:t>
            </w:r>
          </w:p>
        </w:tc>
        <w:tc>
          <w:tcPr>
            <w:tcW w:w="1700" w:type="dxa"/>
          </w:tcPr>
          <w:p w14:paraId="27DA1C21" w14:textId="2F49D559" w:rsidR="005E1229" w:rsidRPr="00251645" w:rsidRDefault="004B30DC" w:rsidP="001F0F5B">
            <w:pPr>
              <w:pStyle w:val="ListParagraph"/>
              <w:ind w:left="0"/>
              <w:rPr>
                <w:rFonts w:cstheme="minorHAnsi"/>
                <w:sz w:val="19"/>
                <w:szCs w:val="19"/>
              </w:rPr>
            </w:pPr>
            <w:r w:rsidRPr="00251645">
              <w:rPr>
                <w:rFonts w:cstheme="minorHAnsi"/>
                <w:sz w:val="19"/>
                <w:szCs w:val="19"/>
                <w:lang w:val="vi-VN"/>
              </w:rPr>
              <w:t>DEFAULT 0</w:t>
            </w:r>
          </w:p>
        </w:tc>
      </w:tr>
    </w:tbl>
    <w:p w14:paraId="4652F87C" w14:textId="77777777" w:rsidR="005E1229" w:rsidRDefault="005E1229" w:rsidP="005E1229"/>
    <w:p w14:paraId="78138F46" w14:textId="77777777" w:rsidR="005E1229" w:rsidRPr="00194BA0" w:rsidRDefault="005E1229" w:rsidP="005E1229">
      <w:pPr>
        <w:pStyle w:val="ListParagraph"/>
        <w:numPr>
          <w:ilvl w:val="0"/>
          <w:numId w:val="31"/>
        </w:numPr>
        <w:rPr>
          <w:b/>
        </w:rPr>
      </w:pPr>
      <w:r w:rsidRPr="00194BA0">
        <w:rPr>
          <w:b/>
          <w:lang w:val="vi-VN"/>
        </w:rPr>
        <w:t>PHIEUKB</w:t>
      </w:r>
    </w:p>
    <w:tbl>
      <w:tblPr>
        <w:tblStyle w:val="TableGrid"/>
        <w:tblW w:w="0" w:type="auto"/>
        <w:tblInd w:w="421" w:type="dxa"/>
        <w:tblLook w:val="04A0" w:firstRow="1" w:lastRow="0" w:firstColumn="1" w:lastColumn="0" w:noHBand="0" w:noVBand="1"/>
      </w:tblPr>
      <w:tblGrid>
        <w:gridCol w:w="1578"/>
        <w:gridCol w:w="1824"/>
        <w:gridCol w:w="3827"/>
        <w:gridCol w:w="1700"/>
      </w:tblGrid>
      <w:tr w:rsidR="005E1229" w:rsidRPr="004C7F8C" w14:paraId="5C55D021" w14:textId="77777777" w:rsidTr="00F05BD9">
        <w:tc>
          <w:tcPr>
            <w:tcW w:w="1578" w:type="dxa"/>
          </w:tcPr>
          <w:p w14:paraId="216C75A8" w14:textId="77777777" w:rsidR="005E1229" w:rsidRPr="004C7F8C" w:rsidRDefault="005E1229" w:rsidP="001F0F5B">
            <w:pPr>
              <w:pStyle w:val="ListParagraph"/>
              <w:ind w:left="0"/>
              <w:jc w:val="center"/>
              <w:rPr>
                <w:rFonts w:cstheme="minorHAnsi"/>
                <w:b/>
                <w:i/>
              </w:rPr>
            </w:pPr>
            <w:r>
              <w:rPr>
                <w:rFonts w:cstheme="minorHAnsi"/>
                <w:b/>
                <w:i/>
              </w:rPr>
              <w:t>Thuộc tính</w:t>
            </w:r>
          </w:p>
        </w:tc>
        <w:tc>
          <w:tcPr>
            <w:tcW w:w="1824" w:type="dxa"/>
          </w:tcPr>
          <w:p w14:paraId="58EA6002" w14:textId="77777777" w:rsidR="005E1229" w:rsidRPr="004C7F8C" w:rsidRDefault="005E1229" w:rsidP="001F0F5B">
            <w:pPr>
              <w:pStyle w:val="ListParagraph"/>
              <w:ind w:left="0"/>
              <w:jc w:val="center"/>
              <w:rPr>
                <w:rFonts w:cstheme="minorHAnsi"/>
                <w:b/>
                <w:i/>
              </w:rPr>
            </w:pPr>
            <w:r w:rsidRPr="004C7F8C">
              <w:rPr>
                <w:rFonts w:cstheme="minorHAnsi"/>
                <w:b/>
                <w:i/>
              </w:rPr>
              <w:t>Kiểu dữ liệu</w:t>
            </w:r>
          </w:p>
        </w:tc>
        <w:tc>
          <w:tcPr>
            <w:tcW w:w="3827" w:type="dxa"/>
          </w:tcPr>
          <w:p w14:paraId="52B521C3" w14:textId="410A3916" w:rsidR="005E1229" w:rsidRPr="004C7F8C" w:rsidRDefault="005E1229" w:rsidP="001F0F5B">
            <w:pPr>
              <w:pStyle w:val="ListParagraph"/>
              <w:ind w:left="0"/>
              <w:jc w:val="center"/>
              <w:rPr>
                <w:rFonts w:cstheme="minorHAnsi"/>
                <w:b/>
                <w:i/>
              </w:rPr>
            </w:pPr>
            <w:r>
              <w:rPr>
                <w:rFonts w:cstheme="minorHAnsi"/>
                <w:b/>
                <w:i/>
                <w:lang w:val="vi-VN"/>
              </w:rPr>
              <w:t>Định dạng</w:t>
            </w:r>
          </w:p>
        </w:tc>
        <w:tc>
          <w:tcPr>
            <w:tcW w:w="1700" w:type="dxa"/>
          </w:tcPr>
          <w:p w14:paraId="32720C7C" w14:textId="1C767F32" w:rsidR="005E1229" w:rsidRPr="004C7F8C" w:rsidRDefault="005E1229" w:rsidP="001F0F5B">
            <w:pPr>
              <w:pStyle w:val="ListParagraph"/>
              <w:ind w:left="0"/>
              <w:jc w:val="center"/>
              <w:rPr>
                <w:rFonts w:cstheme="minorHAnsi"/>
                <w:b/>
                <w:i/>
              </w:rPr>
            </w:pPr>
            <w:r>
              <w:rPr>
                <w:rFonts w:cstheme="minorHAnsi"/>
                <w:b/>
                <w:i/>
                <w:lang w:val="vi-VN"/>
              </w:rPr>
              <w:t>Ghi chú</w:t>
            </w:r>
          </w:p>
        </w:tc>
      </w:tr>
      <w:tr w:rsidR="005E1229" w:rsidRPr="00251645" w14:paraId="6CDB2AD9" w14:textId="77777777" w:rsidTr="00F05BD9">
        <w:tc>
          <w:tcPr>
            <w:tcW w:w="1578" w:type="dxa"/>
          </w:tcPr>
          <w:p w14:paraId="631E6F15" w14:textId="13FE10E6" w:rsidR="005E1229" w:rsidRPr="00251645" w:rsidRDefault="00F05BD9" w:rsidP="001F0F5B">
            <w:pPr>
              <w:pStyle w:val="ListParagraph"/>
              <w:ind w:left="0"/>
              <w:rPr>
                <w:rFonts w:cstheme="minorHAnsi"/>
                <w:b/>
                <w:sz w:val="19"/>
                <w:szCs w:val="19"/>
                <w:u w:val="single"/>
              </w:rPr>
            </w:pPr>
            <w:r w:rsidRPr="00251645">
              <w:rPr>
                <w:rFonts w:cstheme="minorHAnsi"/>
                <w:b/>
                <w:color w:val="000000"/>
                <w:sz w:val="19"/>
                <w:szCs w:val="19"/>
                <w:u w:val="single"/>
                <w:lang w:val="vi-VN"/>
              </w:rPr>
              <w:t>Ma</w:t>
            </w:r>
            <w:r w:rsidR="005E1229" w:rsidRPr="00251645">
              <w:rPr>
                <w:rFonts w:cstheme="minorHAnsi"/>
                <w:b/>
                <w:color w:val="000000"/>
                <w:sz w:val="19"/>
                <w:szCs w:val="19"/>
                <w:u w:val="single"/>
                <w:lang w:val="vi-VN"/>
              </w:rPr>
              <w:t>PKB</w:t>
            </w:r>
          </w:p>
        </w:tc>
        <w:tc>
          <w:tcPr>
            <w:tcW w:w="1824" w:type="dxa"/>
          </w:tcPr>
          <w:p w14:paraId="21986474"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lang w:val="vi-VN"/>
              </w:rPr>
              <w:t>INT</w:t>
            </w:r>
          </w:p>
        </w:tc>
        <w:tc>
          <w:tcPr>
            <w:tcW w:w="3827" w:type="dxa"/>
          </w:tcPr>
          <w:p w14:paraId="01B4EC1E" w14:textId="6086EE2B" w:rsidR="005E1229" w:rsidRPr="00251645" w:rsidRDefault="00625BFA" w:rsidP="001F0F5B">
            <w:pPr>
              <w:pStyle w:val="ListParagraph"/>
              <w:ind w:left="0"/>
              <w:rPr>
                <w:rFonts w:cstheme="minorHAnsi"/>
                <w:sz w:val="19"/>
                <w:szCs w:val="19"/>
              </w:rPr>
            </w:pPr>
            <w:r w:rsidRPr="00251645">
              <w:rPr>
                <w:rFonts w:cstheme="minorHAnsi"/>
                <w:sz w:val="19"/>
                <w:szCs w:val="19"/>
                <w:lang w:val="vi-VN"/>
              </w:rPr>
              <w:t>Số nguyên, hệ thống tự động phát sinh</w:t>
            </w:r>
          </w:p>
        </w:tc>
        <w:tc>
          <w:tcPr>
            <w:tcW w:w="1700" w:type="dxa"/>
          </w:tcPr>
          <w:p w14:paraId="6E52783A" w14:textId="75C649E3" w:rsidR="005E1229" w:rsidRPr="00251645" w:rsidRDefault="004B30DC" w:rsidP="001F0F5B">
            <w:pPr>
              <w:pStyle w:val="ListParagraph"/>
              <w:ind w:left="0"/>
              <w:rPr>
                <w:rFonts w:cstheme="minorHAnsi"/>
                <w:sz w:val="19"/>
                <w:szCs w:val="19"/>
              </w:rPr>
            </w:pPr>
            <w:r w:rsidRPr="00251645">
              <w:rPr>
                <w:rFonts w:cstheme="minorHAnsi"/>
                <w:sz w:val="19"/>
                <w:szCs w:val="19"/>
                <w:lang w:val="vi-VN"/>
              </w:rPr>
              <w:t>NOT NULL</w:t>
            </w:r>
          </w:p>
        </w:tc>
      </w:tr>
      <w:tr w:rsidR="005E1229" w:rsidRPr="00251645" w14:paraId="04137522" w14:textId="77777777" w:rsidTr="00F05BD9">
        <w:tc>
          <w:tcPr>
            <w:tcW w:w="1578" w:type="dxa"/>
          </w:tcPr>
          <w:p w14:paraId="2F07C8AF" w14:textId="77777777" w:rsidR="005E1229" w:rsidRPr="00251645" w:rsidRDefault="005E1229" w:rsidP="001F0F5B">
            <w:pPr>
              <w:pStyle w:val="ListParagraph"/>
              <w:ind w:left="0"/>
              <w:rPr>
                <w:rFonts w:cstheme="minorHAnsi"/>
                <w:b/>
                <w:sz w:val="19"/>
                <w:szCs w:val="19"/>
                <w:lang w:val="vi-VN"/>
              </w:rPr>
            </w:pPr>
            <w:r w:rsidRPr="00251645">
              <w:rPr>
                <w:rFonts w:cstheme="minorHAnsi"/>
                <w:b/>
                <w:sz w:val="19"/>
                <w:szCs w:val="19"/>
                <w:lang w:val="vi-VN"/>
              </w:rPr>
              <w:t>MaBenhNhan</w:t>
            </w:r>
          </w:p>
        </w:tc>
        <w:tc>
          <w:tcPr>
            <w:tcW w:w="1824" w:type="dxa"/>
          </w:tcPr>
          <w:p w14:paraId="58AAB32C"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lang w:val="vi-VN"/>
              </w:rPr>
              <w:t>INT</w:t>
            </w:r>
          </w:p>
        </w:tc>
        <w:tc>
          <w:tcPr>
            <w:tcW w:w="3827" w:type="dxa"/>
          </w:tcPr>
          <w:p w14:paraId="7C48FC73" w14:textId="4D4D073B" w:rsidR="005E1229" w:rsidRPr="00251645" w:rsidRDefault="00625BFA" w:rsidP="001F0F5B">
            <w:pPr>
              <w:pStyle w:val="ListParagraph"/>
              <w:ind w:left="0"/>
              <w:rPr>
                <w:rFonts w:cstheme="minorHAnsi"/>
                <w:sz w:val="19"/>
                <w:szCs w:val="19"/>
              </w:rPr>
            </w:pPr>
            <w:r w:rsidRPr="00251645">
              <w:rPr>
                <w:rFonts w:cstheme="minorHAnsi"/>
                <w:sz w:val="19"/>
                <w:szCs w:val="19"/>
                <w:lang w:val="vi-VN"/>
              </w:rPr>
              <w:t>Số nguyên</w:t>
            </w:r>
          </w:p>
        </w:tc>
        <w:tc>
          <w:tcPr>
            <w:tcW w:w="1700" w:type="dxa"/>
          </w:tcPr>
          <w:p w14:paraId="27A87168" w14:textId="2D3B011E" w:rsidR="005E1229" w:rsidRPr="00251645" w:rsidRDefault="004B30DC" w:rsidP="001F0F5B">
            <w:pPr>
              <w:pStyle w:val="ListParagraph"/>
              <w:ind w:left="0"/>
              <w:rPr>
                <w:rFonts w:cstheme="minorHAnsi"/>
                <w:sz w:val="19"/>
                <w:szCs w:val="19"/>
              </w:rPr>
            </w:pPr>
            <w:r w:rsidRPr="00251645">
              <w:rPr>
                <w:rFonts w:cstheme="minorHAnsi"/>
                <w:sz w:val="19"/>
                <w:szCs w:val="19"/>
                <w:lang w:val="vi-VN"/>
              </w:rPr>
              <w:t>NOT NULL</w:t>
            </w:r>
          </w:p>
        </w:tc>
      </w:tr>
      <w:tr w:rsidR="005E1229" w:rsidRPr="00251645" w14:paraId="7FEFC48D" w14:textId="77777777" w:rsidTr="00F05BD9">
        <w:tc>
          <w:tcPr>
            <w:tcW w:w="1578" w:type="dxa"/>
          </w:tcPr>
          <w:p w14:paraId="79813E5D" w14:textId="77777777" w:rsidR="005E1229" w:rsidRPr="00251645" w:rsidRDefault="005E1229" w:rsidP="001F0F5B">
            <w:pPr>
              <w:pStyle w:val="ListParagraph"/>
              <w:ind w:left="0"/>
              <w:rPr>
                <w:rFonts w:cstheme="minorHAnsi"/>
                <w:b/>
                <w:sz w:val="19"/>
                <w:szCs w:val="19"/>
              </w:rPr>
            </w:pPr>
            <w:r w:rsidRPr="00251645">
              <w:rPr>
                <w:rFonts w:cstheme="minorHAnsi"/>
                <w:b/>
                <w:color w:val="000000"/>
                <w:sz w:val="19"/>
                <w:szCs w:val="19"/>
                <w:lang w:val="vi-VN"/>
              </w:rPr>
              <w:t>LoaiBenh</w:t>
            </w:r>
          </w:p>
        </w:tc>
        <w:tc>
          <w:tcPr>
            <w:tcW w:w="1824" w:type="dxa"/>
          </w:tcPr>
          <w:p w14:paraId="6E426BA5"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lang w:val="vi-VN"/>
              </w:rPr>
              <w:t>NVARCHAR(50)</w:t>
            </w:r>
          </w:p>
        </w:tc>
        <w:tc>
          <w:tcPr>
            <w:tcW w:w="3827" w:type="dxa"/>
          </w:tcPr>
          <w:p w14:paraId="6C9781F2" w14:textId="5863B9FD" w:rsidR="005E1229" w:rsidRPr="00251645" w:rsidRDefault="00F05BD9" w:rsidP="001F0F5B">
            <w:pPr>
              <w:pStyle w:val="ListParagraph"/>
              <w:ind w:left="0"/>
              <w:rPr>
                <w:rFonts w:cstheme="minorHAnsi"/>
                <w:sz w:val="19"/>
                <w:szCs w:val="19"/>
              </w:rPr>
            </w:pPr>
            <w:r w:rsidRPr="00251645">
              <w:rPr>
                <w:rFonts w:cstheme="minorHAnsi"/>
                <w:sz w:val="19"/>
                <w:szCs w:val="19"/>
                <w:lang w:val="vi-VN"/>
              </w:rPr>
              <w:t>Chọn 1 trong 5 giá trị</w:t>
            </w:r>
          </w:p>
        </w:tc>
        <w:tc>
          <w:tcPr>
            <w:tcW w:w="1700" w:type="dxa"/>
          </w:tcPr>
          <w:p w14:paraId="05288E82" w14:textId="50D63968" w:rsidR="005E1229" w:rsidRPr="00251645" w:rsidRDefault="004B30DC" w:rsidP="001F0F5B">
            <w:pPr>
              <w:pStyle w:val="ListParagraph"/>
              <w:ind w:left="0"/>
              <w:rPr>
                <w:rFonts w:cstheme="minorHAnsi"/>
                <w:sz w:val="19"/>
                <w:szCs w:val="19"/>
              </w:rPr>
            </w:pPr>
            <w:r w:rsidRPr="00251645">
              <w:rPr>
                <w:rFonts w:cstheme="minorHAnsi"/>
                <w:sz w:val="19"/>
                <w:szCs w:val="19"/>
                <w:lang w:val="vi-VN"/>
              </w:rPr>
              <w:t>NOT NULL</w:t>
            </w:r>
          </w:p>
        </w:tc>
      </w:tr>
      <w:tr w:rsidR="005E1229" w:rsidRPr="00251645" w14:paraId="4E76A2EA" w14:textId="77777777" w:rsidTr="00F05BD9">
        <w:tc>
          <w:tcPr>
            <w:tcW w:w="1578" w:type="dxa"/>
          </w:tcPr>
          <w:p w14:paraId="2C543F53" w14:textId="77777777" w:rsidR="005E1229" w:rsidRPr="00251645" w:rsidRDefault="005E1229" w:rsidP="001F0F5B">
            <w:pPr>
              <w:pStyle w:val="ListParagraph"/>
              <w:ind w:left="0"/>
              <w:rPr>
                <w:rFonts w:cstheme="minorHAnsi"/>
                <w:b/>
                <w:sz w:val="19"/>
                <w:szCs w:val="19"/>
              </w:rPr>
            </w:pPr>
            <w:r w:rsidRPr="00251645">
              <w:rPr>
                <w:rFonts w:cstheme="minorHAnsi"/>
                <w:b/>
                <w:color w:val="000000"/>
                <w:sz w:val="19"/>
                <w:szCs w:val="19"/>
                <w:lang w:val="vi-VN"/>
              </w:rPr>
              <w:t>TrieuChung</w:t>
            </w:r>
          </w:p>
        </w:tc>
        <w:tc>
          <w:tcPr>
            <w:tcW w:w="1824" w:type="dxa"/>
          </w:tcPr>
          <w:p w14:paraId="370E0E6C"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lang w:val="vi-VN"/>
              </w:rPr>
              <w:t>NVARCHAR(100)</w:t>
            </w:r>
          </w:p>
        </w:tc>
        <w:tc>
          <w:tcPr>
            <w:tcW w:w="3827" w:type="dxa"/>
          </w:tcPr>
          <w:p w14:paraId="274638D3" w14:textId="522CBAD1" w:rsidR="005E1229" w:rsidRPr="00251645" w:rsidRDefault="004B30DC" w:rsidP="001F0F5B">
            <w:pPr>
              <w:pStyle w:val="ListParagraph"/>
              <w:ind w:left="0"/>
              <w:rPr>
                <w:rFonts w:cstheme="minorHAnsi"/>
                <w:sz w:val="19"/>
                <w:szCs w:val="19"/>
              </w:rPr>
            </w:pPr>
            <w:r w:rsidRPr="00251645">
              <w:rPr>
                <w:rFonts w:cstheme="minorHAnsi"/>
                <w:sz w:val="19"/>
                <w:szCs w:val="19"/>
                <w:lang w:val="vi-VN"/>
              </w:rPr>
              <w:t>Viết tiếng Việt có dấu</w:t>
            </w:r>
          </w:p>
        </w:tc>
        <w:tc>
          <w:tcPr>
            <w:tcW w:w="1700" w:type="dxa"/>
          </w:tcPr>
          <w:p w14:paraId="314C12B6" w14:textId="50D9DBE8" w:rsidR="005E1229" w:rsidRPr="00251645" w:rsidRDefault="004B30DC" w:rsidP="001F0F5B">
            <w:pPr>
              <w:pStyle w:val="ListParagraph"/>
              <w:ind w:left="0"/>
              <w:rPr>
                <w:rFonts w:cstheme="minorHAnsi"/>
                <w:sz w:val="19"/>
                <w:szCs w:val="19"/>
              </w:rPr>
            </w:pPr>
            <w:r w:rsidRPr="00251645">
              <w:rPr>
                <w:rFonts w:cstheme="minorHAnsi"/>
                <w:sz w:val="19"/>
                <w:szCs w:val="19"/>
                <w:lang w:val="vi-VN"/>
              </w:rPr>
              <w:t>NOT NULL</w:t>
            </w:r>
          </w:p>
        </w:tc>
      </w:tr>
      <w:tr w:rsidR="005E1229" w:rsidRPr="00251645" w14:paraId="2FA78E08" w14:textId="77777777" w:rsidTr="00F05BD9">
        <w:tc>
          <w:tcPr>
            <w:tcW w:w="1578" w:type="dxa"/>
          </w:tcPr>
          <w:p w14:paraId="3854B9D5" w14:textId="77777777" w:rsidR="005E1229" w:rsidRPr="00251645" w:rsidRDefault="005E1229" w:rsidP="001F0F5B">
            <w:pPr>
              <w:pStyle w:val="ListParagraph"/>
              <w:ind w:left="0"/>
              <w:rPr>
                <w:rFonts w:cstheme="minorHAnsi"/>
                <w:b/>
                <w:sz w:val="19"/>
                <w:szCs w:val="19"/>
              </w:rPr>
            </w:pPr>
            <w:r w:rsidRPr="00251645">
              <w:rPr>
                <w:rFonts w:cstheme="minorHAnsi"/>
                <w:b/>
                <w:color w:val="000000"/>
                <w:sz w:val="19"/>
                <w:szCs w:val="19"/>
                <w:lang w:val="vi-VN"/>
              </w:rPr>
              <w:t>NgayKham</w:t>
            </w:r>
          </w:p>
        </w:tc>
        <w:tc>
          <w:tcPr>
            <w:tcW w:w="1824" w:type="dxa"/>
          </w:tcPr>
          <w:p w14:paraId="2569FD84"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lang w:val="vi-VN"/>
              </w:rPr>
              <w:t>DATE</w:t>
            </w:r>
          </w:p>
        </w:tc>
        <w:tc>
          <w:tcPr>
            <w:tcW w:w="3827" w:type="dxa"/>
          </w:tcPr>
          <w:p w14:paraId="05BD0F8D" w14:textId="095E7BBC" w:rsidR="005E1229" w:rsidRPr="00251645" w:rsidRDefault="004B30DC" w:rsidP="001F0F5B">
            <w:pPr>
              <w:pStyle w:val="ListParagraph"/>
              <w:ind w:left="0"/>
              <w:rPr>
                <w:rFonts w:cstheme="minorHAnsi"/>
                <w:sz w:val="19"/>
                <w:szCs w:val="19"/>
                <w:lang w:val="vi-VN"/>
              </w:rPr>
            </w:pPr>
            <w:r w:rsidRPr="00251645">
              <w:rPr>
                <w:rFonts w:cstheme="minorHAnsi"/>
                <w:sz w:val="19"/>
                <w:szCs w:val="19"/>
                <w:lang w:val="vi-VN"/>
              </w:rPr>
              <w:t>dd/mm/yyyy</w:t>
            </w:r>
          </w:p>
        </w:tc>
        <w:tc>
          <w:tcPr>
            <w:tcW w:w="1700" w:type="dxa"/>
          </w:tcPr>
          <w:p w14:paraId="6E2F8253" w14:textId="4BA6961E" w:rsidR="005E1229" w:rsidRPr="00251645" w:rsidRDefault="004B30DC" w:rsidP="001F0F5B">
            <w:pPr>
              <w:pStyle w:val="ListParagraph"/>
              <w:ind w:left="0"/>
              <w:rPr>
                <w:rFonts w:cstheme="minorHAnsi"/>
                <w:sz w:val="19"/>
                <w:szCs w:val="19"/>
              </w:rPr>
            </w:pPr>
            <w:r w:rsidRPr="00251645">
              <w:rPr>
                <w:rFonts w:cstheme="minorHAnsi"/>
                <w:sz w:val="19"/>
                <w:szCs w:val="19"/>
                <w:lang w:val="vi-VN"/>
              </w:rPr>
              <w:t>NOT NULL</w:t>
            </w:r>
          </w:p>
        </w:tc>
      </w:tr>
    </w:tbl>
    <w:p w14:paraId="4A00A7B1" w14:textId="77777777" w:rsidR="005E1229" w:rsidRDefault="005E1229" w:rsidP="005E1229"/>
    <w:p w14:paraId="162E0287" w14:textId="77777777" w:rsidR="005E1229" w:rsidRPr="00194BA0" w:rsidRDefault="005E1229" w:rsidP="005E1229">
      <w:pPr>
        <w:pStyle w:val="ListParagraph"/>
        <w:numPr>
          <w:ilvl w:val="0"/>
          <w:numId w:val="31"/>
        </w:numPr>
        <w:rPr>
          <w:b/>
        </w:rPr>
      </w:pPr>
      <w:r w:rsidRPr="00194BA0">
        <w:rPr>
          <w:b/>
          <w:lang w:val="vi-VN"/>
        </w:rPr>
        <w:t>CHITIETPKB</w:t>
      </w:r>
    </w:p>
    <w:tbl>
      <w:tblPr>
        <w:tblStyle w:val="TableGrid"/>
        <w:tblW w:w="0" w:type="auto"/>
        <w:tblInd w:w="421" w:type="dxa"/>
        <w:tblLook w:val="04A0" w:firstRow="1" w:lastRow="0" w:firstColumn="1" w:lastColumn="0" w:noHBand="0" w:noVBand="1"/>
      </w:tblPr>
      <w:tblGrid>
        <w:gridCol w:w="1559"/>
        <w:gridCol w:w="1798"/>
        <w:gridCol w:w="3872"/>
        <w:gridCol w:w="1700"/>
      </w:tblGrid>
      <w:tr w:rsidR="005E1229" w:rsidRPr="004C7F8C" w14:paraId="1EABE366" w14:textId="77777777" w:rsidTr="00F05BD9">
        <w:tc>
          <w:tcPr>
            <w:tcW w:w="1559" w:type="dxa"/>
          </w:tcPr>
          <w:p w14:paraId="7E23A49E" w14:textId="77777777" w:rsidR="005E1229" w:rsidRPr="004C7F8C" w:rsidRDefault="005E1229" w:rsidP="001F0F5B">
            <w:pPr>
              <w:pStyle w:val="ListParagraph"/>
              <w:ind w:left="0"/>
              <w:jc w:val="center"/>
              <w:rPr>
                <w:rFonts w:cstheme="minorHAnsi"/>
                <w:b/>
                <w:i/>
              </w:rPr>
            </w:pPr>
            <w:r>
              <w:rPr>
                <w:rFonts w:cstheme="minorHAnsi"/>
                <w:b/>
                <w:i/>
              </w:rPr>
              <w:t>Thuộc tính</w:t>
            </w:r>
          </w:p>
        </w:tc>
        <w:tc>
          <w:tcPr>
            <w:tcW w:w="1798" w:type="dxa"/>
          </w:tcPr>
          <w:p w14:paraId="386F4EB7" w14:textId="77777777" w:rsidR="005E1229" w:rsidRPr="004C7F8C" w:rsidRDefault="005E1229" w:rsidP="001F0F5B">
            <w:pPr>
              <w:pStyle w:val="ListParagraph"/>
              <w:ind w:left="0"/>
              <w:jc w:val="center"/>
              <w:rPr>
                <w:rFonts w:cstheme="minorHAnsi"/>
                <w:b/>
                <w:i/>
              </w:rPr>
            </w:pPr>
            <w:r w:rsidRPr="004C7F8C">
              <w:rPr>
                <w:rFonts w:cstheme="minorHAnsi"/>
                <w:b/>
                <w:i/>
              </w:rPr>
              <w:t>Kiểu dữ liệu</w:t>
            </w:r>
          </w:p>
        </w:tc>
        <w:tc>
          <w:tcPr>
            <w:tcW w:w="3872" w:type="dxa"/>
          </w:tcPr>
          <w:p w14:paraId="5D734906" w14:textId="2D69167D" w:rsidR="005E1229" w:rsidRPr="004C7F8C" w:rsidRDefault="005E1229" w:rsidP="001F0F5B">
            <w:pPr>
              <w:pStyle w:val="ListParagraph"/>
              <w:ind w:left="0"/>
              <w:jc w:val="center"/>
              <w:rPr>
                <w:rFonts w:cstheme="minorHAnsi"/>
                <w:b/>
                <w:i/>
              </w:rPr>
            </w:pPr>
            <w:r>
              <w:rPr>
                <w:rFonts w:cstheme="minorHAnsi"/>
                <w:b/>
                <w:i/>
                <w:lang w:val="vi-VN"/>
              </w:rPr>
              <w:t>Định dạng</w:t>
            </w:r>
          </w:p>
        </w:tc>
        <w:tc>
          <w:tcPr>
            <w:tcW w:w="1700" w:type="dxa"/>
          </w:tcPr>
          <w:p w14:paraId="212B8C23" w14:textId="08FA5AF0" w:rsidR="005E1229" w:rsidRPr="004C7F8C" w:rsidRDefault="005E1229" w:rsidP="001F0F5B">
            <w:pPr>
              <w:pStyle w:val="ListParagraph"/>
              <w:ind w:left="0"/>
              <w:jc w:val="center"/>
              <w:rPr>
                <w:rFonts w:cstheme="minorHAnsi"/>
                <w:b/>
                <w:i/>
              </w:rPr>
            </w:pPr>
            <w:r>
              <w:rPr>
                <w:rFonts w:cstheme="minorHAnsi"/>
                <w:b/>
                <w:i/>
                <w:lang w:val="vi-VN"/>
              </w:rPr>
              <w:t>Ghi chú</w:t>
            </w:r>
          </w:p>
        </w:tc>
      </w:tr>
      <w:tr w:rsidR="005E1229" w:rsidRPr="00251645" w14:paraId="14FB7135" w14:textId="77777777" w:rsidTr="00F05BD9">
        <w:tc>
          <w:tcPr>
            <w:tcW w:w="1559" w:type="dxa"/>
          </w:tcPr>
          <w:p w14:paraId="433F7AE0" w14:textId="77777777" w:rsidR="005E1229" w:rsidRPr="00251645" w:rsidRDefault="005E1229" w:rsidP="001F0F5B">
            <w:pPr>
              <w:pStyle w:val="ListParagraph"/>
              <w:ind w:left="0"/>
              <w:rPr>
                <w:rFonts w:cstheme="minorHAnsi"/>
                <w:b/>
                <w:sz w:val="19"/>
                <w:szCs w:val="19"/>
                <w:u w:val="single"/>
              </w:rPr>
            </w:pPr>
            <w:r w:rsidRPr="00251645">
              <w:rPr>
                <w:rFonts w:cstheme="minorHAnsi"/>
                <w:b/>
                <w:color w:val="000000"/>
                <w:sz w:val="19"/>
                <w:szCs w:val="19"/>
                <w:u w:val="single"/>
                <w:lang w:val="vi-VN"/>
              </w:rPr>
              <w:t>MaCTPKB</w:t>
            </w:r>
          </w:p>
        </w:tc>
        <w:tc>
          <w:tcPr>
            <w:tcW w:w="1798" w:type="dxa"/>
          </w:tcPr>
          <w:p w14:paraId="7559AD67"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lang w:val="vi-VN"/>
              </w:rPr>
              <w:t>INT</w:t>
            </w:r>
          </w:p>
        </w:tc>
        <w:tc>
          <w:tcPr>
            <w:tcW w:w="3872" w:type="dxa"/>
          </w:tcPr>
          <w:p w14:paraId="6F822521" w14:textId="336BE1FB" w:rsidR="005E1229" w:rsidRPr="00251645" w:rsidRDefault="00625BFA" w:rsidP="001F0F5B">
            <w:pPr>
              <w:pStyle w:val="ListParagraph"/>
              <w:ind w:left="0"/>
              <w:rPr>
                <w:rFonts w:cstheme="minorHAnsi"/>
                <w:sz w:val="19"/>
                <w:szCs w:val="19"/>
              </w:rPr>
            </w:pPr>
            <w:r w:rsidRPr="00251645">
              <w:rPr>
                <w:rFonts w:cstheme="minorHAnsi"/>
                <w:sz w:val="19"/>
                <w:szCs w:val="19"/>
                <w:lang w:val="vi-VN"/>
              </w:rPr>
              <w:t>Số nguyên, hệ thống tự động phát sinh</w:t>
            </w:r>
          </w:p>
        </w:tc>
        <w:tc>
          <w:tcPr>
            <w:tcW w:w="1700" w:type="dxa"/>
          </w:tcPr>
          <w:p w14:paraId="0C5E33F2" w14:textId="45653AB9" w:rsidR="005E1229" w:rsidRPr="00251645" w:rsidRDefault="004B30DC" w:rsidP="001F0F5B">
            <w:pPr>
              <w:pStyle w:val="ListParagraph"/>
              <w:ind w:left="0"/>
              <w:rPr>
                <w:rFonts w:cstheme="minorHAnsi"/>
                <w:sz w:val="19"/>
                <w:szCs w:val="19"/>
              </w:rPr>
            </w:pPr>
            <w:r w:rsidRPr="00251645">
              <w:rPr>
                <w:rFonts w:cstheme="minorHAnsi"/>
                <w:sz w:val="19"/>
                <w:szCs w:val="19"/>
                <w:lang w:val="vi-VN"/>
              </w:rPr>
              <w:t>NOT NULL</w:t>
            </w:r>
          </w:p>
        </w:tc>
      </w:tr>
      <w:tr w:rsidR="005E1229" w:rsidRPr="00251645" w14:paraId="416CA965" w14:textId="77777777" w:rsidTr="00F05BD9">
        <w:tc>
          <w:tcPr>
            <w:tcW w:w="1559" w:type="dxa"/>
          </w:tcPr>
          <w:p w14:paraId="0D32AAC4" w14:textId="77777777" w:rsidR="005E1229" w:rsidRPr="00251645" w:rsidRDefault="005E1229" w:rsidP="001F0F5B">
            <w:pPr>
              <w:pStyle w:val="ListParagraph"/>
              <w:ind w:left="0"/>
              <w:rPr>
                <w:rFonts w:cstheme="minorHAnsi"/>
                <w:b/>
                <w:sz w:val="19"/>
                <w:szCs w:val="19"/>
                <w:lang w:val="vi-VN"/>
              </w:rPr>
            </w:pPr>
            <w:r w:rsidRPr="00251645">
              <w:rPr>
                <w:rFonts w:cstheme="minorHAnsi"/>
                <w:b/>
                <w:sz w:val="19"/>
                <w:szCs w:val="19"/>
                <w:lang w:val="vi-VN"/>
              </w:rPr>
              <w:t>MaPKB</w:t>
            </w:r>
          </w:p>
        </w:tc>
        <w:tc>
          <w:tcPr>
            <w:tcW w:w="1798" w:type="dxa"/>
          </w:tcPr>
          <w:p w14:paraId="6BCDD0A1"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lang w:val="vi-VN"/>
              </w:rPr>
              <w:t>INT</w:t>
            </w:r>
          </w:p>
        </w:tc>
        <w:tc>
          <w:tcPr>
            <w:tcW w:w="3872" w:type="dxa"/>
          </w:tcPr>
          <w:p w14:paraId="55BD9ABA" w14:textId="54D36816" w:rsidR="005E1229" w:rsidRPr="00251645" w:rsidRDefault="00625BFA" w:rsidP="001F0F5B">
            <w:pPr>
              <w:pStyle w:val="ListParagraph"/>
              <w:ind w:left="0"/>
              <w:rPr>
                <w:rFonts w:cstheme="minorHAnsi"/>
                <w:sz w:val="19"/>
                <w:szCs w:val="19"/>
              </w:rPr>
            </w:pPr>
            <w:r w:rsidRPr="00251645">
              <w:rPr>
                <w:rFonts w:cstheme="minorHAnsi"/>
                <w:sz w:val="19"/>
                <w:szCs w:val="19"/>
                <w:lang w:val="vi-VN"/>
              </w:rPr>
              <w:t>Số nguyên</w:t>
            </w:r>
          </w:p>
        </w:tc>
        <w:tc>
          <w:tcPr>
            <w:tcW w:w="1700" w:type="dxa"/>
          </w:tcPr>
          <w:p w14:paraId="51C9AFDE" w14:textId="578AB348" w:rsidR="005E1229" w:rsidRPr="00251645" w:rsidRDefault="004B30DC" w:rsidP="001F0F5B">
            <w:pPr>
              <w:pStyle w:val="ListParagraph"/>
              <w:ind w:left="0"/>
              <w:rPr>
                <w:rFonts w:cstheme="minorHAnsi"/>
                <w:sz w:val="19"/>
                <w:szCs w:val="19"/>
              </w:rPr>
            </w:pPr>
            <w:r w:rsidRPr="00251645">
              <w:rPr>
                <w:rFonts w:cstheme="minorHAnsi"/>
                <w:sz w:val="19"/>
                <w:szCs w:val="19"/>
                <w:lang w:val="vi-VN"/>
              </w:rPr>
              <w:t>NOT NULL</w:t>
            </w:r>
          </w:p>
        </w:tc>
      </w:tr>
      <w:tr w:rsidR="005E1229" w:rsidRPr="00251645" w14:paraId="1FBFB05D" w14:textId="77777777" w:rsidTr="00F05BD9">
        <w:tc>
          <w:tcPr>
            <w:tcW w:w="1559" w:type="dxa"/>
          </w:tcPr>
          <w:p w14:paraId="00AB680E" w14:textId="77777777" w:rsidR="005E1229" w:rsidRPr="00251645" w:rsidRDefault="005E1229" w:rsidP="001F0F5B">
            <w:pPr>
              <w:pStyle w:val="ListParagraph"/>
              <w:ind w:left="0"/>
              <w:rPr>
                <w:rFonts w:cstheme="minorHAnsi"/>
                <w:b/>
                <w:sz w:val="19"/>
                <w:szCs w:val="19"/>
              </w:rPr>
            </w:pPr>
            <w:r w:rsidRPr="00251645">
              <w:rPr>
                <w:rFonts w:cstheme="minorHAnsi"/>
                <w:b/>
                <w:color w:val="000000"/>
                <w:sz w:val="19"/>
                <w:szCs w:val="19"/>
                <w:lang w:val="vi-VN"/>
              </w:rPr>
              <w:t>MaThuoc</w:t>
            </w:r>
          </w:p>
        </w:tc>
        <w:tc>
          <w:tcPr>
            <w:tcW w:w="1798" w:type="dxa"/>
          </w:tcPr>
          <w:p w14:paraId="4AC384D4"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lang w:val="vi-VN"/>
              </w:rPr>
              <w:t>INT</w:t>
            </w:r>
          </w:p>
        </w:tc>
        <w:tc>
          <w:tcPr>
            <w:tcW w:w="3872" w:type="dxa"/>
          </w:tcPr>
          <w:p w14:paraId="35C2BA44" w14:textId="2F972782" w:rsidR="005E1229" w:rsidRPr="00251645" w:rsidRDefault="00625BFA" w:rsidP="001F0F5B">
            <w:pPr>
              <w:pStyle w:val="ListParagraph"/>
              <w:ind w:left="0"/>
              <w:rPr>
                <w:rFonts w:cstheme="minorHAnsi"/>
                <w:sz w:val="19"/>
                <w:szCs w:val="19"/>
              </w:rPr>
            </w:pPr>
            <w:r w:rsidRPr="00251645">
              <w:rPr>
                <w:rFonts w:cstheme="minorHAnsi"/>
                <w:sz w:val="19"/>
                <w:szCs w:val="19"/>
                <w:lang w:val="vi-VN"/>
              </w:rPr>
              <w:t>Số nguyên</w:t>
            </w:r>
          </w:p>
        </w:tc>
        <w:tc>
          <w:tcPr>
            <w:tcW w:w="1700" w:type="dxa"/>
          </w:tcPr>
          <w:p w14:paraId="49CB8525" w14:textId="7F0CB675" w:rsidR="005E1229" w:rsidRPr="00251645" w:rsidRDefault="004B30DC" w:rsidP="001F0F5B">
            <w:pPr>
              <w:pStyle w:val="ListParagraph"/>
              <w:ind w:left="0"/>
              <w:rPr>
                <w:rFonts w:cstheme="minorHAnsi"/>
                <w:sz w:val="19"/>
                <w:szCs w:val="19"/>
              </w:rPr>
            </w:pPr>
            <w:r w:rsidRPr="00251645">
              <w:rPr>
                <w:rFonts w:cstheme="minorHAnsi"/>
                <w:sz w:val="19"/>
                <w:szCs w:val="19"/>
                <w:lang w:val="vi-VN"/>
              </w:rPr>
              <w:t>NOT NULL</w:t>
            </w:r>
          </w:p>
        </w:tc>
      </w:tr>
      <w:tr w:rsidR="005E1229" w:rsidRPr="00251645" w14:paraId="4F8CA154" w14:textId="77777777" w:rsidTr="00F05BD9">
        <w:tc>
          <w:tcPr>
            <w:tcW w:w="1559" w:type="dxa"/>
          </w:tcPr>
          <w:p w14:paraId="17DDA40C" w14:textId="77777777" w:rsidR="005E1229" w:rsidRPr="00251645" w:rsidRDefault="005E1229" w:rsidP="001F0F5B">
            <w:pPr>
              <w:pStyle w:val="ListParagraph"/>
              <w:ind w:left="0"/>
              <w:rPr>
                <w:rFonts w:cstheme="minorHAnsi"/>
                <w:b/>
                <w:sz w:val="19"/>
                <w:szCs w:val="19"/>
              </w:rPr>
            </w:pPr>
            <w:r w:rsidRPr="00251645">
              <w:rPr>
                <w:rFonts w:cstheme="minorHAnsi"/>
                <w:b/>
                <w:color w:val="000000"/>
                <w:sz w:val="19"/>
                <w:szCs w:val="19"/>
                <w:lang w:val="vi-VN"/>
              </w:rPr>
              <w:t>SLThuoc</w:t>
            </w:r>
          </w:p>
        </w:tc>
        <w:tc>
          <w:tcPr>
            <w:tcW w:w="1798" w:type="dxa"/>
          </w:tcPr>
          <w:p w14:paraId="2CEB260B"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highlight w:val="white"/>
                <w:lang w:val="vi-VN"/>
              </w:rPr>
              <w:t>INT</w:t>
            </w:r>
          </w:p>
        </w:tc>
        <w:tc>
          <w:tcPr>
            <w:tcW w:w="3872" w:type="dxa"/>
          </w:tcPr>
          <w:p w14:paraId="1E1E0791" w14:textId="46225EAF" w:rsidR="005E1229" w:rsidRPr="00251645" w:rsidRDefault="00625BFA" w:rsidP="001F0F5B">
            <w:pPr>
              <w:pStyle w:val="ListParagraph"/>
              <w:ind w:left="0"/>
              <w:rPr>
                <w:rFonts w:cstheme="minorHAnsi"/>
                <w:sz w:val="19"/>
                <w:szCs w:val="19"/>
              </w:rPr>
            </w:pPr>
            <w:r w:rsidRPr="00251645">
              <w:rPr>
                <w:rFonts w:cstheme="minorHAnsi"/>
                <w:sz w:val="19"/>
                <w:szCs w:val="19"/>
                <w:lang w:val="vi-VN"/>
              </w:rPr>
              <w:t>Số nguyên</w:t>
            </w:r>
          </w:p>
        </w:tc>
        <w:tc>
          <w:tcPr>
            <w:tcW w:w="1700" w:type="dxa"/>
          </w:tcPr>
          <w:p w14:paraId="541F4AFD" w14:textId="2DDE2BA6" w:rsidR="005E1229" w:rsidRPr="00251645" w:rsidRDefault="004B30DC" w:rsidP="001F0F5B">
            <w:pPr>
              <w:pStyle w:val="ListParagraph"/>
              <w:ind w:left="0"/>
              <w:rPr>
                <w:rFonts w:cstheme="minorHAnsi"/>
                <w:sz w:val="19"/>
                <w:szCs w:val="19"/>
              </w:rPr>
            </w:pPr>
            <w:r w:rsidRPr="00251645">
              <w:rPr>
                <w:rFonts w:cstheme="minorHAnsi"/>
                <w:sz w:val="19"/>
                <w:szCs w:val="19"/>
                <w:lang w:val="vi-VN"/>
              </w:rPr>
              <w:t>DEFAULT 1</w:t>
            </w:r>
          </w:p>
        </w:tc>
      </w:tr>
      <w:tr w:rsidR="005E1229" w:rsidRPr="00251645" w14:paraId="39C63DAE" w14:textId="77777777" w:rsidTr="00F05BD9">
        <w:tc>
          <w:tcPr>
            <w:tcW w:w="1559" w:type="dxa"/>
          </w:tcPr>
          <w:p w14:paraId="6115F00D" w14:textId="77777777" w:rsidR="005E1229" w:rsidRPr="00251645" w:rsidRDefault="005E1229" w:rsidP="001F0F5B">
            <w:pPr>
              <w:pStyle w:val="ListParagraph"/>
              <w:ind w:left="0"/>
              <w:rPr>
                <w:rFonts w:cstheme="minorHAnsi"/>
                <w:b/>
                <w:sz w:val="19"/>
                <w:szCs w:val="19"/>
              </w:rPr>
            </w:pPr>
            <w:r w:rsidRPr="00251645">
              <w:rPr>
                <w:rFonts w:cstheme="minorHAnsi"/>
                <w:b/>
                <w:color w:val="000000"/>
                <w:sz w:val="19"/>
                <w:szCs w:val="19"/>
                <w:lang w:val="vi-VN"/>
              </w:rPr>
              <w:t>CachDung</w:t>
            </w:r>
          </w:p>
        </w:tc>
        <w:tc>
          <w:tcPr>
            <w:tcW w:w="1798" w:type="dxa"/>
          </w:tcPr>
          <w:p w14:paraId="21A70914"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lang w:val="vi-VN"/>
              </w:rPr>
              <w:t>NVARCHAR(100)</w:t>
            </w:r>
          </w:p>
        </w:tc>
        <w:tc>
          <w:tcPr>
            <w:tcW w:w="3872" w:type="dxa"/>
          </w:tcPr>
          <w:p w14:paraId="1DAF92F2" w14:textId="0CD7D6AE" w:rsidR="005E1229" w:rsidRPr="00251645" w:rsidRDefault="004B30DC" w:rsidP="001F0F5B">
            <w:pPr>
              <w:pStyle w:val="ListParagraph"/>
              <w:ind w:left="0"/>
              <w:rPr>
                <w:rFonts w:cstheme="minorHAnsi"/>
                <w:sz w:val="19"/>
                <w:szCs w:val="19"/>
              </w:rPr>
            </w:pPr>
            <w:r w:rsidRPr="00251645">
              <w:rPr>
                <w:rFonts w:cstheme="minorHAnsi"/>
                <w:sz w:val="19"/>
                <w:szCs w:val="19"/>
                <w:lang w:val="vi-VN"/>
              </w:rPr>
              <w:t>Viết tiếng Việt có dấu</w:t>
            </w:r>
          </w:p>
        </w:tc>
        <w:tc>
          <w:tcPr>
            <w:tcW w:w="1700" w:type="dxa"/>
          </w:tcPr>
          <w:p w14:paraId="2013FC64" w14:textId="685B5B6F" w:rsidR="005E1229" w:rsidRPr="00251645" w:rsidRDefault="004B30DC" w:rsidP="001F0F5B">
            <w:pPr>
              <w:pStyle w:val="ListParagraph"/>
              <w:ind w:left="0"/>
              <w:rPr>
                <w:rFonts w:cstheme="minorHAnsi"/>
                <w:sz w:val="19"/>
                <w:szCs w:val="19"/>
              </w:rPr>
            </w:pPr>
            <w:r w:rsidRPr="00251645">
              <w:rPr>
                <w:rFonts w:cstheme="minorHAnsi"/>
                <w:sz w:val="19"/>
                <w:szCs w:val="19"/>
                <w:lang w:val="vi-VN"/>
              </w:rPr>
              <w:t>NOT NULL</w:t>
            </w:r>
          </w:p>
        </w:tc>
      </w:tr>
    </w:tbl>
    <w:p w14:paraId="0538FC47" w14:textId="77777777" w:rsidR="005E1229" w:rsidRDefault="005E1229" w:rsidP="005E1229"/>
    <w:p w14:paraId="7632EEE1" w14:textId="77777777" w:rsidR="005E1229" w:rsidRPr="00194BA0" w:rsidRDefault="005E1229" w:rsidP="005E1229">
      <w:pPr>
        <w:pStyle w:val="ListParagraph"/>
        <w:numPr>
          <w:ilvl w:val="0"/>
          <w:numId w:val="31"/>
        </w:numPr>
        <w:rPr>
          <w:b/>
        </w:rPr>
      </w:pPr>
      <w:r w:rsidRPr="00194BA0">
        <w:rPr>
          <w:b/>
          <w:lang w:val="vi-VN"/>
        </w:rPr>
        <w:t>HOADON</w:t>
      </w:r>
    </w:p>
    <w:tbl>
      <w:tblPr>
        <w:tblStyle w:val="TableGrid"/>
        <w:tblW w:w="0" w:type="auto"/>
        <w:tblInd w:w="421" w:type="dxa"/>
        <w:tblLook w:val="04A0" w:firstRow="1" w:lastRow="0" w:firstColumn="1" w:lastColumn="0" w:noHBand="0" w:noVBand="1"/>
      </w:tblPr>
      <w:tblGrid>
        <w:gridCol w:w="1559"/>
        <w:gridCol w:w="1843"/>
        <w:gridCol w:w="3827"/>
        <w:gridCol w:w="1700"/>
      </w:tblGrid>
      <w:tr w:rsidR="005E1229" w:rsidRPr="004C7F8C" w14:paraId="0E196D1E" w14:textId="77777777" w:rsidTr="00F05BD9">
        <w:tc>
          <w:tcPr>
            <w:tcW w:w="1559" w:type="dxa"/>
          </w:tcPr>
          <w:p w14:paraId="1B032BB2" w14:textId="77777777" w:rsidR="005E1229" w:rsidRPr="004C7F8C" w:rsidRDefault="005E1229" w:rsidP="001F0F5B">
            <w:pPr>
              <w:pStyle w:val="ListParagraph"/>
              <w:ind w:left="0"/>
              <w:jc w:val="center"/>
              <w:rPr>
                <w:rFonts w:cstheme="minorHAnsi"/>
                <w:b/>
                <w:i/>
              </w:rPr>
            </w:pPr>
            <w:r>
              <w:rPr>
                <w:rFonts w:cstheme="minorHAnsi"/>
                <w:b/>
                <w:i/>
              </w:rPr>
              <w:t>Thuộc tính</w:t>
            </w:r>
          </w:p>
        </w:tc>
        <w:tc>
          <w:tcPr>
            <w:tcW w:w="1843" w:type="dxa"/>
          </w:tcPr>
          <w:p w14:paraId="63B00C2D" w14:textId="77777777" w:rsidR="005E1229" w:rsidRPr="004C7F8C" w:rsidRDefault="005E1229" w:rsidP="001F0F5B">
            <w:pPr>
              <w:pStyle w:val="ListParagraph"/>
              <w:ind w:left="0"/>
              <w:jc w:val="center"/>
              <w:rPr>
                <w:rFonts w:cstheme="minorHAnsi"/>
                <w:b/>
                <w:i/>
              </w:rPr>
            </w:pPr>
            <w:r w:rsidRPr="004C7F8C">
              <w:rPr>
                <w:rFonts w:cstheme="minorHAnsi"/>
                <w:b/>
                <w:i/>
              </w:rPr>
              <w:t>Kiểu dữ liệu</w:t>
            </w:r>
          </w:p>
        </w:tc>
        <w:tc>
          <w:tcPr>
            <w:tcW w:w="3827" w:type="dxa"/>
          </w:tcPr>
          <w:p w14:paraId="28C5A531" w14:textId="7AAEC883" w:rsidR="005E1229" w:rsidRPr="005E1229" w:rsidRDefault="005E1229" w:rsidP="001F0F5B">
            <w:pPr>
              <w:pStyle w:val="ListParagraph"/>
              <w:ind w:left="0"/>
              <w:jc w:val="center"/>
              <w:rPr>
                <w:rFonts w:cstheme="minorHAnsi"/>
                <w:b/>
                <w:i/>
                <w:lang w:val="vi-VN"/>
              </w:rPr>
            </w:pPr>
            <w:r>
              <w:rPr>
                <w:rFonts w:cstheme="minorHAnsi"/>
                <w:b/>
                <w:i/>
                <w:lang w:val="vi-VN"/>
              </w:rPr>
              <w:t>Định dạng</w:t>
            </w:r>
          </w:p>
        </w:tc>
        <w:tc>
          <w:tcPr>
            <w:tcW w:w="1700" w:type="dxa"/>
          </w:tcPr>
          <w:p w14:paraId="73D0033F" w14:textId="077F5E64" w:rsidR="005E1229" w:rsidRPr="004C7F8C" w:rsidRDefault="005E1229" w:rsidP="001F0F5B">
            <w:pPr>
              <w:pStyle w:val="ListParagraph"/>
              <w:ind w:left="0"/>
              <w:jc w:val="center"/>
              <w:rPr>
                <w:rFonts w:cstheme="minorHAnsi"/>
                <w:b/>
                <w:i/>
              </w:rPr>
            </w:pPr>
            <w:r>
              <w:rPr>
                <w:rFonts w:cstheme="minorHAnsi"/>
                <w:b/>
                <w:i/>
                <w:lang w:val="vi-VN"/>
              </w:rPr>
              <w:t>Ghi chú</w:t>
            </w:r>
          </w:p>
        </w:tc>
      </w:tr>
      <w:tr w:rsidR="005E1229" w:rsidRPr="00251645" w14:paraId="506B2957" w14:textId="77777777" w:rsidTr="00F05BD9">
        <w:tc>
          <w:tcPr>
            <w:tcW w:w="1559" w:type="dxa"/>
          </w:tcPr>
          <w:p w14:paraId="007BDAAA" w14:textId="77777777" w:rsidR="005E1229" w:rsidRPr="00251645" w:rsidRDefault="005E1229" w:rsidP="001F0F5B">
            <w:pPr>
              <w:pStyle w:val="ListParagraph"/>
              <w:ind w:left="0"/>
              <w:rPr>
                <w:rFonts w:cstheme="minorHAnsi"/>
                <w:b/>
                <w:sz w:val="19"/>
                <w:szCs w:val="19"/>
                <w:u w:val="single"/>
              </w:rPr>
            </w:pPr>
            <w:r w:rsidRPr="00251645">
              <w:rPr>
                <w:rFonts w:cstheme="minorHAnsi"/>
                <w:b/>
                <w:color w:val="000000"/>
                <w:sz w:val="19"/>
                <w:szCs w:val="19"/>
                <w:u w:val="single"/>
                <w:lang w:val="vi-VN"/>
              </w:rPr>
              <w:t>MaHD</w:t>
            </w:r>
          </w:p>
        </w:tc>
        <w:tc>
          <w:tcPr>
            <w:tcW w:w="1843" w:type="dxa"/>
          </w:tcPr>
          <w:p w14:paraId="2A80592A"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lang w:val="vi-VN"/>
              </w:rPr>
              <w:t>INT</w:t>
            </w:r>
          </w:p>
        </w:tc>
        <w:tc>
          <w:tcPr>
            <w:tcW w:w="3827" w:type="dxa"/>
          </w:tcPr>
          <w:p w14:paraId="77C11644" w14:textId="1A0E2AE8" w:rsidR="005E1229" w:rsidRPr="00251645" w:rsidRDefault="00625BFA" w:rsidP="001F0F5B">
            <w:pPr>
              <w:pStyle w:val="ListParagraph"/>
              <w:ind w:left="0"/>
              <w:rPr>
                <w:rFonts w:cstheme="minorHAnsi"/>
                <w:sz w:val="19"/>
                <w:szCs w:val="19"/>
                <w:lang w:val="vi-VN"/>
              </w:rPr>
            </w:pPr>
            <w:r w:rsidRPr="00251645">
              <w:rPr>
                <w:rFonts w:cstheme="minorHAnsi"/>
                <w:sz w:val="19"/>
                <w:szCs w:val="19"/>
                <w:lang w:val="vi-VN"/>
              </w:rPr>
              <w:t>Số nguyên, hệ thống tự động phát sinh</w:t>
            </w:r>
          </w:p>
        </w:tc>
        <w:tc>
          <w:tcPr>
            <w:tcW w:w="1700" w:type="dxa"/>
          </w:tcPr>
          <w:p w14:paraId="18E97CF3" w14:textId="13CF997A" w:rsidR="005E1229" w:rsidRPr="00251645" w:rsidRDefault="004B30DC" w:rsidP="001F0F5B">
            <w:pPr>
              <w:pStyle w:val="ListParagraph"/>
              <w:ind w:left="0"/>
              <w:rPr>
                <w:rFonts w:cstheme="minorHAnsi"/>
                <w:sz w:val="19"/>
                <w:szCs w:val="19"/>
              </w:rPr>
            </w:pPr>
            <w:r w:rsidRPr="00251645">
              <w:rPr>
                <w:rFonts w:cstheme="minorHAnsi"/>
                <w:sz w:val="19"/>
                <w:szCs w:val="19"/>
                <w:lang w:val="vi-VN"/>
              </w:rPr>
              <w:t>NOT NULL</w:t>
            </w:r>
          </w:p>
        </w:tc>
      </w:tr>
      <w:tr w:rsidR="005E1229" w:rsidRPr="00251645" w14:paraId="28ECA0AF" w14:textId="77777777" w:rsidTr="00F05BD9">
        <w:tc>
          <w:tcPr>
            <w:tcW w:w="1559" w:type="dxa"/>
          </w:tcPr>
          <w:p w14:paraId="3A1DD37F" w14:textId="77777777" w:rsidR="005E1229" w:rsidRPr="00251645" w:rsidRDefault="005E1229" w:rsidP="001F0F5B">
            <w:pPr>
              <w:pStyle w:val="ListParagraph"/>
              <w:ind w:left="0"/>
              <w:rPr>
                <w:rFonts w:cstheme="minorHAnsi"/>
                <w:b/>
                <w:sz w:val="19"/>
                <w:szCs w:val="19"/>
                <w:lang w:val="vi-VN"/>
              </w:rPr>
            </w:pPr>
            <w:r w:rsidRPr="00251645">
              <w:rPr>
                <w:rFonts w:cstheme="minorHAnsi"/>
                <w:b/>
                <w:sz w:val="19"/>
                <w:szCs w:val="19"/>
                <w:lang w:val="vi-VN"/>
              </w:rPr>
              <w:t>MaPKB</w:t>
            </w:r>
          </w:p>
        </w:tc>
        <w:tc>
          <w:tcPr>
            <w:tcW w:w="1843" w:type="dxa"/>
          </w:tcPr>
          <w:p w14:paraId="25478C0D"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lang w:val="vi-VN"/>
              </w:rPr>
              <w:t>INT</w:t>
            </w:r>
          </w:p>
        </w:tc>
        <w:tc>
          <w:tcPr>
            <w:tcW w:w="3827" w:type="dxa"/>
          </w:tcPr>
          <w:p w14:paraId="623544C9" w14:textId="72048FCD" w:rsidR="005E1229" w:rsidRPr="00251645" w:rsidRDefault="00625BFA" w:rsidP="001F0F5B">
            <w:pPr>
              <w:pStyle w:val="ListParagraph"/>
              <w:ind w:left="0"/>
              <w:rPr>
                <w:rFonts w:cstheme="minorHAnsi"/>
                <w:sz w:val="19"/>
                <w:szCs w:val="19"/>
              </w:rPr>
            </w:pPr>
            <w:r w:rsidRPr="00251645">
              <w:rPr>
                <w:rFonts w:cstheme="minorHAnsi"/>
                <w:sz w:val="19"/>
                <w:szCs w:val="19"/>
                <w:lang w:val="vi-VN"/>
              </w:rPr>
              <w:t>Số nguyên</w:t>
            </w:r>
          </w:p>
        </w:tc>
        <w:tc>
          <w:tcPr>
            <w:tcW w:w="1700" w:type="dxa"/>
          </w:tcPr>
          <w:p w14:paraId="44D48B31" w14:textId="1E3FA33B" w:rsidR="005E1229" w:rsidRPr="00251645" w:rsidRDefault="004B30DC" w:rsidP="001F0F5B">
            <w:pPr>
              <w:pStyle w:val="ListParagraph"/>
              <w:ind w:left="0"/>
              <w:rPr>
                <w:rFonts w:cstheme="minorHAnsi"/>
                <w:sz w:val="19"/>
                <w:szCs w:val="19"/>
              </w:rPr>
            </w:pPr>
            <w:r w:rsidRPr="00251645">
              <w:rPr>
                <w:rFonts w:cstheme="minorHAnsi"/>
                <w:sz w:val="19"/>
                <w:szCs w:val="19"/>
                <w:lang w:val="vi-VN"/>
              </w:rPr>
              <w:t>NOT NULL</w:t>
            </w:r>
          </w:p>
        </w:tc>
      </w:tr>
      <w:tr w:rsidR="005E1229" w:rsidRPr="00251645" w14:paraId="074F4F12" w14:textId="77777777" w:rsidTr="00F05BD9">
        <w:tc>
          <w:tcPr>
            <w:tcW w:w="1559" w:type="dxa"/>
          </w:tcPr>
          <w:p w14:paraId="18DD10CD" w14:textId="77777777" w:rsidR="005E1229" w:rsidRPr="00251645" w:rsidRDefault="005E1229" w:rsidP="001F0F5B">
            <w:pPr>
              <w:pStyle w:val="ListParagraph"/>
              <w:ind w:left="0"/>
              <w:rPr>
                <w:rFonts w:cstheme="minorHAnsi"/>
                <w:b/>
                <w:sz w:val="19"/>
                <w:szCs w:val="19"/>
              </w:rPr>
            </w:pPr>
            <w:r w:rsidRPr="00251645">
              <w:rPr>
                <w:rFonts w:cstheme="minorHAnsi"/>
                <w:b/>
                <w:color w:val="000000"/>
                <w:sz w:val="19"/>
                <w:szCs w:val="19"/>
                <w:lang w:val="vi-VN"/>
              </w:rPr>
              <w:t>TienKham</w:t>
            </w:r>
          </w:p>
        </w:tc>
        <w:tc>
          <w:tcPr>
            <w:tcW w:w="1843" w:type="dxa"/>
          </w:tcPr>
          <w:p w14:paraId="73DA36ED"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lang w:val="vi-VN"/>
              </w:rPr>
              <w:t>INT</w:t>
            </w:r>
          </w:p>
        </w:tc>
        <w:tc>
          <w:tcPr>
            <w:tcW w:w="3827" w:type="dxa"/>
          </w:tcPr>
          <w:p w14:paraId="06835B61" w14:textId="340D9EB7" w:rsidR="005E1229" w:rsidRPr="00251645" w:rsidRDefault="00625BFA" w:rsidP="001F0F5B">
            <w:pPr>
              <w:pStyle w:val="ListParagraph"/>
              <w:ind w:left="0"/>
              <w:rPr>
                <w:rFonts w:cstheme="minorHAnsi"/>
                <w:sz w:val="19"/>
                <w:szCs w:val="19"/>
              </w:rPr>
            </w:pPr>
            <w:r w:rsidRPr="00251645">
              <w:rPr>
                <w:rFonts w:cstheme="minorHAnsi"/>
                <w:sz w:val="19"/>
                <w:szCs w:val="19"/>
                <w:lang w:val="vi-VN"/>
              </w:rPr>
              <w:t>Số nguyên</w:t>
            </w:r>
          </w:p>
        </w:tc>
        <w:tc>
          <w:tcPr>
            <w:tcW w:w="1700" w:type="dxa"/>
          </w:tcPr>
          <w:p w14:paraId="157A139E" w14:textId="55248E27" w:rsidR="005E1229" w:rsidRPr="00251645" w:rsidRDefault="004B30DC" w:rsidP="001F0F5B">
            <w:pPr>
              <w:pStyle w:val="ListParagraph"/>
              <w:ind w:left="0"/>
              <w:rPr>
                <w:rFonts w:cstheme="minorHAnsi"/>
                <w:sz w:val="19"/>
                <w:szCs w:val="19"/>
              </w:rPr>
            </w:pPr>
            <w:r w:rsidRPr="00251645">
              <w:rPr>
                <w:rFonts w:cstheme="minorHAnsi"/>
                <w:sz w:val="19"/>
                <w:szCs w:val="19"/>
                <w:lang w:val="vi-VN"/>
              </w:rPr>
              <w:t>DEFAULT 0</w:t>
            </w:r>
          </w:p>
        </w:tc>
      </w:tr>
      <w:tr w:rsidR="005E1229" w:rsidRPr="00251645" w14:paraId="6649DFFF" w14:textId="77777777" w:rsidTr="00F05BD9">
        <w:tc>
          <w:tcPr>
            <w:tcW w:w="1559" w:type="dxa"/>
          </w:tcPr>
          <w:p w14:paraId="089921A3" w14:textId="77777777" w:rsidR="005E1229" w:rsidRPr="00251645" w:rsidRDefault="005E1229" w:rsidP="001F0F5B">
            <w:pPr>
              <w:pStyle w:val="ListParagraph"/>
              <w:ind w:left="0"/>
              <w:rPr>
                <w:rFonts w:cstheme="minorHAnsi"/>
                <w:b/>
                <w:sz w:val="19"/>
                <w:szCs w:val="19"/>
              </w:rPr>
            </w:pPr>
            <w:r w:rsidRPr="00251645">
              <w:rPr>
                <w:rFonts w:cstheme="minorHAnsi"/>
                <w:b/>
                <w:color w:val="000000"/>
                <w:sz w:val="19"/>
                <w:szCs w:val="19"/>
                <w:lang w:val="vi-VN"/>
              </w:rPr>
              <w:t>TienThuoc</w:t>
            </w:r>
          </w:p>
        </w:tc>
        <w:tc>
          <w:tcPr>
            <w:tcW w:w="1843" w:type="dxa"/>
          </w:tcPr>
          <w:p w14:paraId="75AC1140"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highlight w:val="white"/>
                <w:lang w:val="vi-VN"/>
              </w:rPr>
              <w:t>INT</w:t>
            </w:r>
          </w:p>
        </w:tc>
        <w:tc>
          <w:tcPr>
            <w:tcW w:w="3827" w:type="dxa"/>
          </w:tcPr>
          <w:p w14:paraId="7E293BE9" w14:textId="098E940C" w:rsidR="005E1229" w:rsidRPr="00251645" w:rsidRDefault="00625BFA" w:rsidP="001F0F5B">
            <w:pPr>
              <w:pStyle w:val="ListParagraph"/>
              <w:ind w:left="0"/>
              <w:rPr>
                <w:rFonts w:cstheme="minorHAnsi"/>
                <w:sz w:val="19"/>
                <w:szCs w:val="19"/>
              </w:rPr>
            </w:pPr>
            <w:r w:rsidRPr="00251645">
              <w:rPr>
                <w:rFonts w:cstheme="minorHAnsi"/>
                <w:sz w:val="19"/>
                <w:szCs w:val="19"/>
                <w:lang w:val="vi-VN"/>
              </w:rPr>
              <w:t>Số nguyên</w:t>
            </w:r>
          </w:p>
        </w:tc>
        <w:tc>
          <w:tcPr>
            <w:tcW w:w="1700" w:type="dxa"/>
          </w:tcPr>
          <w:p w14:paraId="651EB670" w14:textId="6B1F2638" w:rsidR="005E1229" w:rsidRPr="00251645" w:rsidRDefault="004B30DC" w:rsidP="001F0F5B">
            <w:pPr>
              <w:pStyle w:val="ListParagraph"/>
              <w:ind w:left="0"/>
              <w:rPr>
                <w:rFonts w:cstheme="minorHAnsi"/>
                <w:sz w:val="19"/>
                <w:szCs w:val="19"/>
              </w:rPr>
            </w:pPr>
            <w:r w:rsidRPr="00251645">
              <w:rPr>
                <w:rFonts w:cstheme="minorHAnsi"/>
                <w:sz w:val="19"/>
                <w:szCs w:val="19"/>
                <w:lang w:val="vi-VN"/>
              </w:rPr>
              <w:t>DEFAULT 0</w:t>
            </w:r>
          </w:p>
        </w:tc>
      </w:tr>
      <w:tr w:rsidR="005E1229" w:rsidRPr="00251645" w14:paraId="2B4224E4" w14:textId="77777777" w:rsidTr="00F05BD9">
        <w:tc>
          <w:tcPr>
            <w:tcW w:w="1559" w:type="dxa"/>
          </w:tcPr>
          <w:p w14:paraId="3B231666" w14:textId="77777777" w:rsidR="005E1229" w:rsidRPr="00251645" w:rsidRDefault="005E1229" w:rsidP="001F0F5B">
            <w:pPr>
              <w:pStyle w:val="ListParagraph"/>
              <w:ind w:left="0"/>
              <w:rPr>
                <w:rFonts w:cstheme="minorHAnsi"/>
                <w:b/>
                <w:sz w:val="19"/>
                <w:szCs w:val="19"/>
              </w:rPr>
            </w:pPr>
            <w:r w:rsidRPr="00251645">
              <w:rPr>
                <w:rFonts w:cstheme="minorHAnsi"/>
                <w:b/>
                <w:color w:val="000000"/>
                <w:sz w:val="19"/>
                <w:szCs w:val="19"/>
                <w:lang w:val="vi-VN"/>
              </w:rPr>
              <w:t>TongTien</w:t>
            </w:r>
          </w:p>
        </w:tc>
        <w:tc>
          <w:tcPr>
            <w:tcW w:w="1843" w:type="dxa"/>
          </w:tcPr>
          <w:p w14:paraId="4C1F1BF3" w14:textId="77777777" w:rsidR="005E1229" w:rsidRPr="00251645" w:rsidRDefault="005E1229" w:rsidP="001F0F5B">
            <w:pPr>
              <w:pStyle w:val="ListParagraph"/>
              <w:ind w:left="0"/>
              <w:rPr>
                <w:rFonts w:cstheme="minorHAnsi"/>
                <w:sz w:val="19"/>
                <w:szCs w:val="19"/>
              </w:rPr>
            </w:pPr>
            <w:r w:rsidRPr="00251645">
              <w:rPr>
                <w:rFonts w:cstheme="minorHAnsi"/>
                <w:color w:val="000000"/>
                <w:sz w:val="19"/>
                <w:szCs w:val="19"/>
                <w:highlight w:val="white"/>
                <w:lang w:val="vi-VN"/>
              </w:rPr>
              <w:t>INT</w:t>
            </w:r>
          </w:p>
        </w:tc>
        <w:tc>
          <w:tcPr>
            <w:tcW w:w="3827" w:type="dxa"/>
          </w:tcPr>
          <w:p w14:paraId="1E73123C" w14:textId="3DD2415D" w:rsidR="005E1229" w:rsidRPr="00251645" w:rsidRDefault="00625BFA" w:rsidP="001F0F5B">
            <w:pPr>
              <w:pStyle w:val="ListParagraph"/>
              <w:ind w:left="0"/>
              <w:rPr>
                <w:rFonts w:cstheme="minorHAnsi"/>
                <w:sz w:val="19"/>
                <w:szCs w:val="19"/>
              </w:rPr>
            </w:pPr>
            <w:r w:rsidRPr="00251645">
              <w:rPr>
                <w:rFonts w:cstheme="minorHAnsi"/>
                <w:sz w:val="19"/>
                <w:szCs w:val="19"/>
                <w:lang w:val="vi-VN"/>
              </w:rPr>
              <w:t>Số nguyên</w:t>
            </w:r>
          </w:p>
        </w:tc>
        <w:tc>
          <w:tcPr>
            <w:tcW w:w="1700" w:type="dxa"/>
          </w:tcPr>
          <w:p w14:paraId="60800B66" w14:textId="107636E3" w:rsidR="005E1229" w:rsidRPr="00251645" w:rsidRDefault="004B30DC" w:rsidP="001F0F5B">
            <w:pPr>
              <w:pStyle w:val="ListParagraph"/>
              <w:ind w:left="0"/>
              <w:rPr>
                <w:rFonts w:cstheme="minorHAnsi"/>
                <w:sz w:val="19"/>
                <w:szCs w:val="19"/>
              </w:rPr>
            </w:pPr>
            <w:r w:rsidRPr="00251645">
              <w:rPr>
                <w:rFonts w:cstheme="minorHAnsi"/>
                <w:sz w:val="19"/>
                <w:szCs w:val="19"/>
                <w:lang w:val="vi-VN"/>
              </w:rPr>
              <w:t>DEFAULT 0</w:t>
            </w:r>
          </w:p>
        </w:tc>
      </w:tr>
    </w:tbl>
    <w:p w14:paraId="5C06FAE4" w14:textId="77777777" w:rsidR="004B1772" w:rsidRPr="000F2823" w:rsidRDefault="004B1772" w:rsidP="000F2823"/>
    <w:p w14:paraId="49308080" w14:textId="0B3BB8E3" w:rsidR="007E56BA" w:rsidRPr="007D7457" w:rsidRDefault="00192CCF" w:rsidP="00192CCF">
      <w:pPr>
        <w:pStyle w:val="Heading1"/>
        <w:rPr>
          <w:ins w:id="1423" w:author="Hoan Ng" w:date="2017-03-20T21:24:00Z"/>
        </w:rPr>
      </w:pPr>
      <w:bookmarkStart w:id="1424" w:name="_Toc517377337"/>
      <w:r>
        <w:rPr>
          <w:lang w:val="vi-VN"/>
        </w:rPr>
        <w:t xml:space="preserve">3.5. </w:t>
      </w:r>
      <w:r w:rsidR="007E56BA" w:rsidRPr="007D7457">
        <w:t>Thiết kế kiến trúc</w:t>
      </w:r>
      <w:bookmarkEnd w:id="1424"/>
    </w:p>
    <w:p w14:paraId="78403908" w14:textId="01A71193" w:rsidR="00E62EE1" w:rsidRPr="007D7457" w:rsidRDefault="00192CCF">
      <w:pPr>
        <w:pStyle w:val="Heading2"/>
        <w:rPr>
          <w:ins w:id="1425" w:author="Hoan Ng" w:date="2017-03-20T21:24:00Z"/>
          <w:rPrChange w:id="1426" w:author="pham phuong" w:date="2018-03-09T15:53:00Z">
            <w:rPr>
              <w:ins w:id="1427" w:author="Hoan Ng" w:date="2017-03-20T21:24:00Z"/>
            </w:rPr>
          </w:rPrChange>
        </w:rPr>
        <w:pPrChange w:id="1428" w:author="Hoan Ng" w:date="2017-03-20T21:24:00Z">
          <w:pPr>
            <w:pStyle w:val="ListParagraph"/>
            <w:numPr>
              <w:numId w:val="4"/>
            </w:numPr>
            <w:ind w:hanging="360"/>
          </w:pPr>
        </w:pPrChange>
      </w:pPr>
      <w:bookmarkStart w:id="1429" w:name="_Toc517377338"/>
      <w:r>
        <w:rPr>
          <w:lang w:val="vi-VN"/>
        </w:rPr>
        <w:t xml:space="preserve">3.5.1. </w:t>
      </w:r>
      <w:ins w:id="1430" w:author="Hoan Ng" w:date="2017-03-20T21:24:00Z">
        <w:r w:rsidR="00E62EE1" w:rsidRPr="0041067C">
          <w:t>Mô h</w:t>
        </w:r>
        <w:r w:rsidR="00E62EE1" w:rsidRPr="001555A0">
          <w:t>ỉ</w:t>
        </w:r>
        <w:r w:rsidR="00E62EE1" w:rsidRPr="001F0F5B">
          <w:t>nh t</w:t>
        </w:r>
        <w:r w:rsidR="00E62EE1" w:rsidRPr="007D7457">
          <w:rPr>
            <w:rPrChange w:id="1431" w:author="pham phuong" w:date="2018-03-09T15:53:00Z">
              <w:rPr>
                <w:b/>
              </w:rPr>
            </w:rPrChange>
          </w:rPr>
          <w:t>ổng thể kiến trúc</w:t>
        </w:r>
        <w:bookmarkEnd w:id="1429"/>
      </w:ins>
    </w:p>
    <w:p w14:paraId="386849C4" w14:textId="2A87B1CF" w:rsidR="00E62EE1" w:rsidRPr="001555A0" w:rsidRDefault="00192CCF">
      <w:pPr>
        <w:pStyle w:val="Heading2"/>
        <w:rPr>
          <w:ins w:id="1432" w:author="Hoan Ng" w:date="2017-03-20T21:24:00Z"/>
        </w:rPr>
        <w:pPrChange w:id="1433" w:author="Hoan Ng" w:date="2017-03-20T21:24:00Z">
          <w:pPr>
            <w:pStyle w:val="ListParagraph"/>
            <w:numPr>
              <w:numId w:val="4"/>
            </w:numPr>
            <w:ind w:hanging="360"/>
          </w:pPr>
        </w:pPrChange>
      </w:pPr>
      <w:bookmarkStart w:id="1434" w:name="_Toc517377339"/>
      <w:r>
        <w:rPr>
          <w:lang w:val="vi-VN"/>
        </w:rPr>
        <w:t xml:space="preserve">3.5.2. </w:t>
      </w:r>
      <w:ins w:id="1435" w:author="Hoan Ng" w:date="2017-03-20T21:24:00Z">
        <w:r w:rsidR="00E62EE1" w:rsidRPr="0041067C">
          <w:t>Danh sách các componet/Package</w:t>
        </w:r>
        <w:bookmarkEnd w:id="1434"/>
      </w:ins>
    </w:p>
    <w:p w14:paraId="53E57751" w14:textId="273B0DC3" w:rsidR="00E62EE1" w:rsidRDefault="00192CCF" w:rsidP="00192CCF">
      <w:pPr>
        <w:pStyle w:val="Heading2"/>
      </w:pPr>
      <w:bookmarkStart w:id="1436" w:name="_Toc517377340"/>
      <w:r>
        <w:rPr>
          <w:lang w:val="vi-VN"/>
        </w:rPr>
        <w:t xml:space="preserve">3.5.3. </w:t>
      </w:r>
      <w:ins w:id="1437" w:author="Hoan Ng" w:date="2017-03-20T21:25:00Z">
        <w:r w:rsidR="00E62EE1" w:rsidRPr="007D7457">
          <w:t>Giải thích tương tác/giao tiếp giữa các components</w:t>
        </w:r>
      </w:ins>
      <w:bookmarkEnd w:id="1436"/>
    </w:p>
    <w:p w14:paraId="1F8BB55A" w14:textId="77777777" w:rsidR="00B53B7F" w:rsidRPr="00B53B7F" w:rsidRDefault="00B53B7F" w:rsidP="00B53B7F"/>
    <w:p w14:paraId="64BE845E" w14:textId="77777777" w:rsidR="007E56BA" w:rsidRPr="007D7457" w:rsidRDefault="007E56BA" w:rsidP="007E56BA">
      <w:pPr>
        <w:rPr>
          <w:rFonts w:ascii="Times New Roman" w:hAnsi="Times New Roman" w:cs="Times New Roman"/>
          <w:b/>
          <w:sz w:val="26"/>
          <w:szCs w:val="26"/>
          <w:rPrChange w:id="1438" w:author="pham phuong" w:date="2018-03-09T15:53:00Z">
            <w:rPr>
              <w:b/>
            </w:rPr>
          </w:rPrChange>
        </w:rPr>
      </w:pPr>
      <w:r w:rsidRPr="007D7457">
        <w:rPr>
          <w:rFonts w:ascii="Times New Roman" w:hAnsi="Times New Roman" w:cs="Times New Roman"/>
          <w:b/>
          <w:sz w:val="26"/>
          <w:szCs w:val="26"/>
          <w:rPrChange w:id="1439" w:author="pham phuong" w:date="2018-03-09T15:53:00Z">
            <w:rPr>
              <w:b/>
            </w:rPr>
          </w:rPrChange>
        </w:rPr>
        <w:t>Chương 4: Cài đặt</w:t>
      </w:r>
    </w:p>
    <w:p w14:paraId="70620F3C" w14:textId="2DFBE360" w:rsidR="002A3023" w:rsidRPr="002A3023" w:rsidRDefault="005F4279" w:rsidP="005F4279">
      <w:pPr>
        <w:pStyle w:val="Heading1"/>
      </w:pPr>
      <w:bookmarkStart w:id="1440" w:name="_Toc517377341"/>
      <w:r>
        <w:rPr>
          <w:lang w:val="vi-VN"/>
        </w:rPr>
        <w:t xml:space="preserve">4.1. </w:t>
      </w:r>
      <w:r w:rsidR="007E56BA" w:rsidRPr="002A3023">
        <w:t>Công nghệ sử dụng</w:t>
      </w:r>
      <w:bookmarkEnd w:id="1440"/>
    </w:p>
    <w:p w14:paraId="177F17DE" w14:textId="39C8A8B3" w:rsidR="002A3023" w:rsidRDefault="002A3023" w:rsidP="002A3023">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Thiết kế xử lý: Csharp, .NET</w:t>
      </w:r>
    </w:p>
    <w:p w14:paraId="61FC9EFC" w14:textId="3661BB63" w:rsidR="002A3023" w:rsidRDefault="002A3023" w:rsidP="002A3023">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Thiết kế dữ liệu: SQL</w:t>
      </w:r>
    </w:p>
    <w:p w14:paraId="5E5E936A" w14:textId="56C93EC6" w:rsidR="002A3023" w:rsidRPr="002A3023" w:rsidRDefault="002A3023" w:rsidP="002A3023">
      <w:pPr>
        <w:pStyle w:val="ListParagraph"/>
        <w:rPr>
          <w:rFonts w:ascii="Times New Roman" w:hAnsi="Times New Roman" w:cs="Times New Roman"/>
          <w:sz w:val="26"/>
          <w:szCs w:val="26"/>
          <w:lang w:val="vi-VN"/>
          <w:rPrChange w:id="1441" w:author="pham phuong" w:date="2018-03-09T15:53:00Z">
            <w:rPr/>
          </w:rPrChange>
        </w:rPr>
      </w:pPr>
      <w:r>
        <w:rPr>
          <w:rFonts w:ascii="Times New Roman" w:hAnsi="Times New Roman" w:cs="Times New Roman"/>
          <w:sz w:val="26"/>
          <w:szCs w:val="26"/>
          <w:lang w:val="vi-VN"/>
        </w:rPr>
        <w:t>Thiết kế giao diện: WPF</w:t>
      </w:r>
    </w:p>
    <w:p w14:paraId="316AE7FA" w14:textId="67946898" w:rsidR="007E56BA" w:rsidRDefault="005F4279" w:rsidP="005F4279">
      <w:pPr>
        <w:pStyle w:val="Heading1"/>
      </w:pPr>
      <w:bookmarkStart w:id="1442" w:name="_Toc517377342"/>
      <w:r>
        <w:rPr>
          <w:lang w:val="vi-VN"/>
        </w:rPr>
        <w:t xml:space="preserve">4.2. </w:t>
      </w:r>
      <w:r w:rsidR="007E56BA" w:rsidRPr="002A3023">
        <w:t>Vấn đề khi cài đặt</w:t>
      </w:r>
      <w:bookmarkEnd w:id="1442"/>
    </w:p>
    <w:tbl>
      <w:tblPr>
        <w:tblStyle w:val="TableGrid"/>
        <w:tblW w:w="9634" w:type="dxa"/>
        <w:tblLook w:val="04A0" w:firstRow="1" w:lastRow="0" w:firstColumn="1" w:lastColumn="0" w:noHBand="0" w:noVBand="1"/>
      </w:tblPr>
      <w:tblGrid>
        <w:gridCol w:w="728"/>
        <w:gridCol w:w="3095"/>
        <w:gridCol w:w="2409"/>
        <w:gridCol w:w="3402"/>
      </w:tblGrid>
      <w:tr w:rsidR="00E9346E" w:rsidRPr="00FE4AC1" w14:paraId="3B125A8E" w14:textId="77777777" w:rsidTr="00965127">
        <w:tc>
          <w:tcPr>
            <w:tcW w:w="728" w:type="dxa"/>
          </w:tcPr>
          <w:p w14:paraId="73FE64D9" w14:textId="5D0E5195" w:rsidR="00E9346E" w:rsidRPr="00FE4AC1" w:rsidRDefault="00E9346E" w:rsidP="00927399">
            <w:pPr>
              <w:jc w:val="center"/>
              <w:rPr>
                <w:b/>
                <w:lang w:val="vi-VN"/>
              </w:rPr>
            </w:pPr>
            <w:r w:rsidRPr="00FE4AC1">
              <w:rPr>
                <w:b/>
                <w:lang w:val="vi-VN"/>
              </w:rPr>
              <w:t>STT</w:t>
            </w:r>
          </w:p>
        </w:tc>
        <w:tc>
          <w:tcPr>
            <w:tcW w:w="3095" w:type="dxa"/>
          </w:tcPr>
          <w:p w14:paraId="016FCED9" w14:textId="2B905A16" w:rsidR="00E9346E" w:rsidRPr="00FE4AC1" w:rsidRDefault="00E9346E" w:rsidP="00FE4AC1">
            <w:pPr>
              <w:jc w:val="center"/>
              <w:rPr>
                <w:b/>
                <w:lang w:val="vi-VN"/>
              </w:rPr>
            </w:pPr>
            <w:r w:rsidRPr="00FE4AC1">
              <w:rPr>
                <w:b/>
                <w:lang w:val="vi-VN"/>
              </w:rPr>
              <w:t>Chức năng</w:t>
            </w:r>
          </w:p>
        </w:tc>
        <w:tc>
          <w:tcPr>
            <w:tcW w:w="2409" w:type="dxa"/>
          </w:tcPr>
          <w:p w14:paraId="395F119B" w14:textId="47807E12" w:rsidR="00E9346E" w:rsidRPr="00FE4AC1" w:rsidRDefault="00E9346E" w:rsidP="00927399">
            <w:pPr>
              <w:jc w:val="center"/>
              <w:rPr>
                <w:b/>
                <w:lang w:val="vi-VN"/>
              </w:rPr>
            </w:pPr>
            <w:r w:rsidRPr="00FE4AC1">
              <w:rPr>
                <w:b/>
                <w:lang w:val="vi-VN"/>
              </w:rPr>
              <w:t>Mức độ hoàn thành</w:t>
            </w:r>
          </w:p>
        </w:tc>
        <w:tc>
          <w:tcPr>
            <w:tcW w:w="3402" w:type="dxa"/>
          </w:tcPr>
          <w:p w14:paraId="0F3338AF" w14:textId="7DA4B0F2" w:rsidR="00E9346E" w:rsidRPr="00FE4AC1" w:rsidRDefault="00E9346E" w:rsidP="00FE4AC1">
            <w:pPr>
              <w:jc w:val="center"/>
              <w:rPr>
                <w:b/>
                <w:lang w:val="vi-VN"/>
              </w:rPr>
            </w:pPr>
            <w:r w:rsidRPr="00FE4AC1">
              <w:rPr>
                <w:b/>
                <w:lang w:val="vi-VN"/>
              </w:rPr>
              <w:t>Ghi chú</w:t>
            </w:r>
          </w:p>
        </w:tc>
      </w:tr>
      <w:tr w:rsidR="00E9346E" w14:paraId="5E767056" w14:textId="77777777" w:rsidTr="00965127">
        <w:tc>
          <w:tcPr>
            <w:tcW w:w="728" w:type="dxa"/>
          </w:tcPr>
          <w:p w14:paraId="4A28D047" w14:textId="39F9377E" w:rsidR="00E9346E" w:rsidRPr="004625B3" w:rsidRDefault="00E9346E" w:rsidP="00927399">
            <w:pPr>
              <w:jc w:val="center"/>
              <w:rPr>
                <w:lang w:val="vi-VN"/>
              </w:rPr>
            </w:pPr>
            <w:r>
              <w:rPr>
                <w:lang w:val="vi-VN"/>
              </w:rPr>
              <w:lastRenderedPageBreak/>
              <w:t>1</w:t>
            </w:r>
          </w:p>
        </w:tc>
        <w:tc>
          <w:tcPr>
            <w:tcW w:w="3095" w:type="dxa"/>
          </w:tcPr>
          <w:p w14:paraId="1ACB13B4" w14:textId="3E1248F0" w:rsidR="00E9346E" w:rsidRPr="004625B3" w:rsidRDefault="00E9346E" w:rsidP="004E214E">
            <w:pPr>
              <w:rPr>
                <w:lang w:val="vi-VN"/>
              </w:rPr>
            </w:pPr>
            <w:r>
              <w:rPr>
                <w:lang w:val="vi-VN"/>
              </w:rPr>
              <w:t>Đăng nhập</w:t>
            </w:r>
          </w:p>
        </w:tc>
        <w:tc>
          <w:tcPr>
            <w:tcW w:w="2409" w:type="dxa"/>
          </w:tcPr>
          <w:p w14:paraId="7BBFA70B" w14:textId="3DDCC97B" w:rsidR="00E9346E" w:rsidRPr="00BF191A" w:rsidRDefault="00E9346E" w:rsidP="00927399">
            <w:pPr>
              <w:jc w:val="center"/>
              <w:rPr>
                <w:rFonts w:ascii="Times New Roman" w:hAnsi="Times New Roman" w:cs="Times New Roman"/>
                <w:lang w:val="vi-VN"/>
              </w:rPr>
            </w:pPr>
            <w:r w:rsidRPr="00BF191A">
              <w:rPr>
                <w:rFonts w:ascii="Times New Roman" w:hAnsi="Times New Roman" w:cs="Times New Roman"/>
                <w:lang w:val="vi-VN"/>
              </w:rPr>
              <w:t>80</w:t>
            </w:r>
            <w:r w:rsidRPr="00BF191A">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lang w:val="vi-VN"/>
              </w:rPr>
              <w:t xml:space="preserve"> (ví dụ)</w:t>
            </w:r>
          </w:p>
        </w:tc>
        <w:tc>
          <w:tcPr>
            <w:tcW w:w="3402" w:type="dxa"/>
          </w:tcPr>
          <w:p w14:paraId="02785C38" w14:textId="3C59C6D3" w:rsidR="00E9346E" w:rsidRPr="00BF191A" w:rsidRDefault="00965127" w:rsidP="004E214E">
            <w:pPr>
              <w:rPr>
                <w:lang w:val="vi-VN"/>
              </w:rPr>
            </w:pPr>
            <w:r>
              <w:rPr>
                <w:lang w:val="vi-VN"/>
              </w:rPr>
              <w:t>//</w:t>
            </w:r>
            <w:r w:rsidR="00E9346E">
              <w:rPr>
                <w:lang w:val="vi-VN"/>
              </w:rPr>
              <w:t>Giải thích vì sao chưa hoàn thành</w:t>
            </w:r>
          </w:p>
        </w:tc>
      </w:tr>
      <w:tr w:rsidR="00E9346E" w14:paraId="2DA1F9CF" w14:textId="77777777" w:rsidTr="00965127">
        <w:tc>
          <w:tcPr>
            <w:tcW w:w="728" w:type="dxa"/>
          </w:tcPr>
          <w:p w14:paraId="2E161583" w14:textId="28D2A694" w:rsidR="00E9346E" w:rsidRPr="004625B3" w:rsidRDefault="00E9346E" w:rsidP="00927399">
            <w:pPr>
              <w:jc w:val="center"/>
              <w:rPr>
                <w:lang w:val="vi-VN"/>
              </w:rPr>
            </w:pPr>
            <w:r>
              <w:rPr>
                <w:lang w:val="vi-VN"/>
              </w:rPr>
              <w:t>2</w:t>
            </w:r>
          </w:p>
        </w:tc>
        <w:tc>
          <w:tcPr>
            <w:tcW w:w="3095" w:type="dxa"/>
          </w:tcPr>
          <w:p w14:paraId="2043FED6" w14:textId="2BFC6E1E" w:rsidR="00E9346E" w:rsidRDefault="00E9346E" w:rsidP="004E214E">
            <w:pPr>
              <w:rPr>
                <w:lang w:val="vi-VN"/>
              </w:rPr>
            </w:pPr>
            <w:r>
              <w:rPr>
                <w:lang w:val="vi-VN"/>
              </w:rPr>
              <w:t>Tiếp nhận bệnh nhân</w:t>
            </w:r>
          </w:p>
        </w:tc>
        <w:tc>
          <w:tcPr>
            <w:tcW w:w="2409" w:type="dxa"/>
          </w:tcPr>
          <w:p w14:paraId="6B940CB7" w14:textId="77777777" w:rsidR="00E9346E" w:rsidRDefault="00E9346E" w:rsidP="00927399">
            <w:pPr>
              <w:jc w:val="center"/>
            </w:pPr>
          </w:p>
        </w:tc>
        <w:tc>
          <w:tcPr>
            <w:tcW w:w="3402" w:type="dxa"/>
          </w:tcPr>
          <w:p w14:paraId="29B8B26E" w14:textId="77777777" w:rsidR="00E9346E" w:rsidRDefault="00E9346E" w:rsidP="004E214E"/>
        </w:tc>
      </w:tr>
      <w:tr w:rsidR="00E9346E" w14:paraId="48759CD8" w14:textId="77777777" w:rsidTr="00965127">
        <w:tc>
          <w:tcPr>
            <w:tcW w:w="728" w:type="dxa"/>
          </w:tcPr>
          <w:p w14:paraId="05766E60" w14:textId="630ED3BF" w:rsidR="00E9346E" w:rsidRDefault="00E9346E" w:rsidP="00927399">
            <w:pPr>
              <w:jc w:val="center"/>
              <w:rPr>
                <w:lang w:val="vi-VN"/>
              </w:rPr>
            </w:pPr>
            <w:r>
              <w:rPr>
                <w:lang w:val="vi-VN"/>
              </w:rPr>
              <w:t>3</w:t>
            </w:r>
          </w:p>
        </w:tc>
        <w:tc>
          <w:tcPr>
            <w:tcW w:w="3095" w:type="dxa"/>
          </w:tcPr>
          <w:p w14:paraId="2B751977" w14:textId="7817668F" w:rsidR="00E9346E" w:rsidRDefault="00E9346E" w:rsidP="004E214E">
            <w:pPr>
              <w:rPr>
                <w:lang w:val="vi-VN"/>
              </w:rPr>
            </w:pPr>
          </w:p>
        </w:tc>
        <w:tc>
          <w:tcPr>
            <w:tcW w:w="2409" w:type="dxa"/>
          </w:tcPr>
          <w:p w14:paraId="465EB3BC" w14:textId="77777777" w:rsidR="00E9346E" w:rsidRDefault="00E9346E" w:rsidP="00927399">
            <w:pPr>
              <w:jc w:val="center"/>
            </w:pPr>
          </w:p>
        </w:tc>
        <w:tc>
          <w:tcPr>
            <w:tcW w:w="3402" w:type="dxa"/>
          </w:tcPr>
          <w:p w14:paraId="3A221468" w14:textId="77777777" w:rsidR="00E9346E" w:rsidRDefault="00E9346E" w:rsidP="004E214E"/>
        </w:tc>
      </w:tr>
      <w:tr w:rsidR="00E9346E" w14:paraId="479C03BA" w14:textId="77777777" w:rsidTr="00965127">
        <w:tc>
          <w:tcPr>
            <w:tcW w:w="728" w:type="dxa"/>
          </w:tcPr>
          <w:p w14:paraId="27F79D72" w14:textId="4ADE38F4" w:rsidR="00E9346E" w:rsidRDefault="00E9346E" w:rsidP="00927399">
            <w:pPr>
              <w:jc w:val="center"/>
              <w:rPr>
                <w:lang w:val="vi-VN"/>
              </w:rPr>
            </w:pPr>
            <w:r>
              <w:rPr>
                <w:lang w:val="vi-VN"/>
              </w:rPr>
              <w:t>4</w:t>
            </w:r>
          </w:p>
        </w:tc>
        <w:tc>
          <w:tcPr>
            <w:tcW w:w="3095" w:type="dxa"/>
          </w:tcPr>
          <w:p w14:paraId="615FEEF6" w14:textId="3C034805" w:rsidR="00E9346E" w:rsidRDefault="00E9346E" w:rsidP="004E214E">
            <w:pPr>
              <w:rPr>
                <w:lang w:val="vi-VN"/>
              </w:rPr>
            </w:pPr>
          </w:p>
        </w:tc>
        <w:tc>
          <w:tcPr>
            <w:tcW w:w="2409" w:type="dxa"/>
          </w:tcPr>
          <w:p w14:paraId="385F3753" w14:textId="77777777" w:rsidR="00E9346E" w:rsidRDefault="00E9346E" w:rsidP="00927399">
            <w:pPr>
              <w:jc w:val="center"/>
            </w:pPr>
          </w:p>
        </w:tc>
        <w:tc>
          <w:tcPr>
            <w:tcW w:w="3402" w:type="dxa"/>
          </w:tcPr>
          <w:p w14:paraId="37DA2A78" w14:textId="77777777" w:rsidR="00E9346E" w:rsidRDefault="00E9346E" w:rsidP="004E214E"/>
        </w:tc>
      </w:tr>
    </w:tbl>
    <w:p w14:paraId="437D75CC" w14:textId="77777777" w:rsidR="004E214E" w:rsidRPr="004E214E" w:rsidRDefault="004E214E" w:rsidP="004E214E"/>
    <w:p w14:paraId="6D52428D" w14:textId="2B41339E" w:rsidR="007E56BA" w:rsidRDefault="005F4279" w:rsidP="005F4279">
      <w:pPr>
        <w:pStyle w:val="Heading1"/>
      </w:pPr>
      <w:bookmarkStart w:id="1443" w:name="_Toc517377343"/>
      <w:r>
        <w:rPr>
          <w:lang w:val="vi-VN"/>
        </w:rPr>
        <w:t xml:space="preserve">4.3. </w:t>
      </w:r>
      <w:r w:rsidR="007E56BA" w:rsidRPr="002A3023">
        <w:t>Mô tả giải pháp &amp; kỹ thuật</w:t>
      </w:r>
      <w:bookmarkEnd w:id="1443"/>
    </w:p>
    <w:p w14:paraId="7F65F2F6" w14:textId="63A3D28E" w:rsidR="005F4279" w:rsidRPr="009227D8" w:rsidRDefault="009227D8" w:rsidP="005F4279">
      <w:pPr>
        <w:rPr>
          <w:lang w:val="vi-VN"/>
        </w:rPr>
      </w:pPr>
      <w:r>
        <w:rPr>
          <w:lang w:val="vi-VN"/>
        </w:rPr>
        <w:t>// nêu giải pháp cho những chức năng chưa đáp ứng ................</w:t>
      </w:r>
    </w:p>
    <w:p w14:paraId="07D0082C" w14:textId="77777777" w:rsidR="007E56BA" w:rsidRPr="007D7457" w:rsidRDefault="007E56BA" w:rsidP="007E56BA">
      <w:pPr>
        <w:rPr>
          <w:rFonts w:ascii="Times New Roman" w:hAnsi="Times New Roman" w:cs="Times New Roman"/>
          <w:b/>
          <w:sz w:val="26"/>
          <w:szCs w:val="26"/>
          <w:rPrChange w:id="1444" w:author="pham phuong" w:date="2018-03-09T15:53:00Z">
            <w:rPr>
              <w:b/>
            </w:rPr>
          </w:rPrChange>
        </w:rPr>
      </w:pPr>
      <w:r w:rsidRPr="007D7457">
        <w:rPr>
          <w:rFonts w:ascii="Times New Roman" w:hAnsi="Times New Roman" w:cs="Times New Roman"/>
          <w:b/>
          <w:sz w:val="26"/>
          <w:szCs w:val="26"/>
          <w:rPrChange w:id="1445" w:author="pham phuong" w:date="2018-03-09T15:53:00Z">
            <w:rPr>
              <w:b/>
            </w:rPr>
          </w:rPrChange>
        </w:rPr>
        <w:t>Chương 5: Kiểm thử</w:t>
      </w:r>
    </w:p>
    <w:p w14:paraId="52D637A8" w14:textId="1ED18713" w:rsidR="007E56BA" w:rsidRDefault="007E56BA" w:rsidP="007E56BA">
      <w:pPr>
        <w:rPr>
          <w:rFonts w:ascii="Times New Roman" w:hAnsi="Times New Roman" w:cs="Times New Roman"/>
          <w:b/>
          <w:sz w:val="26"/>
          <w:szCs w:val="26"/>
        </w:rPr>
      </w:pPr>
      <w:r w:rsidRPr="007D7457">
        <w:rPr>
          <w:rFonts w:ascii="Times New Roman" w:hAnsi="Times New Roman" w:cs="Times New Roman"/>
          <w:b/>
          <w:sz w:val="26"/>
          <w:szCs w:val="26"/>
          <w:rPrChange w:id="1446" w:author="pham phuong" w:date="2018-03-09T15:53:00Z">
            <w:rPr>
              <w:b/>
            </w:rPr>
          </w:rPrChange>
        </w:rPr>
        <w:t>Chương 6: Kết luận</w:t>
      </w:r>
    </w:p>
    <w:p w14:paraId="6737B68C" w14:textId="687E4404" w:rsidR="009227D8" w:rsidRDefault="009227D8" w:rsidP="009227D8">
      <w:pPr>
        <w:pStyle w:val="Heading1"/>
        <w:rPr>
          <w:lang w:val="vi-VN"/>
        </w:rPr>
      </w:pPr>
      <w:r>
        <w:rPr>
          <w:lang w:val="vi-VN"/>
        </w:rPr>
        <w:t>6.1. Ưu điểm</w:t>
      </w:r>
    </w:p>
    <w:p w14:paraId="4F044AA8" w14:textId="6950FEF4" w:rsidR="005D7A65" w:rsidRPr="005D7A65" w:rsidRDefault="005D7A65" w:rsidP="005D7A65">
      <w:pPr>
        <w:rPr>
          <w:lang w:val="vi-VN"/>
        </w:rPr>
      </w:pPr>
      <w:r>
        <w:rPr>
          <w:lang w:val="vi-VN"/>
        </w:rPr>
        <w:tab/>
        <w:t>Về tổ chức dữ liệu: rõ ràng, đơn giản, đầy đủ các thuộc tính cơ bản nhất.</w:t>
      </w:r>
    </w:p>
    <w:p w14:paraId="59E9CD2E" w14:textId="566DC766" w:rsidR="005D7A65" w:rsidRDefault="00624DF8" w:rsidP="00624DF8">
      <w:pPr>
        <w:rPr>
          <w:rFonts w:ascii="Times New Roman" w:hAnsi="Times New Roman" w:cs="Times New Roman"/>
          <w:color w:val="222222"/>
          <w:shd w:val="clear" w:color="auto" w:fill="FFFFFF"/>
          <w:lang w:val="vi-VN"/>
        </w:rPr>
      </w:pPr>
      <w:r>
        <w:rPr>
          <w:lang w:val="vi-VN"/>
        </w:rPr>
        <w:tab/>
        <w:t>Về chức năng</w:t>
      </w:r>
      <w:r w:rsidR="005D7A65">
        <w:rPr>
          <w:lang w:val="vi-VN"/>
        </w:rPr>
        <w:t>:</w:t>
      </w:r>
      <w:r>
        <w:rPr>
          <w:lang w:val="vi-VN"/>
        </w:rPr>
        <w:t xml:space="preserve"> ứng dụng đã </w:t>
      </w:r>
      <w:r>
        <w:rPr>
          <w:rFonts w:ascii="Times New Roman" w:hAnsi="Times New Roman" w:cs="Times New Roman"/>
          <w:lang w:val="vi-VN"/>
        </w:rPr>
        <w:t>đ</w:t>
      </w:r>
      <w:r w:rsidRPr="00624DF8">
        <w:rPr>
          <w:rFonts w:ascii="Times New Roman" w:hAnsi="Times New Roman" w:cs="Times New Roman"/>
          <w:lang w:val="vi-VN"/>
        </w:rPr>
        <w:t xml:space="preserve">áp </w:t>
      </w:r>
      <w:r>
        <w:rPr>
          <w:rFonts w:ascii="Times New Roman" w:hAnsi="Times New Roman" w:cs="Times New Roman"/>
          <w:lang w:val="vi-VN"/>
        </w:rPr>
        <w:t>ứng 80</w:t>
      </w:r>
      <w:r w:rsidRPr="00BF191A">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lang w:val="vi-VN"/>
        </w:rPr>
        <w:t xml:space="preserve"> các yêu cầu cơ bản như: </w:t>
      </w:r>
      <w:r w:rsidR="005D7A65">
        <w:rPr>
          <w:rFonts w:ascii="Times New Roman" w:hAnsi="Times New Roman" w:cs="Times New Roman"/>
          <w:color w:val="222222"/>
          <w:shd w:val="clear" w:color="auto" w:fill="FFFFFF"/>
          <w:lang w:val="vi-VN"/>
        </w:rPr>
        <w:t>lập danh sách khám bệnh (thêm, xóa, sửa bệnh nhân), lập phiếu khám bệnh (thêm, xóa, sửa), tìm kiếm bệnh nhân, lập hóa đơn thanh toán, lập báo cáo tháng, thay đổi qui định.</w:t>
      </w:r>
    </w:p>
    <w:p w14:paraId="57597EB2" w14:textId="3CF04470" w:rsidR="005D7A65" w:rsidRPr="005D7A65" w:rsidRDefault="00624DF8" w:rsidP="00624DF8">
      <w:pPr>
        <w:rPr>
          <w:lang w:val="vi-VN"/>
        </w:rPr>
      </w:pPr>
      <w:r>
        <w:rPr>
          <w:rFonts w:ascii="Times New Roman" w:hAnsi="Times New Roman" w:cs="Times New Roman"/>
          <w:lang w:val="vi-VN"/>
        </w:rPr>
        <w:tab/>
      </w:r>
      <w:r w:rsidR="005D7A65">
        <w:rPr>
          <w:lang w:val="vi-VN"/>
        </w:rPr>
        <w:t>Về giao diện: trực quan, đơn giản, dễ thao tác, thích hợp với nhiều đối tượng sử dụng.</w:t>
      </w:r>
    </w:p>
    <w:p w14:paraId="58AD78A9" w14:textId="6351CADA" w:rsidR="009227D8" w:rsidRDefault="009227D8" w:rsidP="009227D8">
      <w:pPr>
        <w:pStyle w:val="Heading1"/>
        <w:rPr>
          <w:lang w:val="vi-VN"/>
        </w:rPr>
      </w:pPr>
      <w:r>
        <w:rPr>
          <w:lang w:val="vi-VN"/>
        </w:rPr>
        <w:t>6.2. Hạn chế</w:t>
      </w:r>
    </w:p>
    <w:p w14:paraId="53E002D5" w14:textId="1F8D12A2" w:rsidR="005D7A65" w:rsidRDefault="005D7A65" w:rsidP="005D7A65">
      <w:pPr>
        <w:rPr>
          <w:lang w:val="vi-VN"/>
        </w:rPr>
      </w:pPr>
      <w:r>
        <w:rPr>
          <w:lang w:val="vi-VN"/>
        </w:rPr>
        <w:tab/>
      </w:r>
      <w:r w:rsidR="00971FB6">
        <w:rPr>
          <w:lang w:val="vi-VN"/>
        </w:rPr>
        <w:t>Do chưa có điều kiện khảo sát kỹ hiện trạng thực tế, còn nhiều nghiệp vụ chưa được thể hiện trong các chức năng của phần mềm.</w:t>
      </w:r>
    </w:p>
    <w:p w14:paraId="0210848E" w14:textId="7FA65AA3" w:rsidR="00971FB6" w:rsidRDefault="00971FB6" w:rsidP="005D7A65">
      <w:pPr>
        <w:rPr>
          <w:lang w:val="vi-VN"/>
        </w:rPr>
      </w:pPr>
      <w:r>
        <w:rPr>
          <w:lang w:val="vi-VN"/>
        </w:rPr>
        <w:tab/>
        <w:t>Một số chức năng chưa hoàn hảo</w:t>
      </w:r>
      <w:r w:rsidR="00A15A18">
        <w:rPr>
          <w:lang w:val="vi-VN"/>
        </w:rPr>
        <w:t>, còn phát sinh vài lỗi không mong muốn.</w:t>
      </w:r>
    </w:p>
    <w:p w14:paraId="2BF02ABC" w14:textId="4556287D" w:rsidR="00A15A18" w:rsidRDefault="00A15A18" w:rsidP="005D7A65">
      <w:pPr>
        <w:rPr>
          <w:lang w:val="vi-VN"/>
        </w:rPr>
      </w:pPr>
      <w:r>
        <w:rPr>
          <w:lang w:val="vi-VN"/>
        </w:rPr>
        <w:tab/>
        <w:t>Chức năng đăng nhập chưa hoàn thiện, chưa có sự phân quyền giữa các bộ phận chuyên trách.</w:t>
      </w:r>
    </w:p>
    <w:p w14:paraId="3B54F917" w14:textId="45E4BFFF" w:rsidR="00A15A18" w:rsidRPr="005D7A65" w:rsidRDefault="00A15A18" w:rsidP="005D7A65">
      <w:pPr>
        <w:rPr>
          <w:lang w:val="vi-VN"/>
        </w:rPr>
      </w:pPr>
      <w:r>
        <w:rPr>
          <w:lang w:val="vi-VN"/>
        </w:rPr>
        <w:tab/>
      </w:r>
    </w:p>
    <w:p w14:paraId="0E9B0A05" w14:textId="0C2DC62E" w:rsidR="009227D8" w:rsidRDefault="009227D8" w:rsidP="009227D8">
      <w:pPr>
        <w:pStyle w:val="Heading1"/>
        <w:rPr>
          <w:lang w:val="vi-VN"/>
        </w:rPr>
      </w:pPr>
      <w:r>
        <w:rPr>
          <w:lang w:val="vi-VN"/>
        </w:rPr>
        <w:t>6.3</w:t>
      </w:r>
      <w:r w:rsidR="00C23B8B">
        <w:rPr>
          <w:lang w:val="vi-VN"/>
        </w:rPr>
        <w:t>.</w:t>
      </w:r>
      <w:r>
        <w:rPr>
          <w:lang w:val="vi-VN"/>
        </w:rPr>
        <w:t xml:space="preserve"> Hướng phát triển</w:t>
      </w:r>
    </w:p>
    <w:p w14:paraId="0731B093" w14:textId="45ED8DCB" w:rsidR="00A15A18" w:rsidRDefault="00971FB6" w:rsidP="00971FB6">
      <w:pPr>
        <w:rPr>
          <w:lang w:val="vi-VN"/>
        </w:rPr>
      </w:pPr>
      <w:r>
        <w:rPr>
          <w:lang w:val="vi-VN"/>
        </w:rPr>
        <w:tab/>
        <w:t>Khảo sát kỹ hiện trạng để</w:t>
      </w:r>
      <w:r w:rsidR="00D414F9">
        <w:rPr>
          <w:lang w:val="vi-VN"/>
        </w:rPr>
        <w:t xml:space="preserve"> cập nhật các chức năng còn thiếu.</w:t>
      </w:r>
    </w:p>
    <w:p w14:paraId="45658D7F" w14:textId="30974D32" w:rsidR="00A15A18" w:rsidRDefault="00A15A18" w:rsidP="00971FB6">
      <w:pPr>
        <w:rPr>
          <w:lang w:val="vi-VN"/>
        </w:rPr>
      </w:pPr>
      <w:r>
        <w:rPr>
          <w:lang w:val="vi-VN"/>
        </w:rPr>
        <w:tab/>
        <w:t>Hoàn thiện các chức năng còn thiếu xót.</w:t>
      </w:r>
    </w:p>
    <w:p w14:paraId="3779398D" w14:textId="06C62F0B" w:rsidR="00A15A18" w:rsidRDefault="00A15A18" w:rsidP="00971FB6">
      <w:pPr>
        <w:rPr>
          <w:lang w:val="vi-VN"/>
        </w:rPr>
      </w:pPr>
      <w:r>
        <w:rPr>
          <w:lang w:val="vi-VN"/>
        </w:rPr>
        <w:tab/>
        <w:t>Cải tiến giao diện tối ưu hơn.</w:t>
      </w:r>
    </w:p>
    <w:p w14:paraId="17A8BEAE" w14:textId="73981808" w:rsidR="00A15A18" w:rsidRDefault="00A15A18" w:rsidP="00971FB6">
      <w:pPr>
        <w:rPr>
          <w:lang w:val="vi-VN"/>
        </w:rPr>
      </w:pPr>
      <w:r>
        <w:rPr>
          <w:lang w:val="vi-VN"/>
        </w:rPr>
        <w:tab/>
        <w:t>Tìm kiếm các giải pháp bảo mật phần mềm.</w:t>
      </w:r>
    </w:p>
    <w:p w14:paraId="6568F6F6" w14:textId="06D717E8" w:rsidR="00D414F9" w:rsidRPr="00971FB6" w:rsidRDefault="00D414F9" w:rsidP="00971FB6">
      <w:pPr>
        <w:rPr>
          <w:lang w:val="vi-VN"/>
        </w:rPr>
      </w:pPr>
      <w:r>
        <w:rPr>
          <w:lang w:val="vi-VN"/>
        </w:rPr>
        <w:tab/>
      </w:r>
    </w:p>
    <w:p w14:paraId="36A3F828" w14:textId="5255FE97" w:rsidR="009227D8" w:rsidRPr="009227D8" w:rsidRDefault="00971FB6" w:rsidP="009227D8">
      <w:pPr>
        <w:rPr>
          <w:lang w:val="vi-VN"/>
          <w:rPrChange w:id="1447" w:author="pham phuong" w:date="2018-03-09T15:53:00Z">
            <w:rPr>
              <w:b/>
            </w:rPr>
          </w:rPrChange>
        </w:rPr>
      </w:pPr>
      <w:r>
        <w:rPr>
          <w:lang w:val="vi-VN"/>
        </w:rPr>
        <w:tab/>
      </w:r>
    </w:p>
    <w:p w14:paraId="7F22004B" w14:textId="53577A2D" w:rsidR="007E56BA" w:rsidRDefault="007E56BA" w:rsidP="007E56BA">
      <w:pPr>
        <w:rPr>
          <w:rFonts w:ascii="Times New Roman" w:hAnsi="Times New Roman" w:cs="Times New Roman"/>
          <w:b/>
          <w:sz w:val="26"/>
          <w:szCs w:val="26"/>
        </w:rPr>
      </w:pPr>
      <w:r w:rsidRPr="007D7457">
        <w:rPr>
          <w:rFonts w:ascii="Times New Roman" w:hAnsi="Times New Roman" w:cs="Times New Roman"/>
          <w:b/>
          <w:sz w:val="26"/>
          <w:szCs w:val="26"/>
          <w:rPrChange w:id="1448" w:author="pham phuong" w:date="2018-03-09T15:53:00Z">
            <w:rPr>
              <w:b/>
            </w:rPr>
          </w:rPrChange>
        </w:rPr>
        <w:t>Tài liệu tham khảo</w:t>
      </w:r>
    </w:p>
    <w:p w14:paraId="5DF6F2F4" w14:textId="26AECF3B" w:rsidR="003C2472" w:rsidRDefault="003C2472" w:rsidP="007E56BA">
      <w:pPr>
        <w:rPr>
          <w:rFonts w:ascii="Times New Roman" w:hAnsi="Times New Roman" w:cs="Times New Roman"/>
          <w:sz w:val="26"/>
          <w:szCs w:val="26"/>
          <w:lang w:val="vi-VN"/>
        </w:rPr>
      </w:pPr>
      <w:r>
        <w:rPr>
          <w:rFonts w:ascii="Times New Roman" w:hAnsi="Times New Roman" w:cs="Times New Roman"/>
          <w:sz w:val="26"/>
          <w:szCs w:val="26"/>
          <w:lang w:val="vi-VN"/>
        </w:rPr>
        <w:t>[1] Bài giảng Nhập môn Công nghệ phần mềm, Nguyễn Thị Thanh Trúc và Nguyễn Công Hoan, Trường Đại học Công nghệ Thông tin, ĐHQG TP.HCM.</w:t>
      </w:r>
    </w:p>
    <w:p w14:paraId="1B50C541" w14:textId="2DC5ECDE" w:rsidR="003C2472" w:rsidRDefault="003C2472" w:rsidP="007E56BA">
      <w:pPr>
        <w:rPr>
          <w:rFonts w:ascii="Times New Roman" w:hAnsi="Times New Roman" w:cs="Times New Roman"/>
          <w:sz w:val="26"/>
          <w:szCs w:val="26"/>
          <w:lang w:val="vi-VN"/>
        </w:rPr>
      </w:pPr>
      <w:r>
        <w:rPr>
          <w:rFonts w:ascii="Times New Roman" w:hAnsi="Times New Roman" w:cs="Times New Roman"/>
          <w:sz w:val="26"/>
          <w:szCs w:val="26"/>
          <w:lang w:val="vi-VN"/>
        </w:rPr>
        <w:lastRenderedPageBreak/>
        <w:t>[2] Bài giảng Cơ sỡ dữ liệu, Hồ Trần Nhật Thủy, Trường Đại học Công nghệ Thông tin, ĐHQG TP.HCM.</w:t>
      </w:r>
    </w:p>
    <w:p w14:paraId="6BD22F09" w14:textId="04BCDF46" w:rsidR="003C2472" w:rsidRPr="003C2472" w:rsidRDefault="003C2472" w:rsidP="007E56BA">
      <w:pPr>
        <w:rPr>
          <w:rFonts w:ascii="Times New Roman" w:hAnsi="Times New Roman" w:cs="Times New Roman"/>
          <w:sz w:val="26"/>
          <w:szCs w:val="26"/>
          <w:lang w:val="vi-VN"/>
          <w:rPrChange w:id="1449" w:author="pham phuong" w:date="2018-03-09T15:53:00Z">
            <w:rPr/>
          </w:rPrChange>
        </w:rPr>
      </w:pPr>
      <w:r>
        <w:rPr>
          <w:rFonts w:ascii="Times New Roman" w:hAnsi="Times New Roman" w:cs="Times New Roman"/>
          <w:sz w:val="26"/>
          <w:szCs w:val="26"/>
          <w:lang w:val="vi-VN"/>
        </w:rPr>
        <w:t xml:space="preserve">[3] </w:t>
      </w:r>
      <w:r w:rsidR="009C2903">
        <w:rPr>
          <w:rFonts w:ascii="Times New Roman" w:hAnsi="Times New Roman" w:cs="Times New Roman"/>
          <w:sz w:val="26"/>
          <w:szCs w:val="26"/>
          <w:lang w:val="vi-VN"/>
        </w:rPr>
        <w:t>Video hướng dẫn sử dụng ngôn ngữ lập trình C Sharp, WPF trên Youtube.com</w:t>
      </w:r>
    </w:p>
    <w:sectPr w:rsidR="003C2472" w:rsidRPr="003C24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DB0A3" w14:textId="77777777" w:rsidR="00E80CE8" w:rsidRDefault="00E80CE8" w:rsidP="007E382E">
      <w:pPr>
        <w:spacing w:after="0" w:line="240" w:lineRule="auto"/>
      </w:pPr>
      <w:r>
        <w:separator/>
      </w:r>
    </w:p>
  </w:endnote>
  <w:endnote w:type="continuationSeparator" w:id="0">
    <w:p w14:paraId="5167E8CE" w14:textId="77777777" w:rsidR="00E80CE8" w:rsidRDefault="00E80CE8" w:rsidP="007E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D204D" w14:textId="77777777" w:rsidR="00E80CE8" w:rsidRDefault="00E80CE8" w:rsidP="007E382E">
      <w:pPr>
        <w:spacing w:after="0" w:line="240" w:lineRule="auto"/>
      </w:pPr>
      <w:r>
        <w:separator/>
      </w:r>
    </w:p>
  </w:footnote>
  <w:footnote w:type="continuationSeparator" w:id="0">
    <w:p w14:paraId="084B9198" w14:textId="77777777" w:rsidR="00E80CE8" w:rsidRDefault="00E80CE8" w:rsidP="007E3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045D4"/>
    <w:multiLevelType w:val="hybridMultilevel"/>
    <w:tmpl w:val="1A22DE34"/>
    <w:lvl w:ilvl="0" w:tplc="2DF2EEC4">
      <w:start w:val="1"/>
      <w:numFmt w:val="bullet"/>
      <w:lvlText w:val="-"/>
      <w:lvlJc w:val="left"/>
      <w:pPr>
        <w:tabs>
          <w:tab w:val="num" w:pos="720"/>
        </w:tabs>
        <w:ind w:left="720" w:hanging="360"/>
      </w:pPr>
      <w:rPr>
        <w:rFonts w:ascii="Arial" w:hAnsi="Arial" w:hint="default"/>
      </w:rPr>
    </w:lvl>
    <w:lvl w:ilvl="1" w:tplc="898E9244" w:tentative="1">
      <w:start w:val="1"/>
      <w:numFmt w:val="bullet"/>
      <w:lvlText w:val="-"/>
      <w:lvlJc w:val="left"/>
      <w:pPr>
        <w:tabs>
          <w:tab w:val="num" w:pos="1440"/>
        </w:tabs>
        <w:ind w:left="1440" w:hanging="360"/>
      </w:pPr>
      <w:rPr>
        <w:rFonts w:ascii="Arial" w:hAnsi="Arial" w:hint="default"/>
      </w:rPr>
    </w:lvl>
    <w:lvl w:ilvl="2" w:tplc="D96E0EEC" w:tentative="1">
      <w:start w:val="1"/>
      <w:numFmt w:val="bullet"/>
      <w:lvlText w:val="-"/>
      <w:lvlJc w:val="left"/>
      <w:pPr>
        <w:tabs>
          <w:tab w:val="num" w:pos="2160"/>
        </w:tabs>
        <w:ind w:left="2160" w:hanging="360"/>
      </w:pPr>
      <w:rPr>
        <w:rFonts w:ascii="Arial" w:hAnsi="Arial" w:hint="default"/>
      </w:rPr>
    </w:lvl>
    <w:lvl w:ilvl="3" w:tplc="B5843556" w:tentative="1">
      <w:start w:val="1"/>
      <w:numFmt w:val="bullet"/>
      <w:lvlText w:val="-"/>
      <w:lvlJc w:val="left"/>
      <w:pPr>
        <w:tabs>
          <w:tab w:val="num" w:pos="2880"/>
        </w:tabs>
        <w:ind w:left="2880" w:hanging="360"/>
      </w:pPr>
      <w:rPr>
        <w:rFonts w:ascii="Arial" w:hAnsi="Arial" w:hint="default"/>
      </w:rPr>
    </w:lvl>
    <w:lvl w:ilvl="4" w:tplc="745A16C0" w:tentative="1">
      <w:start w:val="1"/>
      <w:numFmt w:val="bullet"/>
      <w:lvlText w:val="-"/>
      <w:lvlJc w:val="left"/>
      <w:pPr>
        <w:tabs>
          <w:tab w:val="num" w:pos="3600"/>
        </w:tabs>
        <w:ind w:left="3600" w:hanging="360"/>
      </w:pPr>
      <w:rPr>
        <w:rFonts w:ascii="Arial" w:hAnsi="Arial" w:hint="default"/>
      </w:rPr>
    </w:lvl>
    <w:lvl w:ilvl="5" w:tplc="39F82C0A" w:tentative="1">
      <w:start w:val="1"/>
      <w:numFmt w:val="bullet"/>
      <w:lvlText w:val="-"/>
      <w:lvlJc w:val="left"/>
      <w:pPr>
        <w:tabs>
          <w:tab w:val="num" w:pos="4320"/>
        </w:tabs>
        <w:ind w:left="4320" w:hanging="360"/>
      </w:pPr>
      <w:rPr>
        <w:rFonts w:ascii="Arial" w:hAnsi="Arial" w:hint="default"/>
      </w:rPr>
    </w:lvl>
    <w:lvl w:ilvl="6" w:tplc="06880094" w:tentative="1">
      <w:start w:val="1"/>
      <w:numFmt w:val="bullet"/>
      <w:lvlText w:val="-"/>
      <w:lvlJc w:val="left"/>
      <w:pPr>
        <w:tabs>
          <w:tab w:val="num" w:pos="5040"/>
        </w:tabs>
        <w:ind w:left="5040" w:hanging="360"/>
      </w:pPr>
      <w:rPr>
        <w:rFonts w:ascii="Arial" w:hAnsi="Arial" w:hint="default"/>
      </w:rPr>
    </w:lvl>
    <w:lvl w:ilvl="7" w:tplc="7D3E5648" w:tentative="1">
      <w:start w:val="1"/>
      <w:numFmt w:val="bullet"/>
      <w:lvlText w:val="-"/>
      <w:lvlJc w:val="left"/>
      <w:pPr>
        <w:tabs>
          <w:tab w:val="num" w:pos="5760"/>
        </w:tabs>
        <w:ind w:left="5760" w:hanging="360"/>
      </w:pPr>
      <w:rPr>
        <w:rFonts w:ascii="Arial" w:hAnsi="Arial" w:hint="default"/>
      </w:rPr>
    </w:lvl>
    <w:lvl w:ilvl="8" w:tplc="891A0C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D077CA"/>
    <w:multiLevelType w:val="hybridMultilevel"/>
    <w:tmpl w:val="9124AE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A84E20"/>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90622"/>
    <w:multiLevelType w:val="hybridMultilevel"/>
    <w:tmpl w:val="EEAC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F5808"/>
    <w:multiLevelType w:val="multilevel"/>
    <w:tmpl w:val="0409001D"/>
    <w:numStyleLink w:val="Kiu14"/>
  </w:abstractNum>
  <w:abstractNum w:abstractNumId="8"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D3E64CF"/>
    <w:multiLevelType w:val="multilevel"/>
    <w:tmpl w:val="3F3C466C"/>
    <w:lvl w:ilvl="0">
      <w:start w:val="1"/>
      <w:numFmt w:val="decimal"/>
      <w:lvlText w:val="%1"/>
      <w:lvlJc w:val="left"/>
      <w:pPr>
        <w:ind w:left="390" w:hanging="390"/>
      </w:pPr>
      <w:rPr>
        <w:rFonts w:ascii="Times New Roman" w:hAnsi="Times New Roman" w:cs="Times New Roman" w:hint="default"/>
        <w:color w:val="000000" w:themeColor="text1"/>
        <w:sz w:val="26"/>
      </w:rPr>
    </w:lvl>
    <w:lvl w:ilvl="1">
      <w:start w:val="1"/>
      <w:numFmt w:val="decimal"/>
      <w:lvlText w:val="%1.%2"/>
      <w:lvlJc w:val="left"/>
      <w:pPr>
        <w:ind w:left="390" w:hanging="390"/>
      </w:pPr>
      <w:rPr>
        <w:rFonts w:ascii="Times New Roman" w:hAnsi="Times New Roman" w:cs="Times New Roman" w:hint="default"/>
        <w:color w:val="000000" w:themeColor="text1"/>
        <w:sz w:val="26"/>
      </w:rPr>
    </w:lvl>
    <w:lvl w:ilvl="2">
      <w:start w:val="1"/>
      <w:numFmt w:val="decimal"/>
      <w:lvlText w:val="%1.%2.%3"/>
      <w:lvlJc w:val="left"/>
      <w:pPr>
        <w:ind w:left="720" w:hanging="720"/>
      </w:pPr>
      <w:rPr>
        <w:rFonts w:ascii="Times New Roman" w:hAnsi="Times New Roman" w:cs="Times New Roman" w:hint="default"/>
        <w:color w:val="000000" w:themeColor="text1"/>
        <w:sz w:val="26"/>
      </w:rPr>
    </w:lvl>
    <w:lvl w:ilvl="3">
      <w:start w:val="1"/>
      <w:numFmt w:val="decimal"/>
      <w:lvlText w:val="%1.%2.%3.%4"/>
      <w:lvlJc w:val="left"/>
      <w:pPr>
        <w:ind w:left="720" w:hanging="720"/>
      </w:pPr>
      <w:rPr>
        <w:rFonts w:ascii="Times New Roman" w:hAnsi="Times New Roman" w:cs="Times New Roman" w:hint="default"/>
        <w:color w:val="000000" w:themeColor="text1"/>
        <w:sz w:val="26"/>
      </w:rPr>
    </w:lvl>
    <w:lvl w:ilvl="4">
      <w:start w:val="1"/>
      <w:numFmt w:val="decimal"/>
      <w:lvlText w:val="%1.%2.%3.%4.%5"/>
      <w:lvlJc w:val="left"/>
      <w:pPr>
        <w:ind w:left="1080" w:hanging="1080"/>
      </w:pPr>
      <w:rPr>
        <w:rFonts w:ascii="Times New Roman" w:hAnsi="Times New Roman" w:cs="Times New Roman" w:hint="default"/>
        <w:color w:val="000000" w:themeColor="text1"/>
        <w:sz w:val="26"/>
      </w:rPr>
    </w:lvl>
    <w:lvl w:ilvl="5">
      <w:start w:val="1"/>
      <w:numFmt w:val="decimal"/>
      <w:lvlText w:val="%1.%2.%3.%4.%5.%6"/>
      <w:lvlJc w:val="left"/>
      <w:pPr>
        <w:ind w:left="1440" w:hanging="1440"/>
      </w:pPr>
      <w:rPr>
        <w:rFonts w:ascii="Times New Roman" w:hAnsi="Times New Roman" w:cs="Times New Roman" w:hint="default"/>
        <w:color w:val="000000" w:themeColor="text1"/>
        <w:sz w:val="26"/>
      </w:rPr>
    </w:lvl>
    <w:lvl w:ilvl="6">
      <w:start w:val="1"/>
      <w:numFmt w:val="decimal"/>
      <w:lvlText w:val="%1.%2.%3.%4.%5.%6.%7"/>
      <w:lvlJc w:val="left"/>
      <w:pPr>
        <w:ind w:left="1440" w:hanging="1440"/>
      </w:pPr>
      <w:rPr>
        <w:rFonts w:ascii="Times New Roman" w:hAnsi="Times New Roman" w:cs="Times New Roman" w:hint="default"/>
        <w:color w:val="000000" w:themeColor="text1"/>
        <w:sz w:val="26"/>
      </w:rPr>
    </w:lvl>
    <w:lvl w:ilvl="7">
      <w:start w:val="1"/>
      <w:numFmt w:val="decimal"/>
      <w:lvlText w:val="%1.%2.%3.%4.%5.%6.%7.%8"/>
      <w:lvlJc w:val="left"/>
      <w:pPr>
        <w:ind w:left="1800" w:hanging="1800"/>
      </w:pPr>
      <w:rPr>
        <w:rFonts w:ascii="Times New Roman" w:hAnsi="Times New Roman" w:cs="Times New Roman" w:hint="default"/>
        <w:color w:val="000000" w:themeColor="text1"/>
        <w:sz w:val="26"/>
      </w:rPr>
    </w:lvl>
    <w:lvl w:ilvl="8">
      <w:start w:val="1"/>
      <w:numFmt w:val="decimal"/>
      <w:lvlText w:val="%1.%2.%3.%4.%5.%6.%7.%8.%9"/>
      <w:lvlJc w:val="left"/>
      <w:pPr>
        <w:ind w:left="1800" w:hanging="1800"/>
      </w:pPr>
      <w:rPr>
        <w:rFonts w:ascii="Times New Roman" w:hAnsi="Times New Roman" w:cs="Times New Roman" w:hint="default"/>
        <w:color w:val="000000" w:themeColor="text1"/>
        <w:sz w:val="26"/>
      </w:rPr>
    </w:lvl>
  </w:abstractNum>
  <w:abstractNum w:abstractNumId="10" w15:restartNumberingAfterBreak="0">
    <w:nsid w:val="2E110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CB46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761F5E"/>
    <w:multiLevelType w:val="multilevel"/>
    <w:tmpl w:val="0409001D"/>
    <w:styleLink w:val="Kiu14"/>
    <w:lvl w:ilvl="0">
      <w:start w:val="1"/>
      <w:numFmt w:val="none"/>
      <w:lvlText w:val="%1)"/>
      <w:lvlJc w:val="left"/>
      <w:pPr>
        <w:ind w:left="360" w:hanging="360"/>
      </w:pPr>
      <w:rPr>
        <w:rFonts w:ascii="Times New Roman" w:hAnsi="Times New Roman"/>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9855714"/>
    <w:multiLevelType w:val="multilevel"/>
    <w:tmpl w:val="AEA8ECA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sz w:val="26"/>
        <w:szCs w:val="26"/>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AE53224"/>
    <w:multiLevelType w:val="multilevel"/>
    <w:tmpl w:val="932A254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741D24"/>
    <w:multiLevelType w:val="hybridMultilevel"/>
    <w:tmpl w:val="59021E64"/>
    <w:lvl w:ilvl="0" w:tplc="55FC12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95A56F6"/>
    <w:multiLevelType w:val="hybridMultilevel"/>
    <w:tmpl w:val="C2FE4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ED4067"/>
    <w:multiLevelType w:val="multilevel"/>
    <w:tmpl w:val="F238024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C023ECF"/>
    <w:multiLevelType w:val="multilevel"/>
    <w:tmpl w:val="3F3C466C"/>
    <w:lvl w:ilvl="0">
      <w:start w:val="1"/>
      <w:numFmt w:val="decimal"/>
      <w:lvlText w:val="%1"/>
      <w:lvlJc w:val="left"/>
      <w:pPr>
        <w:ind w:left="390" w:hanging="390"/>
      </w:pPr>
      <w:rPr>
        <w:rFonts w:ascii="Times New Roman" w:hAnsi="Times New Roman" w:cs="Times New Roman" w:hint="default"/>
        <w:color w:val="000000" w:themeColor="text1"/>
        <w:sz w:val="26"/>
      </w:rPr>
    </w:lvl>
    <w:lvl w:ilvl="1">
      <w:start w:val="1"/>
      <w:numFmt w:val="decimal"/>
      <w:lvlText w:val="%1.%2"/>
      <w:lvlJc w:val="left"/>
      <w:pPr>
        <w:ind w:left="390" w:hanging="390"/>
      </w:pPr>
      <w:rPr>
        <w:rFonts w:ascii="Times New Roman" w:hAnsi="Times New Roman" w:cs="Times New Roman" w:hint="default"/>
        <w:color w:val="000000" w:themeColor="text1"/>
        <w:sz w:val="26"/>
      </w:rPr>
    </w:lvl>
    <w:lvl w:ilvl="2">
      <w:start w:val="1"/>
      <w:numFmt w:val="decimal"/>
      <w:lvlText w:val="%1.%2.%3"/>
      <w:lvlJc w:val="left"/>
      <w:pPr>
        <w:ind w:left="720" w:hanging="720"/>
      </w:pPr>
      <w:rPr>
        <w:rFonts w:ascii="Times New Roman" w:hAnsi="Times New Roman" w:cs="Times New Roman" w:hint="default"/>
        <w:color w:val="000000" w:themeColor="text1"/>
        <w:sz w:val="26"/>
      </w:rPr>
    </w:lvl>
    <w:lvl w:ilvl="3">
      <w:start w:val="1"/>
      <w:numFmt w:val="decimal"/>
      <w:lvlText w:val="%1.%2.%3.%4"/>
      <w:lvlJc w:val="left"/>
      <w:pPr>
        <w:ind w:left="720" w:hanging="720"/>
      </w:pPr>
      <w:rPr>
        <w:rFonts w:ascii="Times New Roman" w:hAnsi="Times New Roman" w:cs="Times New Roman" w:hint="default"/>
        <w:color w:val="000000" w:themeColor="text1"/>
        <w:sz w:val="26"/>
      </w:rPr>
    </w:lvl>
    <w:lvl w:ilvl="4">
      <w:start w:val="1"/>
      <w:numFmt w:val="decimal"/>
      <w:lvlText w:val="%1.%2.%3.%4.%5"/>
      <w:lvlJc w:val="left"/>
      <w:pPr>
        <w:ind w:left="1080" w:hanging="1080"/>
      </w:pPr>
      <w:rPr>
        <w:rFonts w:ascii="Times New Roman" w:hAnsi="Times New Roman" w:cs="Times New Roman" w:hint="default"/>
        <w:color w:val="000000" w:themeColor="text1"/>
        <w:sz w:val="26"/>
      </w:rPr>
    </w:lvl>
    <w:lvl w:ilvl="5">
      <w:start w:val="1"/>
      <w:numFmt w:val="decimal"/>
      <w:lvlText w:val="%1.%2.%3.%4.%5.%6"/>
      <w:lvlJc w:val="left"/>
      <w:pPr>
        <w:ind w:left="1440" w:hanging="1440"/>
      </w:pPr>
      <w:rPr>
        <w:rFonts w:ascii="Times New Roman" w:hAnsi="Times New Roman" w:cs="Times New Roman" w:hint="default"/>
        <w:color w:val="000000" w:themeColor="text1"/>
        <w:sz w:val="26"/>
      </w:rPr>
    </w:lvl>
    <w:lvl w:ilvl="6">
      <w:start w:val="1"/>
      <w:numFmt w:val="decimal"/>
      <w:lvlText w:val="%1.%2.%3.%4.%5.%6.%7"/>
      <w:lvlJc w:val="left"/>
      <w:pPr>
        <w:ind w:left="1440" w:hanging="1440"/>
      </w:pPr>
      <w:rPr>
        <w:rFonts w:ascii="Times New Roman" w:hAnsi="Times New Roman" w:cs="Times New Roman" w:hint="default"/>
        <w:color w:val="000000" w:themeColor="text1"/>
        <w:sz w:val="26"/>
      </w:rPr>
    </w:lvl>
    <w:lvl w:ilvl="7">
      <w:start w:val="1"/>
      <w:numFmt w:val="decimal"/>
      <w:lvlText w:val="%1.%2.%3.%4.%5.%6.%7.%8"/>
      <w:lvlJc w:val="left"/>
      <w:pPr>
        <w:ind w:left="1800" w:hanging="1800"/>
      </w:pPr>
      <w:rPr>
        <w:rFonts w:ascii="Times New Roman" w:hAnsi="Times New Roman" w:cs="Times New Roman" w:hint="default"/>
        <w:color w:val="000000" w:themeColor="text1"/>
        <w:sz w:val="26"/>
      </w:rPr>
    </w:lvl>
    <w:lvl w:ilvl="8">
      <w:start w:val="1"/>
      <w:numFmt w:val="decimal"/>
      <w:lvlText w:val="%1.%2.%3.%4.%5.%6.%7.%8.%9"/>
      <w:lvlJc w:val="left"/>
      <w:pPr>
        <w:ind w:left="1800" w:hanging="1800"/>
      </w:pPr>
      <w:rPr>
        <w:rFonts w:ascii="Times New Roman" w:hAnsi="Times New Roman" w:cs="Times New Roman" w:hint="default"/>
        <w:color w:val="000000" w:themeColor="text1"/>
        <w:sz w:val="26"/>
      </w:rPr>
    </w:lvl>
  </w:abstractNum>
  <w:abstractNum w:abstractNumId="20" w15:restartNumberingAfterBreak="0">
    <w:nsid w:val="523629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BD29FB"/>
    <w:multiLevelType w:val="hybridMultilevel"/>
    <w:tmpl w:val="732E2E7E"/>
    <w:lvl w:ilvl="0" w:tplc="FECEBA4C">
      <w:start w:val="1"/>
      <w:numFmt w:val="bullet"/>
      <w:lvlText w:val="-"/>
      <w:lvlJc w:val="left"/>
      <w:pPr>
        <w:tabs>
          <w:tab w:val="num" w:pos="720"/>
        </w:tabs>
        <w:ind w:left="720" w:hanging="360"/>
      </w:pPr>
      <w:rPr>
        <w:rFonts w:ascii="Arial" w:hAnsi="Arial" w:hint="default"/>
      </w:rPr>
    </w:lvl>
    <w:lvl w:ilvl="1" w:tplc="7CF2F258" w:tentative="1">
      <w:start w:val="1"/>
      <w:numFmt w:val="bullet"/>
      <w:lvlText w:val="-"/>
      <w:lvlJc w:val="left"/>
      <w:pPr>
        <w:tabs>
          <w:tab w:val="num" w:pos="1440"/>
        </w:tabs>
        <w:ind w:left="1440" w:hanging="360"/>
      </w:pPr>
      <w:rPr>
        <w:rFonts w:ascii="Arial" w:hAnsi="Arial" w:hint="default"/>
      </w:rPr>
    </w:lvl>
    <w:lvl w:ilvl="2" w:tplc="B2004A42" w:tentative="1">
      <w:start w:val="1"/>
      <w:numFmt w:val="bullet"/>
      <w:lvlText w:val="-"/>
      <w:lvlJc w:val="left"/>
      <w:pPr>
        <w:tabs>
          <w:tab w:val="num" w:pos="2160"/>
        </w:tabs>
        <w:ind w:left="2160" w:hanging="360"/>
      </w:pPr>
      <w:rPr>
        <w:rFonts w:ascii="Arial" w:hAnsi="Arial" w:hint="default"/>
      </w:rPr>
    </w:lvl>
    <w:lvl w:ilvl="3" w:tplc="2BEEC95C" w:tentative="1">
      <w:start w:val="1"/>
      <w:numFmt w:val="bullet"/>
      <w:lvlText w:val="-"/>
      <w:lvlJc w:val="left"/>
      <w:pPr>
        <w:tabs>
          <w:tab w:val="num" w:pos="2880"/>
        </w:tabs>
        <w:ind w:left="2880" w:hanging="360"/>
      </w:pPr>
      <w:rPr>
        <w:rFonts w:ascii="Arial" w:hAnsi="Arial" w:hint="default"/>
      </w:rPr>
    </w:lvl>
    <w:lvl w:ilvl="4" w:tplc="59661D2C" w:tentative="1">
      <w:start w:val="1"/>
      <w:numFmt w:val="bullet"/>
      <w:lvlText w:val="-"/>
      <w:lvlJc w:val="left"/>
      <w:pPr>
        <w:tabs>
          <w:tab w:val="num" w:pos="3600"/>
        </w:tabs>
        <w:ind w:left="3600" w:hanging="360"/>
      </w:pPr>
      <w:rPr>
        <w:rFonts w:ascii="Arial" w:hAnsi="Arial" w:hint="default"/>
      </w:rPr>
    </w:lvl>
    <w:lvl w:ilvl="5" w:tplc="74681A28" w:tentative="1">
      <w:start w:val="1"/>
      <w:numFmt w:val="bullet"/>
      <w:lvlText w:val="-"/>
      <w:lvlJc w:val="left"/>
      <w:pPr>
        <w:tabs>
          <w:tab w:val="num" w:pos="4320"/>
        </w:tabs>
        <w:ind w:left="4320" w:hanging="360"/>
      </w:pPr>
      <w:rPr>
        <w:rFonts w:ascii="Arial" w:hAnsi="Arial" w:hint="default"/>
      </w:rPr>
    </w:lvl>
    <w:lvl w:ilvl="6" w:tplc="C382DCE8" w:tentative="1">
      <w:start w:val="1"/>
      <w:numFmt w:val="bullet"/>
      <w:lvlText w:val="-"/>
      <w:lvlJc w:val="left"/>
      <w:pPr>
        <w:tabs>
          <w:tab w:val="num" w:pos="5040"/>
        </w:tabs>
        <w:ind w:left="5040" w:hanging="360"/>
      </w:pPr>
      <w:rPr>
        <w:rFonts w:ascii="Arial" w:hAnsi="Arial" w:hint="default"/>
      </w:rPr>
    </w:lvl>
    <w:lvl w:ilvl="7" w:tplc="5DCA6EC8" w:tentative="1">
      <w:start w:val="1"/>
      <w:numFmt w:val="bullet"/>
      <w:lvlText w:val="-"/>
      <w:lvlJc w:val="left"/>
      <w:pPr>
        <w:tabs>
          <w:tab w:val="num" w:pos="5760"/>
        </w:tabs>
        <w:ind w:left="5760" w:hanging="360"/>
      </w:pPr>
      <w:rPr>
        <w:rFonts w:ascii="Arial" w:hAnsi="Arial" w:hint="default"/>
      </w:rPr>
    </w:lvl>
    <w:lvl w:ilvl="8" w:tplc="91FE22B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8F7328D"/>
    <w:multiLevelType w:val="hybridMultilevel"/>
    <w:tmpl w:val="017E9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882650"/>
    <w:multiLevelType w:val="hybridMultilevel"/>
    <w:tmpl w:val="419A3D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2C6E2D"/>
    <w:multiLevelType w:val="multilevel"/>
    <w:tmpl w:val="02F6D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8C10348"/>
    <w:multiLevelType w:val="multilevel"/>
    <w:tmpl w:val="0F28C4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4D2F8C"/>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15:restartNumberingAfterBreak="0">
    <w:nsid w:val="74A94D6A"/>
    <w:multiLevelType w:val="hybridMultilevel"/>
    <w:tmpl w:val="4C085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29"/>
  </w:num>
  <w:num w:numId="4">
    <w:abstractNumId w:val="8"/>
  </w:num>
  <w:num w:numId="5">
    <w:abstractNumId w:val="28"/>
  </w:num>
  <w:num w:numId="6">
    <w:abstractNumId w:val="23"/>
  </w:num>
  <w:num w:numId="7">
    <w:abstractNumId w:val="26"/>
  </w:num>
  <w:num w:numId="8">
    <w:abstractNumId w:val="0"/>
  </w:num>
  <w:num w:numId="9">
    <w:abstractNumId w:val="4"/>
  </w:num>
  <w:num w:numId="10">
    <w:abstractNumId w:val="6"/>
  </w:num>
  <w:num w:numId="11">
    <w:abstractNumId w:val="3"/>
  </w:num>
  <w:num w:numId="12">
    <w:abstractNumId w:val="30"/>
  </w:num>
  <w:num w:numId="13">
    <w:abstractNumId w:val="22"/>
  </w:num>
  <w:num w:numId="14">
    <w:abstractNumId w:val="9"/>
  </w:num>
  <w:num w:numId="15">
    <w:abstractNumId w:val="19"/>
  </w:num>
  <w:num w:numId="16">
    <w:abstractNumId w:val="10"/>
  </w:num>
  <w:num w:numId="17">
    <w:abstractNumId w:val="11"/>
  </w:num>
  <w:num w:numId="18">
    <w:abstractNumId w:val="20"/>
  </w:num>
  <w:num w:numId="19">
    <w:abstractNumId w:val="17"/>
  </w:num>
  <w:num w:numId="20">
    <w:abstractNumId w:val="27"/>
  </w:num>
  <w:num w:numId="21">
    <w:abstractNumId w:val="25"/>
  </w:num>
  <w:num w:numId="22">
    <w:abstractNumId w:val="1"/>
  </w:num>
  <w:num w:numId="23">
    <w:abstractNumId w:val="21"/>
  </w:num>
  <w:num w:numId="24">
    <w:abstractNumId w:val="14"/>
  </w:num>
  <w:num w:numId="25">
    <w:abstractNumId w:val="16"/>
  </w:num>
  <w:num w:numId="26">
    <w:abstractNumId w:val="13"/>
  </w:num>
  <w:num w:numId="27">
    <w:abstractNumId w:val="7"/>
  </w:num>
  <w:num w:numId="28">
    <w:abstractNumId w:val="31"/>
  </w:num>
  <w:num w:numId="29">
    <w:abstractNumId w:val="15"/>
  </w:num>
  <w:num w:numId="30">
    <w:abstractNumId w:val="18"/>
  </w:num>
  <w:num w:numId="31">
    <w:abstractNumId w:val="24"/>
  </w:num>
  <w:num w:numId="3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am phuong">
    <w15:presenceInfo w15:providerId="Windows Live" w15:userId="6cc4c365c3863082"/>
  </w15:person>
  <w15:person w15:author="Hoan Ng">
    <w15:presenceInfo w15:providerId="None" w15:userId="Hoan Ng"/>
  </w15:person>
  <w15:person w15:author="TQT">
    <w15:presenceInfo w15:providerId="None" w15:userId="TQ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EEA"/>
    <w:rsid w:val="0000532E"/>
    <w:rsid w:val="00032C1B"/>
    <w:rsid w:val="00044A5F"/>
    <w:rsid w:val="00046086"/>
    <w:rsid w:val="00066FE1"/>
    <w:rsid w:val="00075B31"/>
    <w:rsid w:val="00095A99"/>
    <w:rsid w:val="000A5086"/>
    <w:rsid w:val="000A62CC"/>
    <w:rsid w:val="000B21B1"/>
    <w:rsid w:val="000B2E4A"/>
    <w:rsid w:val="000B54A3"/>
    <w:rsid w:val="000B6656"/>
    <w:rsid w:val="000B6F03"/>
    <w:rsid w:val="000C40BC"/>
    <w:rsid w:val="000C574F"/>
    <w:rsid w:val="000C658E"/>
    <w:rsid w:val="000E2A04"/>
    <w:rsid w:val="000F2823"/>
    <w:rsid w:val="000F6A31"/>
    <w:rsid w:val="000F6DA3"/>
    <w:rsid w:val="00103812"/>
    <w:rsid w:val="001044B7"/>
    <w:rsid w:val="001068A4"/>
    <w:rsid w:val="0012370F"/>
    <w:rsid w:val="00123FFF"/>
    <w:rsid w:val="00137099"/>
    <w:rsid w:val="001555A0"/>
    <w:rsid w:val="0016006E"/>
    <w:rsid w:val="00187E64"/>
    <w:rsid w:val="00192CCF"/>
    <w:rsid w:val="00194BA0"/>
    <w:rsid w:val="001A1D85"/>
    <w:rsid w:val="001A6F44"/>
    <w:rsid w:val="001B2189"/>
    <w:rsid w:val="001B761B"/>
    <w:rsid w:val="001B7B65"/>
    <w:rsid w:val="001C08AD"/>
    <w:rsid w:val="001D047F"/>
    <w:rsid w:val="001F0F5B"/>
    <w:rsid w:val="001F5F3E"/>
    <w:rsid w:val="00204FC9"/>
    <w:rsid w:val="00211CDE"/>
    <w:rsid w:val="00232FE1"/>
    <w:rsid w:val="00237E73"/>
    <w:rsid w:val="00242FDF"/>
    <w:rsid w:val="00251645"/>
    <w:rsid w:val="00271518"/>
    <w:rsid w:val="00275417"/>
    <w:rsid w:val="002770CB"/>
    <w:rsid w:val="00282368"/>
    <w:rsid w:val="00292D7C"/>
    <w:rsid w:val="002932E2"/>
    <w:rsid w:val="00293426"/>
    <w:rsid w:val="002A3023"/>
    <w:rsid w:val="002B136A"/>
    <w:rsid w:val="002B7142"/>
    <w:rsid w:val="002C2A7C"/>
    <w:rsid w:val="002C3E32"/>
    <w:rsid w:val="002D3950"/>
    <w:rsid w:val="002D3D70"/>
    <w:rsid w:val="002E6329"/>
    <w:rsid w:val="002E6F4D"/>
    <w:rsid w:val="002E759B"/>
    <w:rsid w:val="002E7903"/>
    <w:rsid w:val="002F69A0"/>
    <w:rsid w:val="00307849"/>
    <w:rsid w:val="00307FDF"/>
    <w:rsid w:val="003121BB"/>
    <w:rsid w:val="003715AE"/>
    <w:rsid w:val="0037581C"/>
    <w:rsid w:val="00376786"/>
    <w:rsid w:val="0037795B"/>
    <w:rsid w:val="0038537B"/>
    <w:rsid w:val="003856DC"/>
    <w:rsid w:val="00392460"/>
    <w:rsid w:val="003A1EEA"/>
    <w:rsid w:val="003B218D"/>
    <w:rsid w:val="003B3B42"/>
    <w:rsid w:val="003C2472"/>
    <w:rsid w:val="003C2FB5"/>
    <w:rsid w:val="003E7B45"/>
    <w:rsid w:val="00400BF8"/>
    <w:rsid w:val="00400D19"/>
    <w:rsid w:val="0041067C"/>
    <w:rsid w:val="00414411"/>
    <w:rsid w:val="00420806"/>
    <w:rsid w:val="0044113E"/>
    <w:rsid w:val="0044139E"/>
    <w:rsid w:val="00442C44"/>
    <w:rsid w:val="0044399B"/>
    <w:rsid w:val="00450E4B"/>
    <w:rsid w:val="004602EE"/>
    <w:rsid w:val="004625B3"/>
    <w:rsid w:val="00464F68"/>
    <w:rsid w:val="00473BA3"/>
    <w:rsid w:val="00486AF0"/>
    <w:rsid w:val="00490034"/>
    <w:rsid w:val="00491182"/>
    <w:rsid w:val="00493F51"/>
    <w:rsid w:val="004A1947"/>
    <w:rsid w:val="004B125F"/>
    <w:rsid w:val="004B1772"/>
    <w:rsid w:val="004B30DC"/>
    <w:rsid w:val="004D06CE"/>
    <w:rsid w:val="004D4802"/>
    <w:rsid w:val="004D482D"/>
    <w:rsid w:val="004D791A"/>
    <w:rsid w:val="004D7B57"/>
    <w:rsid w:val="004E214E"/>
    <w:rsid w:val="004E24B0"/>
    <w:rsid w:val="004E6926"/>
    <w:rsid w:val="004F01CA"/>
    <w:rsid w:val="004F0DBA"/>
    <w:rsid w:val="004F7C19"/>
    <w:rsid w:val="005021B9"/>
    <w:rsid w:val="005115B5"/>
    <w:rsid w:val="005301A9"/>
    <w:rsid w:val="00542B42"/>
    <w:rsid w:val="00556E22"/>
    <w:rsid w:val="0056216B"/>
    <w:rsid w:val="00562823"/>
    <w:rsid w:val="005659D0"/>
    <w:rsid w:val="005662FB"/>
    <w:rsid w:val="005735CA"/>
    <w:rsid w:val="00576D27"/>
    <w:rsid w:val="00577B3D"/>
    <w:rsid w:val="00581446"/>
    <w:rsid w:val="00581706"/>
    <w:rsid w:val="00593D91"/>
    <w:rsid w:val="005B0EE6"/>
    <w:rsid w:val="005C1B35"/>
    <w:rsid w:val="005C2097"/>
    <w:rsid w:val="005D0761"/>
    <w:rsid w:val="005D20B5"/>
    <w:rsid w:val="005D7A65"/>
    <w:rsid w:val="005E1229"/>
    <w:rsid w:val="005E56A9"/>
    <w:rsid w:val="005F088D"/>
    <w:rsid w:val="005F3BAC"/>
    <w:rsid w:val="005F4279"/>
    <w:rsid w:val="005F5E84"/>
    <w:rsid w:val="0060261F"/>
    <w:rsid w:val="00623614"/>
    <w:rsid w:val="00624DF8"/>
    <w:rsid w:val="00624FDA"/>
    <w:rsid w:val="00625BFA"/>
    <w:rsid w:val="00627F24"/>
    <w:rsid w:val="00655C95"/>
    <w:rsid w:val="00683ED7"/>
    <w:rsid w:val="0069207D"/>
    <w:rsid w:val="006B5EA3"/>
    <w:rsid w:val="006C15AA"/>
    <w:rsid w:val="006E2478"/>
    <w:rsid w:val="006E6E19"/>
    <w:rsid w:val="006F11AB"/>
    <w:rsid w:val="006F4F0E"/>
    <w:rsid w:val="00704AD5"/>
    <w:rsid w:val="007269C2"/>
    <w:rsid w:val="00727686"/>
    <w:rsid w:val="00741B20"/>
    <w:rsid w:val="00753807"/>
    <w:rsid w:val="00767668"/>
    <w:rsid w:val="00772023"/>
    <w:rsid w:val="007805A1"/>
    <w:rsid w:val="00780B90"/>
    <w:rsid w:val="00781844"/>
    <w:rsid w:val="007837D4"/>
    <w:rsid w:val="007923AD"/>
    <w:rsid w:val="007929EA"/>
    <w:rsid w:val="007A6A97"/>
    <w:rsid w:val="007A7351"/>
    <w:rsid w:val="007B1040"/>
    <w:rsid w:val="007B4D68"/>
    <w:rsid w:val="007B62B8"/>
    <w:rsid w:val="007B66A7"/>
    <w:rsid w:val="007C4FAC"/>
    <w:rsid w:val="007D4059"/>
    <w:rsid w:val="007D7457"/>
    <w:rsid w:val="007E08A2"/>
    <w:rsid w:val="007E382E"/>
    <w:rsid w:val="007E56BA"/>
    <w:rsid w:val="007F3DD1"/>
    <w:rsid w:val="007F58E9"/>
    <w:rsid w:val="00806983"/>
    <w:rsid w:val="008233A4"/>
    <w:rsid w:val="00826B5E"/>
    <w:rsid w:val="00831ADE"/>
    <w:rsid w:val="00841A54"/>
    <w:rsid w:val="00844E0A"/>
    <w:rsid w:val="00853663"/>
    <w:rsid w:val="00863D73"/>
    <w:rsid w:val="00864078"/>
    <w:rsid w:val="00884FEC"/>
    <w:rsid w:val="008854BF"/>
    <w:rsid w:val="00891045"/>
    <w:rsid w:val="008B34FA"/>
    <w:rsid w:val="008C1D39"/>
    <w:rsid w:val="008D340F"/>
    <w:rsid w:val="008D5AEE"/>
    <w:rsid w:val="008D679D"/>
    <w:rsid w:val="008F607D"/>
    <w:rsid w:val="00921EC5"/>
    <w:rsid w:val="009227D8"/>
    <w:rsid w:val="00926D5C"/>
    <w:rsid w:val="00927399"/>
    <w:rsid w:val="00934176"/>
    <w:rsid w:val="0095052C"/>
    <w:rsid w:val="009548CF"/>
    <w:rsid w:val="00955596"/>
    <w:rsid w:val="00963C79"/>
    <w:rsid w:val="00963DF9"/>
    <w:rsid w:val="009640A4"/>
    <w:rsid w:val="00965127"/>
    <w:rsid w:val="00970699"/>
    <w:rsid w:val="00971FB6"/>
    <w:rsid w:val="00975B17"/>
    <w:rsid w:val="009837E5"/>
    <w:rsid w:val="009A05F1"/>
    <w:rsid w:val="009A1A62"/>
    <w:rsid w:val="009C2903"/>
    <w:rsid w:val="009C2991"/>
    <w:rsid w:val="009C36BC"/>
    <w:rsid w:val="009C64F9"/>
    <w:rsid w:val="009E2342"/>
    <w:rsid w:val="009E2FB2"/>
    <w:rsid w:val="00A00827"/>
    <w:rsid w:val="00A057A3"/>
    <w:rsid w:val="00A15A18"/>
    <w:rsid w:val="00A21DBF"/>
    <w:rsid w:val="00A21E94"/>
    <w:rsid w:val="00A460F2"/>
    <w:rsid w:val="00A54765"/>
    <w:rsid w:val="00A54BEE"/>
    <w:rsid w:val="00A61FE8"/>
    <w:rsid w:val="00A65098"/>
    <w:rsid w:val="00A66883"/>
    <w:rsid w:val="00A67D34"/>
    <w:rsid w:val="00A7121B"/>
    <w:rsid w:val="00A86A0A"/>
    <w:rsid w:val="00AC1332"/>
    <w:rsid w:val="00AC22F3"/>
    <w:rsid w:val="00AC4FBF"/>
    <w:rsid w:val="00AD0051"/>
    <w:rsid w:val="00AD1184"/>
    <w:rsid w:val="00AD359A"/>
    <w:rsid w:val="00AD6EA2"/>
    <w:rsid w:val="00AE1EF2"/>
    <w:rsid w:val="00AF6E7A"/>
    <w:rsid w:val="00AF76CF"/>
    <w:rsid w:val="00B104AC"/>
    <w:rsid w:val="00B128D5"/>
    <w:rsid w:val="00B31C5C"/>
    <w:rsid w:val="00B34B01"/>
    <w:rsid w:val="00B357A6"/>
    <w:rsid w:val="00B407F6"/>
    <w:rsid w:val="00B50231"/>
    <w:rsid w:val="00B53B7F"/>
    <w:rsid w:val="00B633F5"/>
    <w:rsid w:val="00B7576F"/>
    <w:rsid w:val="00B833DD"/>
    <w:rsid w:val="00B91D48"/>
    <w:rsid w:val="00B9378F"/>
    <w:rsid w:val="00B9722A"/>
    <w:rsid w:val="00BA4A72"/>
    <w:rsid w:val="00BA6853"/>
    <w:rsid w:val="00BB0AD9"/>
    <w:rsid w:val="00BB1F14"/>
    <w:rsid w:val="00BB6A4F"/>
    <w:rsid w:val="00BB6F0D"/>
    <w:rsid w:val="00BC30BA"/>
    <w:rsid w:val="00BD410F"/>
    <w:rsid w:val="00BF191A"/>
    <w:rsid w:val="00BF50FF"/>
    <w:rsid w:val="00C23B8B"/>
    <w:rsid w:val="00C25102"/>
    <w:rsid w:val="00C2607D"/>
    <w:rsid w:val="00C35A2C"/>
    <w:rsid w:val="00C43E74"/>
    <w:rsid w:val="00C45489"/>
    <w:rsid w:val="00C65BB0"/>
    <w:rsid w:val="00C75F6F"/>
    <w:rsid w:val="00C808BB"/>
    <w:rsid w:val="00C821F8"/>
    <w:rsid w:val="00C83439"/>
    <w:rsid w:val="00CA14CD"/>
    <w:rsid w:val="00CC43FB"/>
    <w:rsid w:val="00CD656B"/>
    <w:rsid w:val="00CD6D9B"/>
    <w:rsid w:val="00CE61CE"/>
    <w:rsid w:val="00D01BCC"/>
    <w:rsid w:val="00D037DF"/>
    <w:rsid w:val="00D04269"/>
    <w:rsid w:val="00D05C99"/>
    <w:rsid w:val="00D12D9B"/>
    <w:rsid w:val="00D1719D"/>
    <w:rsid w:val="00D414F9"/>
    <w:rsid w:val="00D41FAB"/>
    <w:rsid w:val="00D43A6C"/>
    <w:rsid w:val="00D54A81"/>
    <w:rsid w:val="00D60653"/>
    <w:rsid w:val="00D61770"/>
    <w:rsid w:val="00D61F2F"/>
    <w:rsid w:val="00D65365"/>
    <w:rsid w:val="00D74021"/>
    <w:rsid w:val="00D76921"/>
    <w:rsid w:val="00D85662"/>
    <w:rsid w:val="00D918E1"/>
    <w:rsid w:val="00D95A4A"/>
    <w:rsid w:val="00DB687D"/>
    <w:rsid w:val="00DD4703"/>
    <w:rsid w:val="00DD6D33"/>
    <w:rsid w:val="00DE2C81"/>
    <w:rsid w:val="00DE3539"/>
    <w:rsid w:val="00DE59DE"/>
    <w:rsid w:val="00DE68EE"/>
    <w:rsid w:val="00DF3B39"/>
    <w:rsid w:val="00DF43AB"/>
    <w:rsid w:val="00DF7DD4"/>
    <w:rsid w:val="00E01A94"/>
    <w:rsid w:val="00E0585A"/>
    <w:rsid w:val="00E14916"/>
    <w:rsid w:val="00E322B7"/>
    <w:rsid w:val="00E3759E"/>
    <w:rsid w:val="00E40C97"/>
    <w:rsid w:val="00E42C8D"/>
    <w:rsid w:val="00E61DC3"/>
    <w:rsid w:val="00E62EE1"/>
    <w:rsid w:val="00E656EF"/>
    <w:rsid w:val="00E70A22"/>
    <w:rsid w:val="00E73405"/>
    <w:rsid w:val="00E80CE8"/>
    <w:rsid w:val="00E827F3"/>
    <w:rsid w:val="00E90EBA"/>
    <w:rsid w:val="00E9346E"/>
    <w:rsid w:val="00EA4B0A"/>
    <w:rsid w:val="00EC2E22"/>
    <w:rsid w:val="00EF7CFF"/>
    <w:rsid w:val="00F0227A"/>
    <w:rsid w:val="00F02E35"/>
    <w:rsid w:val="00F05BD9"/>
    <w:rsid w:val="00F1363F"/>
    <w:rsid w:val="00F15C2D"/>
    <w:rsid w:val="00F30857"/>
    <w:rsid w:val="00F47697"/>
    <w:rsid w:val="00F552B7"/>
    <w:rsid w:val="00F7356A"/>
    <w:rsid w:val="00F74D28"/>
    <w:rsid w:val="00F82A4C"/>
    <w:rsid w:val="00F87FEB"/>
    <w:rsid w:val="00FA164C"/>
    <w:rsid w:val="00FE2A40"/>
    <w:rsid w:val="00FE4AC1"/>
    <w:rsid w:val="00FF3262"/>
    <w:rsid w:val="00FF3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991"/>
    <w:pPr>
      <w:keepNext/>
      <w:keepLines/>
      <w:spacing w:before="240" w:after="0"/>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next w:val="Normal"/>
    <w:link w:val="Heading2Char"/>
    <w:uiPriority w:val="9"/>
    <w:unhideWhenUsed/>
    <w:qFormat/>
    <w:rsid w:val="009C2991"/>
    <w:pPr>
      <w:keepNext/>
      <w:keepLines/>
      <w:spacing w:before="40" w:after="0"/>
      <w:ind w:left="72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382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E3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82E"/>
  </w:style>
  <w:style w:type="paragraph" w:styleId="Footer">
    <w:name w:val="footer"/>
    <w:basedOn w:val="Normal"/>
    <w:link w:val="FooterChar"/>
    <w:uiPriority w:val="99"/>
    <w:unhideWhenUsed/>
    <w:rsid w:val="007E3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82E"/>
  </w:style>
  <w:style w:type="character" w:customStyle="1" w:styleId="Heading1Char">
    <w:name w:val="Heading 1 Char"/>
    <w:basedOn w:val="DefaultParagraphFont"/>
    <w:link w:val="Heading1"/>
    <w:uiPriority w:val="9"/>
    <w:rsid w:val="009C2991"/>
    <w:rPr>
      <w:rFonts w:ascii="Times New Roman" w:eastAsiaTheme="majorEastAsia" w:hAnsi="Times New Roman" w:cstheme="majorBidi"/>
      <w:b/>
      <w:color w:val="000000" w:themeColor="text1"/>
      <w:sz w:val="26"/>
      <w:szCs w:val="32"/>
    </w:rPr>
  </w:style>
  <w:style w:type="character" w:styleId="CommentReference">
    <w:name w:val="annotation reference"/>
    <w:basedOn w:val="DefaultParagraphFont"/>
    <w:uiPriority w:val="99"/>
    <w:semiHidden/>
    <w:unhideWhenUsed/>
    <w:rsid w:val="00926D5C"/>
    <w:rPr>
      <w:sz w:val="16"/>
      <w:szCs w:val="16"/>
    </w:rPr>
  </w:style>
  <w:style w:type="paragraph" w:styleId="CommentText">
    <w:name w:val="annotation text"/>
    <w:basedOn w:val="Normal"/>
    <w:link w:val="CommentTextChar"/>
    <w:uiPriority w:val="99"/>
    <w:unhideWhenUsed/>
    <w:rsid w:val="00926D5C"/>
    <w:pPr>
      <w:spacing w:line="240" w:lineRule="auto"/>
    </w:pPr>
    <w:rPr>
      <w:sz w:val="20"/>
      <w:szCs w:val="20"/>
    </w:rPr>
  </w:style>
  <w:style w:type="character" w:customStyle="1" w:styleId="CommentTextChar">
    <w:name w:val="Comment Text Char"/>
    <w:basedOn w:val="DefaultParagraphFont"/>
    <w:link w:val="CommentText"/>
    <w:uiPriority w:val="99"/>
    <w:rsid w:val="00926D5C"/>
    <w:rPr>
      <w:sz w:val="20"/>
      <w:szCs w:val="20"/>
    </w:rPr>
  </w:style>
  <w:style w:type="paragraph" w:styleId="CommentSubject">
    <w:name w:val="annotation subject"/>
    <w:basedOn w:val="CommentText"/>
    <w:next w:val="CommentText"/>
    <w:link w:val="CommentSubjectChar"/>
    <w:uiPriority w:val="99"/>
    <w:semiHidden/>
    <w:unhideWhenUsed/>
    <w:rsid w:val="00926D5C"/>
    <w:rPr>
      <w:b/>
      <w:bCs/>
    </w:rPr>
  </w:style>
  <w:style w:type="character" w:customStyle="1" w:styleId="CommentSubjectChar">
    <w:name w:val="Comment Subject Char"/>
    <w:basedOn w:val="CommentTextChar"/>
    <w:link w:val="CommentSubject"/>
    <w:uiPriority w:val="99"/>
    <w:semiHidden/>
    <w:rsid w:val="00926D5C"/>
    <w:rPr>
      <w:b/>
      <w:bCs/>
      <w:sz w:val="20"/>
      <w:szCs w:val="20"/>
    </w:rPr>
  </w:style>
  <w:style w:type="numbering" w:customStyle="1" w:styleId="Kiu14">
    <w:name w:val="Kiểu14"/>
    <w:uiPriority w:val="99"/>
    <w:rsid w:val="00FF3315"/>
    <w:pPr>
      <w:numPr>
        <w:numId w:val="26"/>
      </w:numPr>
    </w:pPr>
  </w:style>
  <w:style w:type="character" w:customStyle="1" w:styleId="Heading2Char">
    <w:name w:val="Heading 2 Char"/>
    <w:basedOn w:val="DefaultParagraphFont"/>
    <w:link w:val="Heading2"/>
    <w:uiPriority w:val="9"/>
    <w:rsid w:val="009C2991"/>
    <w:rPr>
      <w:rFonts w:ascii="Times New Roman" w:eastAsiaTheme="majorEastAsia" w:hAnsi="Times New Roman" w:cstheme="majorBidi"/>
      <w:b/>
      <w:sz w:val="26"/>
      <w:szCs w:val="26"/>
    </w:rPr>
  </w:style>
  <w:style w:type="paragraph" w:styleId="TOC1">
    <w:name w:val="toc 1"/>
    <w:basedOn w:val="Normal"/>
    <w:next w:val="Normal"/>
    <w:autoRedefine/>
    <w:uiPriority w:val="39"/>
    <w:unhideWhenUsed/>
    <w:rsid w:val="00FE2A40"/>
    <w:pPr>
      <w:spacing w:after="100"/>
    </w:pPr>
  </w:style>
  <w:style w:type="paragraph" w:styleId="TOC2">
    <w:name w:val="toc 2"/>
    <w:basedOn w:val="Normal"/>
    <w:next w:val="Normal"/>
    <w:autoRedefine/>
    <w:uiPriority w:val="39"/>
    <w:unhideWhenUsed/>
    <w:rsid w:val="00FE2A40"/>
    <w:pPr>
      <w:spacing w:after="100"/>
      <w:ind w:left="220"/>
    </w:pPr>
  </w:style>
  <w:style w:type="character" w:styleId="Hyperlink">
    <w:name w:val="Hyperlink"/>
    <w:basedOn w:val="DefaultParagraphFont"/>
    <w:uiPriority w:val="99"/>
    <w:unhideWhenUsed/>
    <w:rsid w:val="00FE2A40"/>
    <w:rPr>
      <w:color w:val="0563C1" w:themeColor="hyperlink"/>
      <w:u w:val="single"/>
    </w:rPr>
  </w:style>
  <w:style w:type="character" w:styleId="UnresolvedMention">
    <w:name w:val="Unresolved Mention"/>
    <w:basedOn w:val="DefaultParagraphFont"/>
    <w:uiPriority w:val="99"/>
    <w:semiHidden/>
    <w:unhideWhenUsed/>
    <w:rsid w:val="00293426"/>
    <w:rPr>
      <w:color w:val="605E5C"/>
      <w:shd w:val="clear" w:color="auto" w:fill="E1DFDD"/>
    </w:rPr>
  </w:style>
  <w:style w:type="paragraph" w:styleId="Title">
    <w:name w:val="Title"/>
    <w:basedOn w:val="Normal"/>
    <w:next w:val="Normal"/>
    <w:link w:val="TitleChar"/>
    <w:uiPriority w:val="10"/>
    <w:qFormat/>
    <w:rsid w:val="00AD6EA2"/>
    <w:pPr>
      <w:spacing w:after="0" w:line="360" w:lineRule="auto"/>
      <w:contextualSpacing/>
      <w:jc w:val="center"/>
    </w:pPr>
    <w:rPr>
      <w:rFonts w:ascii="Times New Roman" w:eastAsiaTheme="majorEastAsia" w:hAnsi="Times New Roman" w:cstheme="majorBidi"/>
      <w:spacing w:val="-10"/>
      <w:kern w:val="28"/>
      <w:sz w:val="24"/>
      <w:szCs w:val="56"/>
    </w:rPr>
  </w:style>
  <w:style w:type="character" w:customStyle="1" w:styleId="TitleChar">
    <w:name w:val="Title Char"/>
    <w:basedOn w:val="DefaultParagraphFont"/>
    <w:link w:val="Title"/>
    <w:uiPriority w:val="10"/>
    <w:rsid w:val="00AD6EA2"/>
    <w:rPr>
      <w:rFonts w:ascii="Times New Roman" w:eastAsiaTheme="majorEastAsia" w:hAnsi="Times New Roman" w:cstheme="majorBidi"/>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1528830983">
      <w:bodyDiv w:val="1"/>
      <w:marLeft w:val="0"/>
      <w:marRight w:val="0"/>
      <w:marTop w:val="0"/>
      <w:marBottom w:val="0"/>
      <w:divBdr>
        <w:top w:val="none" w:sz="0" w:space="0" w:color="auto"/>
        <w:left w:val="none" w:sz="0" w:space="0" w:color="auto"/>
        <w:bottom w:val="none" w:sz="0" w:space="0" w:color="auto"/>
        <w:right w:val="none" w:sz="0" w:space="0" w:color="auto"/>
      </w:divBdr>
      <w:divsChild>
        <w:div w:id="486671072">
          <w:marLeft w:val="446"/>
          <w:marRight w:val="0"/>
          <w:marTop w:val="0"/>
          <w:marBottom w:val="0"/>
          <w:divBdr>
            <w:top w:val="none" w:sz="0" w:space="0" w:color="auto"/>
            <w:left w:val="none" w:sz="0" w:space="0" w:color="auto"/>
            <w:bottom w:val="none" w:sz="0" w:space="0" w:color="auto"/>
            <w:right w:val="none" w:sz="0" w:space="0" w:color="auto"/>
          </w:divBdr>
        </w:div>
        <w:div w:id="1995136265">
          <w:marLeft w:val="446"/>
          <w:marRight w:val="0"/>
          <w:marTop w:val="0"/>
          <w:marBottom w:val="0"/>
          <w:divBdr>
            <w:top w:val="none" w:sz="0" w:space="0" w:color="auto"/>
            <w:left w:val="none" w:sz="0" w:space="0" w:color="auto"/>
            <w:bottom w:val="none" w:sz="0" w:space="0" w:color="auto"/>
            <w:right w:val="none" w:sz="0" w:space="0" w:color="auto"/>
          </w:divBdr>
        </w:div>
        <w:div w:id="263849613">
          <w:marLeft w:val="446"/>
          <w:marRight w:val="0"/>
          <w:marTop w:val="0"/>
          <w:marBottom w:val="0"/>
          <w:divBdr>
            <w:top w:val="none" w:sz="0" w:space="0" w:color="auto"/>
            <w:left w:val="none" w:sz="0" w:space="0" w:color="auto"/>
            <w:bottom w:val="none" w:sz="0" w:space="0" w:color="auto"/>
            <w:right w:val="none" w:sz="0" w:space="0" w:color="auto"/>
          </w:divBdr>
        </w:div>
        <w:div w:id="986320269">
          <w:marLeft w:val="446"/>
          <w:marRight w:val="0"/>
          <w:marTop w:val="0"/>
          <w:marBottom w:val="0"/>
          <w:divBdr>
            <w:top w:val="none" w:sz="0" w:space="0" w:color="auto"/>
            <w:left w:val="none" w:sz="0" w:space="0" w:color="auto"/>
            <w:bottom w:val="none" w:sz="0" w:space="0" w:color="auto"/>
            <w:right w:val="none" w:sz="0" w:space="0" w:color="auto"/>
          </w:divBdr>
        </w:div>
        <w:div w:id="1393386786">
          <w:marLeft w:val="446"/>
          <w:marRight w:val="0"/>
          <w:marTop w:val="0"/>
          <w:marBottom w:val="0"/>
          <w:divBdr>
            <w:top w:val="none" w:sz="0" w:space="0" w:color="auto"/>
            <w:left w:val="none" w:sz="0" w:space="0" w:color="auto"/>
            <w:bottom w:val="none" w:sz="0" w:space="0" w:color="auto"/>
            <w:right w:val="none" w:sz="0" w:space="0" w:color="auto"/>
          </w:divBdr>
        </w:div>
      </w:divsChild>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 w:id="1930388710">
      <w:bodyDiv w:val="1"/>
      <w:marLeft w:val="0"/>
      <w:marRight w:val="0"/>
      <w:marTop w:val="0"/>
      <w:marBottom w:val="0"/>
      <w:divBdr>
        <w:top w:val="none" w:sz="0" w:space="0" w:color="auto"/>
        <w:left w:val="none" w:sz="0" w:space="0" w:color="auto"/>
        <w:bottom w:val="none" w:sz="0" w:space="0" w:color="auto"/>
        <w:right w:val="none" w:sz="0" w:space="0" w:color="auto"/>
      </w:divBdr>
    </w:div>
    <w:div w:id="212777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C20DCE-685A-4A32-9342-85CB7116A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1920</TotalTime>
  <Pages>22</Pages>
  <Words>2105</Words>
  <Characters>12002</Characters>
  <Application>Microsoft Office Word</Application>
  <DocSecurity>0</DocSecurity>
  <Lines>100</Lines>
  <Paragraphs>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Nhan Nguyen</cp:lastModifiedBy>
  <cp:revision>283</cp:revision>
  <dcterms:created xsi:type="dcterms:W3CDTF">2017-03-20T15:09:00Z</dcterms:created>
  <dcterms:modified xsi:type="dcterms:W3CDTF">2018-06-28T14:35:00Z</dcterms:modified>
</cp:coreProperties>
</file>
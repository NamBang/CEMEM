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0" w:author="pham phuong" w:date="2018-03-09T15:53:00Z">
            <w:rPr>
              <w:sz w:val="40"/>
            </w:rPr>
          </w:rPrChange>
        </w:rPr>
      </w:pPr>
      <w:r w:rsidRPr="007D7457">
        <w:rPr>
          <w:rFonts w:ascii="Times New Roman" w:hAnsi="Times New Roman" w:cs="Times New Roman"/>
          <w:b/>
          <w:sz w:val="36"/>
          <w:szCs w:val="36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1983ECC6" w:rsidR="007E56BA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7D7457" w:rsidDel="00934176">
          <w:rPr>
            <w:rFonts w:ascii="Times New Roman" w:hAnsi="Times New Roman" w:cs="Times New Roman"/>
            <w:b/>
            <w:sz w:val="36"/>
            <w:szCs w:val="36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7D7457">
          <w:rPr>
            <w:rFonts w:ascii="Times New Roman" w:hAnsi="Times New Roman" w:cs="Times New Roman"/>
            <w:b/>
            <w:sz w:val="36"/>
            <w:szCs w:val="36"/>
            <w:rPrChange w:id="6" w:author="pham phuong" w:date="2018-03-09T15:53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E322B7" w:rsidRDefault="008854BF">
      <w:pPr>
        <w:rPr>
          <w:rFonts w:ascii="Times New Roman" w:hAnsi="Times New Roman" w:cs="Times New Roman"/>
          <w:b/>
          <w:rPrChange w:id="7" w:author="pham phuong" w:date="2018-03-09T15:53:00Z">
            <w:rPr/>
          </w:rPrChange>
        </w:rPr>
      </w:pPr>
      <w:ins w:id="8" w:author="Hoan Ng" w:date="2017-03-20T21:30:00Z">
        <w:r w:rsidRPr="00E322B7">
          <w:rPr>
            <w:rFonts w:ascii="Times New Roman" w:hAnsi="Times New Roman" w:cs="Times New Roman"/>
            <w:b/>
            <w:rPrChange w:id="9" w:author="pham phuong" w:date="2018-03-09T15:53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E322B7">
          <w:rPr>
            <w:rFonts w:ascii="Times New Roman" w:hAnsi="Times New Roman" w:cs="Times New Roman"/>
            <w:rPrChange w:id="11" w:author="pham phuong" w:date="2018-03-09T15:53:00Z">
              <w:rPr/>
            </w:rPrChange>
          </w:rPr>
          <w:fldChar w:fldCharType="begin"/>
        </w:r>
        <w:r w:rsidR="00704AD5" w:rsidRPr="00E322B7">
          <w:rPr>
            <w:rFonts w:ascii="Times New Roman" w:hAnsi="Times New Roman" w:cs="Times New Roman"/>
            <w:rPrChange w:id="12" w:author="pham phuong" w:date="2018-03-09T15:53:00Z">
              <w:rPr/>
            </w:rPrChange>
          </w:rPr>
          <w:instrText xml:space="preserve"> LINK Excel.Sheet.12 "Book1" "Sheet1!R3C3:R41C8" \a \f 4 \h </w:instrText>
        </w:r>
      </w:ins>
      <w:r w:rsidR="004B125F" w:rsidRPr="00E322B7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E322B7">
          <w:rPr>
            <w:rFonts w:ascii="Times New Roman" w:hAnsi="Times New Roman" w:cs="Times New Roman"/>
            <w:rPrChange w:id="14" w:author="pham phuong" w:date="2018-03-09T15:53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E322B7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9T15:53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E322B7">
          <w:rPr>
            <w:rFonts w:ascii="Times New Roman" w:hAnsi="Times New Roman" w:cs="Times New Roman"/>
            <w:b/>
            <w:rPrChange w:id="19" w:author="pham phuong" w:date="2018-03-09T15:53:00Z">
              <w:rPr>
                <w:b/>
              </w:rPr>
            </w:rPrChange>
          </w:rPr>
          <w:fldChar w:fldCharType="end"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</w:tblGrid>
      <w:tr w:rsidR="005F3BAC" w:rsidRPr="00E322B7" w14:paraId="33F95CA8" w14:textId="77777777" w:rsidTr="005F3BAC">
        <w:trPr>
          <w:trHeight w:val="600"/>
          <w:ins w:id="20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21" w:author="Hoan Ng" w:date="2017-03-20T22:18:00Z"/>
                <w:rFonts w:ascii="Times New Roman" w:hAnsi="Times New Roman" w:cs="Times New Roman"/>
                <w:b/>
                <w:rPrChange w:id="22" w:author="pham phuong" w:date="2018-03-09T15:53:00Z">
                  <w:rPr>
                    <w:ins w:id="23" w:author="Hoan Ng" w:date="2017-03-20T22:18:00Z"/>
                    <w:b/>
                  </w:rPr>
                </w:rPrChange>
              </w:rPr>
            </w:pPr>
            <w:ins w:id="2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5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26" w:author="Hoan Ng" w:date="2017-03-20T22:18:00Z"/>
                <w:rFonts w:ascii="Times New Roman" w:hAnsi="Times New Roman" w:cs="Times New Roman"/>
                <w:b/>
                <w:rPrChange w:id="27" w:author="pham phuong" w:date="2018-03-09T15:53:00Z">
                  <w:rPr>
                    <w:ins w:id="28" w:author="Hoan Ng" w:date="2017-03-20T22:18:00Z"/>
                    <w:b/>
                  </w:rPr>
                </w:rPrChange>
              </w:rPr>
            </w:pPr>
            <w:ins w:id="2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0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31" w:author="Hoan Ng" w:date="2017-03-20T22:18:00Z"/>
                <w:rFonts w:ascii="Times New Roman" w:hAnsi="Times New Roman" w:cs="Times New Roman"/>
                <w:b/>
                <w:rPrChange w:id="32" w:author="pham phuong" w:date="2018-03-09T15:53:00Z">
                  <w:rPr>
                    <w:ins w:id="33" w:author="Hoan Ng" w:date="2017-03-20T22:18:00Z"/>
                    <w:b/>
                  </w:rPr>
                </w:rPrChange>
              </w:rPr>
            </w:pPr>
            <w:ins w:id="3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5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36" w:author="Hoan Ng" w:date="2017-03-20T22:18:00Z"/>
                <w:rFonts w:ascii="Times New Roman" w:hAnsi="Times New Roman" w:cs="Times New Roman"/>
                <w:b/>
                <w:rPrChange w:id="37" w:author="pham phuong" w:date="2018-03-09T15:53:00Z">
                  <w:rPr>
                    <w:ins w:id="38" w:author="Hoan Ng" w:date="2017-03-20T22:18:00Z"/>
                    <w:b/>
                  </w:rPr>
                </w:rPrChange>
              </w:rPr>
            </w:pPr>
            <w:ins w:id="3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0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41" w:author="Hoan Ng" w:date="2017-03-20T22:18:00Z"/>
                <w:rFonts w:ascii="Times New Roman" w:hAnsi="Times New Roman" w:cs="Times New Roman"/>
                <w:b/>
                <w:rPrChange w:id="42" w:author="pham phuong" w:date="2018-03-09T15:53:00Z">
                  <w:rPr>
                    <w:ins w:id="43" w:author="Hoan Ng" w:date="2017-03-20T22:18:00Z"/>
                    <w:b/>
                  </w:rPr>
                </w:rPrChange>
              </w:rPr>
            </w:pPr>
            <w:ins w:id="4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5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46" w:author="Hoan Ng" w:date="2017-03-20T22:18:00Z"/>
                <w:rFonts w:ascii="Times New Roman" w:hAnsi="Times New Roman" w:cs="Times New Roman"/>
                <w:b/>
                <w:rPrChange w:id="47" w:author="pham phuong" w:date="2018-03-09T15:53:00Z">
                  <w:rPr>
                    <w:ins w:id="48" w:author="Hoan Ng" w:date="2017-03-20T22:18:00Z"/>
                    <w:b/>
                  </w:rPr>
                </w:rPrChange>
              </w:rPr>
            </w:pPr>
            <w:ins w:id="4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0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51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52" w:author="Hoan Ng" w:date="2017-03-20T22:18:00Z"/>
                <w:rFonts w:ascii="Times New Roman" w:hAnsi="Times New Roman" w:cs="Times New Roman"/>
                <w:b/>
                <w:rPrChange w:id="53" w:author="pham phuong" w:date="2018-03-09T15:53:00Z">
                  <w:rPr>
                    <w:ins w:id="54" w:author="Hoan Ng" w:date="2017-03-20T22:18:00Z"/>
                    <w:b/>
                  </w:rPr>
                </w:rPrChange>
              </w:rPr>
            </w:pPr>
            <w:ins w:id="5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57" w:author="Hoan Ng" w:date="2017-03-20T22:18:00Z"/>
                <w:rFonts w:ascii="Times New Roman" w:hAnsi="Times New Roman" w:cs="Times New Roman"/>
                <w:b/>
                <w:rPrChange w:id="58" w:author="pham phuong" w:date="2018-03-09T15:53:00Z">
                  <w:rPr>
                    <w:ins w:id="59" w:author="Hoan Ng" w:date="2017-03-20T22:18:00Z"/>
                    <w:b/>
                  </w:rPr>
                </w:rPrChange>
              </w:rPr>
            </w:pPr>
            <w:ins w:id="6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1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62" w:author="Hoan Ng" w:date="2017-03-20T22:18:00Z"/>
                <w:rFonts w:ascii="Times New Roman" w:hAnsi="Times New Roman" w:cs="Times New Roman"/>
                <w:b/>
                <w:rPrChange w:id="63" w:author="pham phuong" w:date="2018-03-09T15:53:00Z">
                  <w:rPr>
                    <w:ins w:id="64" w:author="Hoan Ng" w:date="2017-03-20T22:18:00Z"/>
                    <w:b/>
                  </w:rPr>
                </w:rPrChange>
              </w:rPr>
            </w:pPr>
            <w:ins w:id="6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67" w:author="Hoan Ng" w:date="2017-03-20T22:18:00Z"/>
                <w:rFonts w:ascii="Times New Roman" w:hAnsi="Times New Roman" w:cs="Times New Roman"/>
                <w:b/>
                <w:rPrChange w:id="68" w:author="pham phuong" w:date="2018-03-09T15:53:00Z">
                  <w:rPr>
                    <w:ins w:id="69" w:author="Hoan Ng" w:date="2017-03-20T22:18:00Z"/>
                    <w:b/>
                  </w:rPr>
                </w:rPrChange>
              </w:rPr>
            </w:pPr>
            <w:ins w:id="7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72" w:author="Hoan Ng" w:date="2017-03-20T22:18:00Z"/>
                <w:rFonts w:ascii="Times New Roman" w:hAnsi="Times New Roman" w:cs="Times New Roman"/>
                <w:b/>
                <w:rPrChange w:id="73" w:author="pham phuong" w:date="2018-03-09T15:53:00Z">
                  <w:rPr>
                    <w:ins w:id="74" w:author="Hoan Ng" w:date="2017-03-20T22:18:00Z"/>
                    <w:b/>
                  </w:rPr>
                </w:rPrChange>
              </w:rPr>
            </w:pPr>
            <w:ins w:id="7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77" w:author="Hoan Ng" w:date="2017-03-20T22:18:00Z"/>
                <w:rFonts w:ascii="Times New Roman" w:hAnsi="Times New Roman" w:cs="Times New Roman"/>
                <w:b/>
                <w:rPrChange w:id="78" w:author="pham phuong" w:date="2018-03-09T15:53:00Z">
                  <w:rPr>
                    <w:ins w:id="79" w:author="Hoan Ng" w:date="2017-03-20T22:18:00Z"/>
                    <w:b/>
                  </w:rPr>
                </w:rPrChange>
              </w:rPr>
            </w:pPr>
            <w:ins w:id="8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42B42">
        <w:trPr>
          <w:trHeight w:val="300"/>
          <w:ins w:id="82" w:author="Hoan Ng" w:date="2017-03-20T22:18:00Z"/>
        </w:trPr>
        <w:tc>
          <w:tcPr>
            <w:tcW w:w="985" w:type="dxa"/>
            <w:hideMark/>
          </w:tcPr>
          <w:p w14:paraId="514D50C3" w14:textId="77777777" w:rsidR="005F3BAC" w:rsidRPr="00E322B7" w:rsidRDefault="005F3BAC">
            <w:pPr>
              <w:rPr>
                <w:ins w:id="83" w:author="Hoan Ng" w:date="2017-03-20T22:18:00Z"/>
                <w:rFonts w:ascii="Times New Roman" w:hAnsi="Times New Roman" w:cs="Times New Roman"/>
                <w:b/>
                <w:rPrChange w:id="84" w:author="pham phuong" w:date="2018-03-09T15:53:00Z">
                  <w:rPr>
                    <w:ins w:id="85" w:author="Hoan Ng" w:date="2017-03-20T22:18:00Z"/>
                    <w:b/>
                  </w:rPr>
                </w:rPrChange>
              </w:rPr>
            </w:pPr>
            <w:ins w:id="8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E203B55" w14:textId="77777777" w:rsidR="005F3BAC" w:rsidRPr="00E322B7" w:rsidRDefault="005F3BAC">
            <w:pPr>
              <w:rPr>
                <w:ins w:id="88" w:author="Hoan Ng" w:date="2017-03-20T22:18:00Z"/>
                <w:rFonts w:ascii="Times New Roman" w:hAnsi="Times New Roman" w:cs="Times New Roman"/>
                <w:b/>
                <w:rPrChange w:id="89" w:author="pham phuong" w:date="2018-03-09T15:53:00Z">
                  <w:rPr>
                    <w:ins w:id="90" w:author="Hoan Ng" w:date="2017-03-20T22:18:00Z"/>
                    <w:b/>
                  </w:rPr>
                </w:rPrChange>
              </w:rPr>
            </w:pPr>
            <w:ins w:id="9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2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</w:tcPr>
          <w:p w14:paraId="5590F455" w14:textId="77777777" w:rsidR="005F3BAC" w:rsidRPr="00E322B7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9T15:53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4FA5385" w14:textId="77777777" w:rsidR="005F3BAC" w:rsidRPr="00E322B7" w:rsidRDefault="005F3BAC">
            <w:pPr>
              <w:rPr>
                <w:ins w:id="98" w:author="Hoan Ng" w:date="2017-03-20T22:18:00Z"/>
                <w:rFonts w:ascii="Times New Roman" w:hAnsi="Times New Roman" w:cs="Times New Roman"/>
                <w:b/>
                <w:rPrChange w:id="99" w:author="pham phuong" w:date="2018-03-09T15:53:00Z">
                  <w:rPr>
                    <w:ins w:id="100" w:author="Hoan Ng" w:date="2017-03-20T22:18:00Z"/>
                    <w:b/>
                  </w:rPr>
                </w:rPrChange>
              </w:rPr>
            </w:pPr>
            <w:ins w:id="10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262EBB6" w14:textId="77777777" w:rsidR="005F3BAC" w:rsidRPr="00E322B7" w:rsidRDefault="005F3BAC">
            <w:pPr>
              <w:rPr>
                <w:ins w:id="103" w:author="Hoan Ng" w:date="2017-03-20T22:18:00Z"/>
                <w:rFonts w:ascii="Times New Roman" w:hAnsi="Times New Roman" w:cs="Times New Roman"/>
                <w:b/>
                <w:rPrChange w:id="104" w:author="pham phuong" w:date="2018-03-09T15:53:00Z">
                  <w:rPr>
                    <w:ins w:id="105" w:author="Hoan Ng" w:date="2017-03-20T22:18:00Z"/>
                    <w:b/>
                  </w:rPr>
                </w:rPrChange>
              </w:rPr>
            </w:pPr>
            <w:ins w:id="10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7F96927" w14:textId="77777777" w:rsidR="005F3BAC" w:rsidRPr="00E322B7" w:rsidRDefault="005F3BAC">
            <w:pPr>
              <w:rPr>
                <w:ins w:id="108" w:author="Hoan Ng" w:date="2017-03-20T22:18:00Z"/>
                <w:rFonts w:ascii="Times New Roman" w:hAnsi="Times New Roman" w:cs="Times New Roman"/>
                <w:b/>
                <w:rPrChange w:id="109" w:author="pham phuong" w:date="2018-03-09T15:53:00Z">
                  <w:rPr>
                    <w:ins w:id="110" w:author="Hoan Ng" w:date="2017-03-20T22:18:00Z"/>
                    <w:b/>
                  </w:rPr>
                </w:rPrChange>
              </w:rPr>
            </w:pPr>
            <w:ins w:id="11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42B42">
        <w:trPr>
          <w:trHeight w:val="300"/>
          <w:ins w:id="113" w:author="Hoan Ng" w:date="2017-03-20T22:18:00Z"/>
        </w:trPr>
        <w:tc>
          <w:tcPr>
            <w:tcW w:w="9350" w:type="dxa"/>
            <w:gridSpan w:val="6"/>
            <w:hideMark/>
          </w:tcPr>
          <w:p w14:paraId="1334D50F" w14:textId="77777777" w:rsidR="005F3BAC" w:rsidRPr="00E322B7" w:rsidRDefault="005F3BAC">
            <w:pPr>
              <w:rPr>
                <w:ins w:id="114" w:author="Hoan Ng" w:date="2017-03-20T22:18:00Z"/>
                <w:rFonts w:ascii="Times New Roman" w:hAnsi="Times New Roman" w:cs="Times New Roman"/>
                <w:b/>
                <w:bCs/>
                <w:rPrChange w:id="115" w:author="pham phuong" w:date="2018-03-09T15:53:00Z">
                  <w:rPr>
                    <w:ins w:id="116" w:author="Hoan Ng" w:date="2017-03-20T22:18:00Z"/>
                    <w:b/>
                    <w:bCs/>
                  </w:rPr>
                </w:rPrChange>
              </w:rPr>
            </w:pPr>
            <w:ins w:id="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42B42">
        <w:trPr>
          <w:trHeight w:val="300"/>
          <w:ins w:id="119" w:author="Hoan Ng" w:date="2017-03-20T22:18:00Z"/>
        </w:trPr>
        <w:tc>
          <w:tcPr>
            <w:tcW w:w="985" w:type="dxa"/>
            <w:hideMark/>
          </w:tcPr>
          <w:p w14:paraId="2BD5B3C6" w14:textId="77777777" w:rsidR="005F3BAC" w:rsidRPr="00E322B7" w:rsidRDefault="005F3BAC">
            <w:pPr>
              <w:rPr>
                <w:ins w:id="120" w:author="Hoan Ng" w:date="2017-03-20T22:18:00Z"/>
                <w:rFonts w:ascii="Times New Roman" w:hAnsi="Times New Roman" w:cs="Times New Roman"/>
                <w:b/>
                <w:bCs/>
                <w:rPrChange w:id="121" w:author="pham phuong" w:date="2018-03-09T15:53:00Z">
                  <w:rPr>
                    <w:ins w:id="122" w:author="Hoan Ng" w:date="2017-03-20T22:18:00Z"/>
                    <w:b/>
                    <w:bCs/>
                  </w:rPr>
                </w:rPrChange>
              </w:rPr>
            </w:pPr>
            <w:ins w:id="1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05E8A5F" w14:textId="77777777" w:rsidR="005F3BAC" w:rsidRPr="00E322B7" w:rsidRDefault="005F3BAC">
            <w:pPr>
              <w:rPr>
                <w:ins w:id="125" w:author="Hoan Ng" w:date="2017-03-20T22:18:00Z"/>
                <w:rFonts w:ascii="Times New Roman" w:hAnsi="Times New Roman" w:cs="Times New Roman"/>
                <w:b/>
                <w:bCs/>
                <w:rPrChange w:id="126" w:author="pham phuong" w:date="2018-03-09T15:53:00Z">
                  <w:rPr>
                    <w:ins w:id="127" w:author="Hoan Ng" w:date="2017-03-20T22:18:00Z"/>
                    <w:b/>
                    <w:bCs/>
                  </w:rPr>
                </w:rPrChange>
              </w:rPr>
            </w:pPr>
            <w:ins w:id="1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9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</w:tcPr>
          <w:p w14:paraId="05EF3761" w14:textId="77777777" w:rsidR="005F3BAC" w:rsidRPr="00E322B7" w:rsidRDefault="005F3BAC">
            <w:pPr>
              <w:rPr>
                <w:ins w:id="130" w:author="Hoan Ng" w:date="2017-03-20T22:18:00Z"/>
                <w:rFonts w:ascii="Times New Roman" w:hAnsi="Times New Roman" w:cs="Times New Roman"/>
                <w:b/>
                <w:bCs/>
                <w:rPrChange w:id="131" w:author="pham phuong" w:date="2018-03-09T15:53:00Z">
                  <w:rPr>
                    <w:ins w:id="132" w:author="Hoan Ng" w:date="2017-03-20T22:18:00Z"/>
                    <w:b/>
                    <w:bCs/>
                  </w:rPr>
                </w:rPrChange>
              </w:rPr>
            </w:pPr>
            <w:ins w:id="1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52C480C" w14:textId="77777777" w:rsidR="005F3BAC" w:rsidRPr="00E322B7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9T15:53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D4DCF5" w14:textId="77777777" w:rsidR="005F3BAC" w:rsidRPr="00E322B7" w:rsidRDefault="005F3BAC">
            <w:pPr>
              <w:rPr>
                <w:ins w:id="140" w:author="Hoan Ng" w:date="2017-03-20T22:18:00Z"/>
                <w:rFonts w:ascii="Times New Roman" w:hAnsi="Times New Roman" w:cs="Times New Roman"/>
                <w:b/>
                <w:bCs/>
                <w:rPrChange w:id="141" w:author="pham phuong" w:date="2018-03-09T15:53:00Z">
                  <w:rPr>
                    <w:ins w:id="142" w:author="Hoan Ng" w:date="2017-03-20T22:18:00Z"/>
                    <w:b/>
                    <w:bCs/>
                  </w:rPr>
                </w:rPrChange>
              </w:rPr>
            </w:pPr>
            <w:ins w:id="1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72D92B9" w14:textId="77777777" w:rsidR="005F3BAC" w:rsidRPr="00E322B7" w:rsidRDefault="005F3BAC">
            <w:pPr>
              <w:rPr>
                <w:ins w:id="145" w:author="Hoan Ng" w:date="2017-03-20T22:18:00Z"/>
                <w:rFonts w:ascii="Times New Roman" w:hAnsi="Times New Roman" w:cs="Times New Roman"/>
                <w:b/>
                <w:bCs/>
                <w:rPrChange w:id="146" w:author="pham phuong" w:date="2018-03-09T15:53:00Z">
                  <w:rPr>
                    <w:ins w:id="147" w:author="Hoan Ng" w:date="2017-03-20T22:18:00Z"/>
                    <w:b/>
                    <w:bCs/>
                  </w:rPr>
                </w:rPrChange>
              </w:rPr>
            </w:pPr>
            <w:ins w:id="1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42B42">
        <w:trPr>
          <w:trHeight w:val="300"/>
          <w:ins w:id="150" w:author="Hoan Ng" w:date="2017-03-20T22:18:00Z"/>
        </w:trPr>
        <w:tc>
          <w:tcPr>
            <w:tcW w:w="985" w:type="dxa"/>
            <w:hideMark/>
          </w:tcPr>
          <w:p w14:paraId="032FD28C" w14:textId="77777777" w:rsidR="005F3BAC" w:rsidRPr="00E322B7" w:rsidRDefault="005F3BAC">
            <w:pPr>
              <w:rPr>
                <w:ins w:id="151" w:author="Hoan Ng" w:date="2017-03-20T22:18:00Z"/>
                <w:rFonts w:ascii="Times New Roman" w:hAnsi="Times New Roman" w:cs="Times New Roman"/>
                <w:b/>
                <w:bCs/>
                <w:rPrChange w:id="152" w:author="pham phuong" w:date="2018-03-09T15:53:00Z">
                  <w:rPr>
                    <w:ins w:id="153" w:author="Hoan Ng" w:date="2017-03-20T22:18:00Z"/>
                    <w:b/>
                    <w:bCs/>
                  </w:rPr>
                </w:rPrChange>
              </w:rPr>
            </w:pPr>
            <w:ins w:id="1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CACE706" w14:textId="77777777" w:rsidR="005F3BAC" w:rsidRPr="00E322B7" w:rsidRDefault="005F3BAC" w:rsidP="005F3BAC">
            <w:pPr>
              <w:rPr>
                <w:ins w:id="156" w:author="Hoan Ng" w:date="2017-03-20T22:18:00Z"/>
                <w:rFonts w:ascii="Times New Roman" w:hAnsi="Times New Roman" w:cs="Times New Roman"/>
                <w:b/>
                <w:bCs/>
                <w:rPrChange w:id="157" w:author="pham phuong" w:date="2018-03-09T15:53:00Z">
                  <w:rPr>
                    <w:ins w:id="158" w:author="Hoan Ng" w:date="2017-03-20T22:18:00Z"/>
                    <w:b/>
                    <w:bCs/>
                  </w:rPr>
                </w:rPrChange>
              </w:rPr>
            </w:pPr>
            <w:ins w:id="1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0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</w:tcPr>
          <w:p w14:paraId="7027CACA" w14:textId="77777777" w:rsidR="005F3BAC" w:rsidRPr="00E322B7" w:rsidRDefault="005F3BAC">
            <w:pPr>
              <w:rPr>
                <w:ins w:id="161" w:author="Hoan Ng" w:date="2017-03-20T22:18:00Z"/>
                <w:rFonts w:ascii="Times New Roman" w:hAnsi="Times New Roman" w:cs="Times New Roman"/>
                <w:b/>
                <w:bCs/>
                <w:rPrChange w:id="162" w:author="pham phuong" w:date="2018-03-09T15:53:00Z">
                  <w:rPr>
                    <w:ins w:id="163" w:author="Hoan Ng" w:date="2017-03-20T22:18:00Z"/>
                    <w:b/>
                    <w:bCs/>
                  </w:rPr>
                </w:rPrChange>
              </w:rPr>
            </w:pPr>
            <w:ins w:id="1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19B90A8" w14:textId="77777777" w:rsidR="005F3BAC" w:rsidRPr="00E322B7" w:rsidRDefault="005F3BAC">
            <w:pPr>
              <w:rPr>
                <w:ins w:id="166" w:author="Hoan Ng" w:date="2017-03-20T22:18:00Z"/>
                <w:rFonts w:ascii="Times New Roman" w:hAnsi="Times New Roman" w:cs="Times New Roman"/>
                <w:b/>
                <w:bCs/>
                <w:rPrChange w:id="167" w:author="pham phuong" w:date="2018-03-09T15:53:00Z">
                  <w:rPr>
                    <w:ins w:id="168" w:author="Hoan Ng" w:date="2017-03-20T22:18:00Z"/>
                    <w:b/>
                    <w:bCs/>
                  </w:rPr>
                </w:rPrChange>
              </w:rPr>
            </w:pPr>
            <w:ins w:id="1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095ED1" w14:textId="77777777" w:rsidR="005F3BAC" w:rsidRPr="00E322B7" w:rsidRDefault="005F3BAC">
            <w:pPr>
              <w:rPr>
                <w:ins w:id="171" w:author="Hoan Ng" w:date="2017-03-20T22:18:00Z"/>
                <w:rFonts w:ascii="Times New Roman" w:hAnsi="Times New Roman" w:cs="Times New Roman"/>
                <w:b/>
                <w:bCs/>
                <w:rPrChange w:id="172" w:author="pham phuong" w:date="2018-03-09T15:53:00Z">
                  <w:rPr>
                    <w:ins w:id="173" w:author="Hoan Ng" w:date="2017-03-20T22:18:00Z"/>
                    <w:b/>
                    <w:bCs/>
                  </w:rPr>
                </w:rPrChange>
              </w:rPr>
            </w:pPr>
            <w:ins w:id="1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A872CF9" w14:textId="77777777" w:rsidR="005F3BAC" w:rsidRPr="00E322B7" w:rsidRDefault="005F3BAC">
            <w:pPr>
              <w:rPr>
                <w:ins w:id="176" w:author="Hoan Ng" w:date="2017-03-20T22:18:00Z"/>
                <w:rFonts w:ascii="Times New Roman" w:hAnsi="Times New Roman" w:cs="Times New Roman"/>
                <w:b/>
                <w:bCs/>
                <w:rPrChange w:id="177" w:author="pham phuong" w:date="2018-03-09T15:53:00Z">
                  <w:rPr>
                    <w:ins w:id="178" w:author="Hoan Ng" w:date="2017-03-20T22:18:00Z"/>
                    <w:b/>
                    <w:bCs/>
                  </w:rPr>
                </w:rPrChange>
              </w:rPr>
            </w:pPr>
            <w:ins w:id="1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42B42">
        <w:trPr>
          <w:trHeight w:val="300"/>
          <w:ins w:id="181" w:author="Hoan Ng" w:date="2017-03-20T22:18:00Z"/>
        </w:trPr>
        <w:tc>
          <w:tcPr>
            <w:tcW w:w="985" w:type="dxa"/>
            <w:hideMark/>
          </w:tcPr>
          <w:p w14:paraId="35A05B73" w14:textId="77777777" w:rsidR="005F3BAC" w:rsidRPr="00E322B7" w:rsidRDefault="005F3BAC">
            <w:pPr>
              <w:rPr>
                <w:ins w:id="182" w:author="Hoan Ng" w:date="2017-03-20T22:18:00Z"/>
                <w:rFonts w:ascii="Times New Roman" w:hAnsi="Times New Roman" w:cs="Times New Roman"/>
                <w:b/>
                <w:bCs/>
                <w:rPrChange w:id="183" w:author="pham phuong" w:date="2018-03-09T15:53:00Z">
                  <w:rPr>
                    <w:ins w:id="184" w:author="Hoan Ng" w:date="2017-03-20T22:18:00Z"/>
                    <w:b/>
                    <w:bCs/>
                  </w:rPr>
                </w:rPrChange>
              </w:rPr>
            </w:pPr>
            <w:ins w:id="1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3E120DE" w14:textId="77777777" w:rsidR="005F3BAC" w:rsidRPr="00E322B7" w:rsidRDefault="005F3BAC" w:rsidP="005F3BAC">
            <w:pPr>
              <w:rPr>
                <w:ins w:id="187" w:author="Hoan Ng" w:date="2017-03-20T22:18:00Z"/>
                <w:rFonts w:ascii="Times New Roman" w:hAnsi="Times New Roman" w:cs="Times New Roman"/>
                <w:b/>
                <w:bCs/>
                <w:rPrChange w:id="188" w:author="pham phuong" w:date="2018-03-09T15:53:00Z">
                  <w:rPr>
                    <w:ins w:id="189" w:author="Hoan Ng" w:date="2017-03-20T22:18:00Z"/>
                    <w:b/>
                    <w:bCs/>
                  </w:rPr>
                </w:rPrChange>
              </w:rPr>
            </w:pPr>
            <w:ins w:id="1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1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</w:tcPr>
          <w:p w14:paraId="4EB6D989" w14:textId="77777777" w:rsidR="005F3BAC" w:rsidRPr="00E322B7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9T15:53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C44465" w14:textId="77777777" w:rsidR="005F3BAC" w:rsidRPr="00E322B7" w:rsidRDefault="005F3BAC">
            <w:pPr>
              <w:rPr>
                <w:ins w:id="197" w:author="Hoan Ng" w:date="2017-03-20T22:18:00Z"/>
                <w:rFonts w:ascii="Times New Roman" w:hAnsi="Times New Roman" w:cs="Times New Roman"/>
                <w:b/>
                <w:bCs/>
                <w:rPrChange w:id="198" w:author="pham phuong" w:date="2018-03-09T15:53:00Z">
                  <w:rPr>
                    <w:ins w:id="199" w:author="Hoan Ng" w:date="2017-03-20T22:18:00Z"/>
                    <w:b/>
                    <w:bCs/>
                  </w:rPr>
                </w:rPrChange>
              </w:rPr>
            </w:pPr>
            <w:ins w:id="2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80B88D" w14:textId="77777777" w:rsidR="005F3BAC" w:rsidRPr="00E322B7" w:rsidRDefault="005F3BAC">
            <w:pPr>
              <w:rPr>
                <w:ins w:id="202" w:author="Hoan Ng" w:date="2017-03-20T22:18:00Z"/>
                <w:rFonts w:ascii="Times New Roman" w:hAnsi="Times New Roman" w:cs="Times New Roman"/>
                <w:b/>
                <w:bCs/>
                <w:rPrChange w:id="203" w:author="pham phuong" w:date="2018-03-09T15:53:00Z">
                  <w:rPr>
                    <w:ins w:id="204" w:author="Hoan Ng" w:date="2017-03-20T22:18:00Z"/>
                    <w:b/>
                    <w:bCs/>
                  </w:rPr>
                </w:rPrChange>
              </w:rPr>
            </w:pPr>
            <w:ins w:id="2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34B53E" w14:textId="77777777" w:rsidR="005F3BAC" w:rsidRPr="00E322B7" w:rsidRDefault="005F3BAC">
            <w:pPr>
              <w:rPr>
                <w:ins w:id="207" w:author="Hoan Ng" w:date="2017-03-20T22:18:00Z"/>
                <w:rFonts w:ascii="Times New Roman" w:hAnsi="Times New Roman" w:cs="Times New Roman"/>
                <w:b/>
                <w:bCs/>
                <w:rPrChange w:id="208" w:author="pham phuong" w:date="2018-03-09T15:53:00Z">
                  <w:rPr>
                    <w:ins w:id="209" w:author="Hoan Ng" w:date="2017-03-20T22:18:00Z"/>
                    <w:b/>
                    <w:bCs/>
                  </w:rPr>
                </w:rPrChange>
              </w:rPr>
            </w:pPr>
            <w:ins w:id="2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42B42">
        <w:trPr>
          <w:trHeight w:val="300"/>
          <w:ins w:id="212" w:author="Hoan Ng" w:date="2017-03-20T22:18:00Z"/>
        </w:trPr>
        <w:tc>
          <w:tcPr>
            <w:tcW w:w="985" w:type="dxa"/>
            <w:hideMark/>
          </w:tcPr>
          <w:p w14:paraId="3E9873F4" w14:textId="77777777" w:rsidR="005F3BAC" w:rsidRPr="00E322B7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9T15:53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9A52A35" w14:textId="77777777" w:rsidR="005F3BAC" w:rsidRPr="00E322B7" w:rsidRDefault="005F3BAC" w:rsidP="005F3BAC">
            <w:pPr>
              <w:rPr>
                <w:ins w:id="218" w:author="Hoan Ng" w:date="2017-03-20T22:18:00Z"/>
                <w:rFonts w:ascii="Times New Roman" w:hAnsi="Times New Roman" w:cs="Times New Roman"/>
                <w:b/>
                <w:bCs/>
                <w:rPrChange w:id="219" w:author="pham phuong" w:date="2018-03-09T15:53:00Z">
                  <w:rPr>
                    <w:ins w:id="220" w:author="Hoan Ng" w:date="2017-03-20T22:18:00Z"/>
                    <w:b/>
                    <w:bCs/>
                  </w:rPr>
                </w:rPrChange>
              </w:rPr>
            </w:pPr>
            <w:ins w:id="2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2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</w:tcPr>
          <w:p w14:paraId="505139E6" w14:textId="77777777" w:rsidR="005F3BAC" w:rsidRPr="00E322B7" w:rsidRDefault="005F3BAC">
            <w:pPr>
              <w:rPr>
                <w:ins w:id="223" w:author="Hoan Ng" w:date="2017-03-20T22:18:00Z"/>
                <w:rFonts w:ascii="Times New Roman" w:hAnsi="Times New Roman" w:cs="Times New Roman"/>
                <w:b/>
                <w:bCs/>
                <w:rPrChange w:id="224" w:author="pham phuong" w:date="2018-03-09T15:53:00Z">
                  <w:rPr>
                    <w:ins w:id="225" w:author="Hoan Ng" w:date="2017-03-20T22:18:00Z"/>
                    <w:b/>
                    <w:bCs/>
                  </w:rPr>
                </w:rPrChange>
              </w:rPr>
            </w:pPr>
            <w:ins w:id="2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271621" w14:textId="77777777" w:rsidR="005F3BAC" w:rsidRPr="00E322B7" w:rsidRDefault="005F3BAC">
            <w:pPr>
              <w:rPr>
                <w:ins w:id="228" w:author="Hoan Ng" w:date="2017-03-20T22:18:00Z"/>
                <w:rFonts w:ascii="Times New Roman" w:hAnsi="Times New Roman" w:cs="Times New Roman"/>
                <w:b/>
                <w:bCs/>
                <w:rPrChange w:id="229" w:author="pham phuong" w:date="2018-03-09T15:53:00Z">
                  <w:rPr>
                    <w:ins w:id="230" w:author="Hoan Ng" w:date="2017-03-20T22:18:00Z"/>
                    <w:b/>
                    <w:bCs/>
                  </w:rPr>
                </w:rPrChange>
              </w:rPr>
            </w:pPr>
            <w:ins w:id="2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188C735" w14:textId="77777777" w:rsidR="005F3BAC" w:rsidRPr="00E322B7" w:rsidRDefault="005F3BAC">
            <w:pPr>
              <w:rPr>
                <w:ins w:id="233" w:author="Hoan Ng" w:date="2017-03-20T22:18:00Z"/>
                <w:rFonts w:ascii="Times New Roman" w:hAnsi="Times New Roman" w:cs="Times New Roman"/>
                <w:b/>
                <w:bCs/>
                <w:rPrChange w:id="234" w:author="pham phuong" w:date="2018-03-09T15:53:00Z">
                  <w:rPr>
                    <w:ins w:id="235" w:author="Hoan Ng" w:date="2017-03-20T22:18:00Z"/>
                    <w:b/>
                    <w:bCs/>
                  </w:rPr>
                </w:rPrChange>
              </w:rPr>
            </w:pPr>
            <w:ins w:id="2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4F0037" w14:textId="77777777" w:rsidR="005F3BAC" w:rsidRPr="00E322B7" w:rsidRDefault="005F3BAC">
            <w:pPr>
              <w:rPr>
                <w:ins w:id="238" w:author="Hoan Ng" w:date="2017-03-20T22:18:00Z"/>
                <w:rFonts w:ascii="Times New Roman" w:hAnsi="Times New Roman" w:cs="Times New Roman"/>
                <w:b/>
                <w:bCs/>
                <w:rPrChange w:id="239" w:author="pham phuong" w:date="2018-03-09T15:53:00Z">
                  <w:rPr>
                    <w:ins w:id="240" w:author="Hoan Ng" w:date="2017-03-20T22:18:00Z"/>
                    <w:b/>
                    <w:bCs/>
                  </w:rPr>
                </w:rPrChange>
              </w:rPr>
            </w:pPr>
            <w:ins w:id="2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42B42">
        <w:trPr>
          <w:trHeight w:val="300"/>
          <w:ins w:id="243" w:author="Hoan Ng" w:date="2017-03-20T22:18:00Z"/>
        </w:trPr>
        <w:tc>
          <w:tcPr>
            <w:tcW w:w="985" w:type="dxa"/>
            <w:hideMark/>
          </w:tcPr>
          <w:p w14:paraId="61D3D5A4" w14:textId="77777777" w:rsidR="005F3BAC" w:rsidRPr="00E322B7" w:rsidRDefault="005F3BAC">
            <w:pPr>
              <w:rPr>
                <w:ins w:id="244" w:author="Hoan Ng" w:date="2017-03-20T22:18:00Z"/>
                <w:rFonts w:ascii="Times New Roman" w:hAnsi="Times New Roman" w:cs="Times New Roman"/>
                <w:b/>
                <w:bCs/>
                <w:rPrChange w:id="245" w:author="pham phuong" w:date="2018-03-09T15:53:00Z">
                  <w:rPr>
                    <w:ins w:id="246" w:author="Hoan Ng" w:date="2017-03-20T22:18:00Z"/>
                    <w:b/>
                    <w:bCs/>
                  </w:rPr>
                </w:rPrChange>
              </w:rPr>
            </w:pPr>
            <w:ins w:id="2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6B7EEDD" w14:textId="77777777" w:rsidR="005F3BAC" w:rsidRPr="00E322B7" w:rsidRDefault="005F3BAC">
            <w:pPr>
              <w:rPr>
                <w:ins w:id="249" w:author="Hoan Ng" w:date="2017-03-20T22:18:00Z"/>
                <w:rFonts w:ascii="Times New Roman" w:hAnsi="Times New Roman" w:cs="Times New Roman"/>
                <w:b/>
                <w:bCs/>
                <w:rPrChange w:id="250" w:author="pham phuong" w:date="2018-03-09T15:53:00Z">
                  <w:rPr>
                    <w:ins w:id="251" w:author="Hoan Ng" w:date="2017-03-20T22:18:00Z"/>
                    <w:b/>
                    <w:bCs/>
                  </w:rPr>
                </w:rPrChange>
              </w:rPr>
            </w:pPr>
            <w:ins w:id="2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3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</w:tcPr>
          <w:p w14:paraId="2953588C" w14:textId="77777777" w:rsidR="005F3BAC" w:rsidRPr="00E322B7" w:rsidRDefault="005F3BAC">
            <w:pPr>
              <w:rPr>
                <w:ins w:id="254" w:author="Hoan Ng" w:date="2017-03-20T22:18:00Z"/>
                <w:rFonts w:ascii="Times New Roman" w:hAnsi="Times New Roman" w:cs="Times New Roman"/>
                <w:b/>
                <w:bCs/>
                <w:rPrChange w:id="255" w:author="pham phuong" w:date="2018-03-09T15:53:00Z">
                  <w:rPr>
                    <w:ins w:id="256" w:author="Hoan Ng" w:date="2017-03-20T22:18:00Z"/>
                    <w:b/>
                    <w:bCs/>
                  </w:rPr>
                </w:rPrChange>
              </w:rPr>
            </w:pPr>
            <w:ins w:id="2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78B88A" w14:textId="77777777" w:rsidR="005F3BAC" w:rsidRPr="00E322B7" w:rsidRDefault="005F3BAC">
            <w:pPr>
              <w:rPr>
                <w:ins w:id="259" w:author="Hoan Ng" w:date="2017-03-20T22:18:00Z"/>
                <w:rFonts w:ascii="Times New Roman" w:hAnsi="Times New Roman" w:cs="Times New Roman"/>
                <w:b/>
                <w:bCs/>
                <w:rPrChange w:id="260" w:author="pham phuong" w:date="2018-03-09T15:53:00Z">
                  <w:rPr>
                    <w:ins w:id="261" w:author="Hoan Ng" w:date="2017-03-20T22:18:00Z"/>
                    <w:b/>
                    <w:bCs/>
                  </w:rPr>
                </w:rPrChange>
              </w:rPr>
            </w:pPr>
            <w:ins w:id="2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B4C837E" w14:textId="77777777" w:rsidR="005F3BAC" w:rsidRPr="00E322B7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9T15:53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27E7" w14:textId="77777777" w:rsidR="005F3BAC" w:rsidRPr="00E322B7" w:rsidRDefault="005F3BAC">
            <w:pPr>
              <w:rPr>
                <w:ins w:id="269" w:author="Hoan Ng" w:date="2017-03-20T22:18:00Z"/>
                <w:rFonts w:ascii="Times New Roman" w:hAnsi="Times New Roman" w:cs="Times New Roman"/>
                <w:b/>
                <w:bCs/>
                <w:rPrChange w:id="270" w:author="pham phuong" w:date="2018-03-09T15:53:00Z">
                  <w:rPr>
                    <w:ins w:id="271" w:author="Hoan Ng" w:date="2017-03-20T22:18:00Z"/>
                    <w:b/>
                    <w:bCs/>
                  </w:rPr>
                </w:rPrChange>
              </w:rPr>
            </w:pPr>
            <w:ins w:id="2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42B42">
        <w:trPr>
          <w:trHeight w:val="300"/>
          <w:ins w:id="274" w:author="Hoan Ng" w:date="2017-03-20T22:18:00Z"/>
        </w:trPr>
        <w:tc>
          <w:tcPr>
            <w:tcW w:w="985" w:type="dxa"/>
            <w:hideMark/>
          </w:tcPr>
          <w:p w14:paraId="59738D77" w14:textId="77777777" w:rsidR="005F3BAC" w:rsidRPr="00E322B7" w:rsidRDefault="005F3BAC">
            <w:pPr>
              <w:rPr>
                <w:ins w:id="275" w:author="Hoan Ng" w:date="2017-03-20T22:18:00Z"/>
                <w:rFonts w:ascii="Times New Roman" w:hAnsi="Times New Roman" w:cs="Times New Roman"/>
                <w:b/>
                <w:bCs/>
                <w:rPrChange w:id="276" w:author="pham phuong" w:date="2018-03-09T15:53:00Z">
                  <w:rPr>
                    <w:ins w:id="277" w:author="Hoan Ng" w:date="2017-03-20T22:18:00Z"/>
                    <w:b/>
                    <w:bCs/>
                  </w:rPr>
                </w:rPrChange>
              </w:rPr>
            </w:pPr>
            <w:ins w:id="2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106ED17" w14:textId="77777777" w:rsidR="005F3BAC" w:rsidRPr="00E322B7" w:rsidRDefault="005F3BAC" w:rsidP="005F3BAC">
            <w:pPr>
              <w:rPr>
                <w:ins w:id="280" w:author="Hoan Ng" w:date="2017-03-20T22:18:00Z"/>
                <w:rFonts w:ascii="Times New Roman" w:hAnsi="Times New Roman" w:cs="Times New Roman"/>
                <w:b/>
                <w:bCs/>
                <w:rPrChange w:id="281" w:author="pham phuong" w:date="2018-03-09T15:53:00Z">
                  <w:rPr>
                    <w:ins w:id="282" w:author="Hoan Ng" w:date="2017-03-20T22:18:00Z"/>
                    <w:b/>
                    <w:bCs/>
                  </w:rPr>
                </w:rPrChange>
              </w:rPr>
            </w:pPr>
            <w:ins w:id="2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4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</w:tcPr>
          <w:p w14:paraId="41C2638C" w14:textId="77777777" w:rsidR="005F3BAC" w:rsidRPr="00E322B7" w:rsidRDefault="005F3BAC">
            <w:pPr>
              <w:rPr>
                <w:ins w:id="285" w:author="Hoan Ng" w:date="2017-03-20T22:18:00Z"/>
                <w:rFonts w:ascii="Times New Roman" w:hAnsi="Times New Roman" w:cs="Times New Roman"/>
                <w:b/>
                <w:bCs/>
                <w:rPrChange w:id="286" w:author="pham phuong" w:date="2018-03-09T15:53:00Z">
                  <w:rPr>
                    <w:ins w:id="287" w:author="Hoan Ng" w:date="2017-03-20T22:18:00Z"/>
                    <w:b/>
                    <w:bCs/>
                  </w:rPr>
                </w:rPrChange>
              </w:rPr>
            </w:pPr>
            <w:ins w:id="2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971C3AE" w14:textId="77777777" w:rsidR="005F3BAC" w:rsidRPr="00E322B7" w:rsidRDefault="005F3BAC">
            <w:pPr>
              <w:rPr>
                <w:ins w:id="290" w:author="Hoan Ng" w:date="2017-03-20T22:18:00Z"/>
                <w:rFonts w:ascii="Times New Roman" w:hAnsi="Times New Roman" w:cs="Times New Roman"/>
                <w:b/>
                <w:bCs/>
                <w:rPrChange w:id="291" w:author="pham phuong" w:date="2018-03-09T15:53:00Z">
                  <w:rPr>
                    <w:ins w:id="292" w:author="Hoan Ng" w:date="2017-03-20T22:18:00Z"/>
                    <w:b/>
                    <w:bCs/>
                  </w:rPr>
                </w:rPrChange>
              </w:rPr>
            </w:pPr>
            <w:ins w:id="2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C6CD189" w14:textId="77777777" w:rsidR="005F3BAC" w:rsidRPr="00E322B7" w:rsidRDefault="005F3BAC">
            <w:pPr>
              <w:rPr>
                <w:ins w:id="295" w:author="Hoan Ng" w:date="2017-03-20T22:18:00Z"/>
                <w:rFonts w:ascii="Times New Roman" w:hAnsi="Times New Roman" w:cs="Times New Roman"/>
                <w:b/>
                <w:bCs/>
                <w:rPrChange w:id="296" w:author="pham phuong" w:date="2018-03-09T15:53:00Z">
                  <w:rPr>
                    <w:ins w:id="297" w:author="Hoan Ng" w:date="2017-03-20T22:18:00Z"/>
                    <w:b/>
                    <w:bCs/>
                  </w:rPr>
                </w:rPrChange>
              </w:rPr>
            </w:pPr>
            <w:ins w:id="2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5AF611D" w14:textId="77777777" w:rsidR="005F3BAC" w:rsidRPr="00E322B7" w:rsidRDefault="005F3BAC">
            <w:pPr>
              <w:rPr>
                <w:ins w:id="300" w:author="Hoan Ng" w:date="2017-03-20T22:18:00Z"/>
                <w:rFonts w:ascii="Times New Roman" w:hAnsi="Times New Roman" w:cs="Times New Roman"/>
                <w:b/>
                <w:bCs/>
                <w:rPrChange w:id="301" w:author="pham phuong" w:date="2018-03-09T15:53:00Z">
                  <w:rPr>
                    <w:ins w:id="302" w:author="Hoan Ng" w:date="2017-03-20T22:18:00Z"/>
                    <w:b/>
                    <w:bCs/>
                  </w:rPr>
                </w:rPrChange>
              </w:rPr>
            </w:pPr>
            <w:ins w:id="3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42B42">
        <w:trPr>
          <w:trHeight w:val="300"/>
          <w:ins w:id="305" w:author="Hoan Ng" w:date="2017-03-20T22:18:00Z"/>
        </w:trPr>
        <w:tc>
          <w:tcPr>
            <w:tcW w:w="985" w:type="dxa"/>
            <w:hideMark/>
          </w:tcPr>
          <w:p w14:paraId="41DC5C2B" w14:textId="77777777" w:rsidR="005F3BAC" w:rsidRPr="00E322B7" w:rsidRDefault="005F3BAC">
            <w:pPr>
              <w:rPr>
                <w:ins w:id="306" w:author="Hoan Ng" w:date="2017-03-20T22:18:00Z"/>
                <w:rFonts w:ascii="Times New Roman" w:hAnsi="Times New Roman" w:cs="Times New Roman"/>
                <w:b/>
                <w:bCs/>
                <w:rPrChange w:id="307" w:author="pham phuong" w:date="2018-03-09T15:53:00Z">
                  <w:rPr>
                    <w:ins w:id="308" w:author="Hoan Ng" w:date="2017-03-20T22:18:00Z"/>
                    <w:b/>
                    <w:bCs/>
                  </w:rPr>
                </w:rPrChange>
              </w:rPr>
            </w:pPr>
            <w:ins w:id="3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C8BA62" w14:textId="77777777" w:rsidR="005F3BAC" w:rsidRPr="00E322B7" w:rsidRDefault="005F3BAC" w:rsidP="005F3BAC">
            <w:pPr>
              <w:rPr>
                <w:ins w:id="311" w:author="Hoan Ng" w:date="2017-03-20T22:18:00Z"/>
                <w:rFonts w:ascii="Times New Roman" w:hAnsi="Times New Roman" w:cs="Times New Roman"/>
                <w:b/>
                <w:bCs/>
                <w:rPrChange w:id="312" w:author="pham phuong" w:date="2018-03-09T15:53:00Z">
                  <w:rPr>
                    <w:ins w:id="313" w:author="Hoan Ng" w:date="2017-03-20T22:18:00Z"/>
                    <w:b/>
                    <w:bCs/>
                  </w:rPr>
                </w:rPrChange>
              </w:rPr>
            </w:pPr>
            <w:ins w:id="3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5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</w:tcPr>
          <w:p w14:paraId="58A3167E" w14:textId="77777777" w:rsidR="005F3BAC" w:rsidRPr="00E322B7" w:rsidRDefault="005F3BAC">
            <w:pPr>
              <w:rPr>
                <w:ins w:id="316" w:author="Hoan Ng" w:date="2017-03-20T22:18:00Z"/>
                <w:rFonts w:ascii="Times New Roman" w:hAnsi="Times New Roman" w:cs="Times New Roman"/>
                <w:b/>
                <w:bCs/>
                <w:rPrChange w:id="317" w:author="pham phuong" w:date="2018-03-09T15:53:00Z">
                  <w:rPr>
                    <w:ins w:id="318" w:author="Hoan Ng" w:date="2017-03-20T22:18:00Z"/>
                    <w:b/>
                    <w:bCs/>
                  </w:rPr>
                </w:rPrChange>
              </w:rPr>
            </w:pPr>
            <w:ins w:id="3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3A2D843" w14:textId="77777777" w:rsidR="005F3BAC" w:rsidRPr="00E322B7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9T15:53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94F38D1" w14:textId="77777777" w:rsidR="005F3BAC" w:rsidRPr="00E322B7" w:rsidRDefault="005F3BAC">
            <w:pPr>
              <w:rPr>
                <w:ins w:id="326" w:author="Hoan Ng" w:date="2017-03-20T22:18:00Z"/>
                <w:rFonts w:ascii="Times New Roman" w:hAnsi="Times New Roman" w:cs="Times New Roman"/>
                <w:b/>
                <w:bCs/>
                <w:rPrChange w:id="327" w:author="pham phuong" w:date="2018-03-09T15:53:00Z">
                  <w:rPr>
                    <w:ins w:id="328" w:author="Hoan Ng" w:date="2017-03-20T22:18:00Z"/>
                    <w:b/>
                    <w:bCs/>
                  </w:rPr>
                </w:rPrChange>
              </w:rPr>
            </w:pPr>
            <w:ins w:id="3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F435F6E" w14:textId="77777777" w:rsidR="005F3BAC" w:rsidRPr="00E322B7" w:rsidRDefault="005F3BAC">
            <w:pPr>
              <w:rPr>
                <w:ins w:id="331" w:author="Hoan Ng" w:date="2017-03-20T22:18:00Z"/>
                <w:rFonts w:ascii="Times New Roman" w:hAnsi="Times New Roman" w:cs="Times New Roman"/>
                <w:b/>
                <w:bCs/>
                <w:rPrChange w:id="332" w:author="pham phuong" w:date="2018-03-09T15:53:00Z">
                  <w:rPr>
                    <w:ins w:id="333" w:author="Hoan Ng" w:date="2017-03-20T22:18:00Z"/>
                    <w:b/>
                    <w:bCs/>
                  </w:rPr>
                </w:rPrChange>
              </w:rPr>
            </w:pPr>
            <w:ins w:id="3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42B42">
        <w:trPr>
          <w:trHeight w:val="300"/>
          <w:ins w:id="336" w:author="Hoan Ng" w:date="2017-03-20T22:18:00Z"/>
        </w:trPr>
        <w:tc>
          <w:tcPr>
            <w:tcW w:w="985" w:type="dxa"/>
            <w:hideMark/>
          </w:tcPr>
          <w:p w14:paraId="61F418CB" w14:textId="77777777" w:rsidR="005F3BAC" w:rsidRPr="00E322B7" w:rsidRDefault="005F3BAC">
            <w:pPr>
              <w:rPr>
                <w:ins w:id="337" w:author="Hoan Ng" w:date="2017-03-20T22:18:00Z"/>
                <w:rFonts w:ascii="Times New Roman" w:hAnsi="Times New Roman" w:cs="Times New Roman"/>
                <w:b/>
                <w:bCs/>
                <w:rPrChange w:id="338" w:author="pham phuong" w:date="2018-03-09T15:53:00Z">
                  <w:rPr>
                    <w:ins w:id="339" w:author="Hoan Ng" w:date="2017-03-20T22:18:00Z"/>
                    <w:b/>
                    <w:bCs/>
                  </w:rPr>
                </w:rPrChange>
              </w:rPr>
            </w:pPr>
            <w:ins w:id="3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67FC16" w14:textId="77777777" w:rsidR="005F3BAC" w:rsidRPr="00E322B7" w:rsidRDefault="005F3BAC" w:rsidP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9T15:53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6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</w:tcPr>
          <w:p w14:paraId="6C3EB7C0" w14:textId="77777777" w:rsidR="005F3BAC" w:rsidRPr="00E322B7" w:rsidRDefault="005F3BAC">
            <w:pPr>
              <w:rPr>
                <w:ins w:id="347" w:author="Hoan Ng" w:date="2017-03-20T22:18:00Z"/>
                <w:rFonts w:ascii="Times New Roman" w:hAnsi="Times New Roman" w:cs="Times New Roman"/>
                <w:b/>
                <w:bCs/>
                <w:rPrChange w:id="348" w:author="pham phuong" w:date="2018-03-09T15:53:00Z">
                  <w:rPr>
                    <w:ins w:id="349" w:author="Hoan Ng" w:date="2017-03-20T22:18:00Z"/>
                    <w:b/>
                    <w:bCs/>
                  </w:rPr>
                </w:rPrChange>
              </w:rPr>
            </w:pPr>
            <w:ins w:id="3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D1C1FFC" w14:textId="77777777" w:rsidR="005F3BAC" w:rsidRPr="00E322B7" w:rsidRDefault="005F3BAC">
            <w:pPr>
              <w:rPr>
                <w:ins w:id="352" w:author="Hoan Ng" w:date="2017-03-20T22:18:00Z"/>
                <w:rFonts w:ascii="Times New Roman" w:hAnsi="Times New Roman" w:cs="Times New Roman"/>
                <w:b/>
                <w:bCs/>
                <w:rPrChange w:id="353" w:author="pham phuong" w:date="2018-03-09T15:53:00Z">
                  <w:rPr>
                    <w:ins w:id="354" w:author="Hoan Ng" w:date="2017-03-20T22:18:00Z"/>
                    <w:b/>
                    <w:bCs/>
                  </w:rPr>
                </w:rPrChange>
              </w:rPr>
            </w:pPr>
            <w:ins w:id="3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03DB4A" w14:textId="77777777" w:rsidR="005F3BAC" w:rsidRPr="00E322B7" w:rsidRDefault="005F3BAC">
            <w:pPr>
              <w:rPr>
                <w:ins w:id="357" w:author="Hoan Ng" w:date="2017-03-20T22:18:00Z"/>
                <w:rFonts w:ascii="Times New Roman" w:hAnsi="Times New Roman" w:cs="Times New Roman"/>
                <w:b/>
                <w:bCs/>
                <w:rPrChange w:id="358" w:author="pham phuong" w:date="2018-03-09T15:53:00Z">
                  <w:rPr>
                    <w:ins w:id="359" w:author="Hoan Ng" w:date="2017-03-20T22:18:00Z"/>
                    <w:b/>
                    <w:bCs/>
                  </w:rPr>
                </w:rPrChange>
              </w:rPr>
            </w:pPr>
            <w:ins w:id="3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E00906E" w14:textId="77777777" w:rsidR="005F3BAC" w:rsidRPr="00E322B7" w:rsidRDefault="005F3BAC">
            <w:pPr>
              <w:rPr>
                <w:ins w:id="362" w:author="Hoan Ng" w:date="2017-03-20T22:18:00Z"/>
                <w:rFonts w:ascii="Times New Roman" w:hAnsi="Times New Roman" w:cs="Times New Roman"/>
                <w:b/>
                <w:bCs/>
                <w:rPrChange w:id="363" w:author="pham phuong" w:date="2018-03-09T15:53:00Z">
                  <w:rPr>
                    <w:ins w:id="364" w:author="Hoan Ng" w:date="2017-03-20T22:18:00Z"/>
                    <w:b/>
                    <w:bCs/>
                  </w:rPr>
                </w:rPrChange>
              </w:rPr>
            </w:pPr>
            <w:ins w:id="3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42B42">
        <w:trPr>
          <w:trHeight w:val="300"/>
          <w:ins w:id="367" w:author="Hoan Ng" w:date="2017-03-20T22:18:00Z"/>
        </w:trPr>
        <w:tc>
          <w:tcPr>
            <w:tcW w:w="985" w:type="dxa"/>
            <w:hideMark/>
          </w:tcPr>
          <w:p w14:paraId="79E7677C" w14:textId="77777777" w:rsidR="005F3BAC" w:rsidRPr="00E322B7" w:rsidRDefault="005F3BAC">
            <w:pPr>
              <w:rPr>
                <w:ins w:id="368" w:author="Hoan Ng" w:date="2017-03-20T22:18:00Z"/>
                <w:rFonts w:ascii="Times New Roman" w:hAnsi="Times New Roman" w:cs="Times New Roman"/>
                <w:b/>
                <w:bCs/>
                <w:rPrChange w:id="369" w:author="pham phuong" w:date="2018-03-09T15:53:00Z">
                  <w:rPr>
                    <w:ins w:id="370" w:author="Hoan Ng" w:date="2017-03-20T22:18:00Z"/>
                    <w:b/>
                    <w:bCs/>
                  </w:rPr>
                </w:rPrChange>
              </w:rPr>
            </w:pPr>
            <w:ins w:id="3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79F336" w14:textId="77777777" w:rsidR="005F3BAC" w:rsidRPr="00E322B7" w:rsidRDefault="005F3BAC">
            <w:pPr>
              <w:rPr>
                <w:ins w:id="373" w:author="Hoan Ng" w:date="2017-03-20T22:18:00Z"/>
                <w:rFonts w:ascii="Times New Roman" w:hAnsi="Times New Roman" w:cs="Times New Roman"/>
                <w:b/>
                <w:bCs/>
                <w:rPrChange w:id="374" w:author="pham phuong" w:date="2018-03-09T15:53:00Z">
                  <w:rPr>
                    <w:ins w:id="375" w:author="Hoan Ng" w:date="2017-03-20T22:18:00Z"/>
                    <w:b/>
                    <w:bCs/>
                  </w:rPr>
                </w:rPrChange>
              </w:rPr>
            </w:pPr>
            <w:ins w:id="3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7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</w:tcPr>
          <w:p w14:paraId="0A743F81" w14:textId="77777777" w:rsidR="005F3BAC" w:rsidRPr="00E322B7" w:rsidRDefault="005F3BAC">
            <w:pPr>
              <w:rPr>
                <w:ins w:id="378" w:author="Hoan Ng" w:date="2017-03-20T22:18:00Z"/>
                <w:rFonts w:ascii="Times New Roman" w:hAnsi="Times New Roman" w:cs="Times New Roman"/>
                <w:b/>
                <w:bCs/>
                <w:rPrChange w:id="379" w:author="pham phuong" w:date="2018-03-09T15:53:00Z">
                  <w:rPr>
                    <w:ins w:id="380" w:author="Hoan Ng" w:date="2017-03-20T22:18:00Z"/>
                    <w:b/>
                    <w:bCs/>
                  </w:rPr>
                </w:rPrChange>
              </w:rPr>
            </w:pPr>
            <w:ins w:id="3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B4E605" w14:textId="77777777" w:rsidR="005F3BAC" w:rsidRPr="00E322B7" w:rsidRDefault="005F3BAC">
            <w:pPr>
              <w:rPr>
                <w:ins w:id="383" w:author="Hoan Ng" w:date="2017-03-20T22:18:00Z"/>
                <w:rFonts w:ascii="Times New Roman" w:hAnsi="Times New Roman" w:cs="Times New Roman"/>
                <w:b/>
                <w:bCs/>
                <w:rPrChange w:id="384" w:author="pham phuong" w:date="2018-03-09T15:53:00Z">
                  <w:rPr>
                    <w:ins w:id="385" w:author="Hoan Ng" w:date="2017-03-20T22:18:00Z"/>
                    <w:b/>
                    <w:bCs/>
                  </w:rPr>
                </w:rPrChange>
              </w:rPr>
            </w:pPr>
            <w:ins w:id="3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EE92376" w14:textId="77777777" w:rsidR="005F3BAC" w:rsidRPr="00E322B7" w:rsidRDefault="005F3BAC">
            <w:pPr>
              <w:rPr>
                <w:ins w:id="388" w:author="Hoan Ng" w:date="2017-03-20T22:18:00Z"/>
                <w:rFonts w:ascii="Times New Roman" w:hAnsi="Times New Roman" w:cs="Times New Roman"/>
                <w:b/>
                <w:bCs/>
                <w:rPrChange w:id="389" w:author="pham phuong" w:date="2018-03-09T15:53:00Z">
                  <w:rPr>
                    <w:ins w:id="390" w:author="Hoan Ng" w:date="2017-03-20T22:18:00Z"/>
                    <w:b/>
                    <w:bCs/>
                  </w:rPr>
                </w:rPrChange>
              </w:rPr>
            </w:pPr>
            <w:ins w:id="3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10230F3" w14:textId="77777777" w:rsidR="005F3BAC" w:rsidRPr="00E322B7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9T15:53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42B42">
        <w:trPr>
          <w:trHeight w:val="300"/>
          <w:ins w:id="398" w:author="Hoan Ng" w:date="2017-03-20T22:18:00Z"/>
        </w:trPr>
        <w:tc>
          <w:tcPr>
            <w:tcW w:w="985" w:type="dxa"/>
            <w:hideMark/>
          </w:tcPr>
          <w:p w14:paraId="0E7CB688" w14:textId="77777777" w:rsidR="005F3BAC" w:rsidRPr="00E322B7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9T15:53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1732A30" w14:textId="77777777" w:rsidR="005F3BAC" w:rsidRPr="00E322B7" w:rsidRDefault="005F3BAC" w:rsidP="005F3BAC">
            <w:pPr>
              <w:rPr>
                <w:ins w:id="404" w:author="Hoan Ng" w:date="2017-03-20T22:18:00Z"/>
                <w:rFonts w:ascii="Times New Roman" w:hAnsi="Times New Roman" w:cs="Times New Roman"/>
                <w:b/>
                <w:bCs/>
                <w:rPrChange w:id="405" w:author="pham phuong" w:date="2018-03-09T15:53:00Z">
                  <w:rPr>
                    <w:ins w:id="406" w:author="Hoan Ng" w:date="2017-03-20T22:18:00Z"/>
                    <w:b/>
                    <w:bCs/>
                  </w:rPr>
                </w:rPrChange>
              </w:rPr>
            </w:pPr>
            <w:ins w:id="4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8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</w:tcPr>
          <w:p w14:paraId="1A2668C7" w14:textId="77777777" w:rsidR="005F3BAC" w:rsidRPr="00E322B7" w:rsidRDefault="005F3BAC">
            <w:pPr>
              <w:rPr>
                <w:ins w:id="409" w:author="Hoan Ng" w:date="2017-03-20T22:18:00Z"/>
                <w:rFonts w:ascii="Times New Roman" w:hAnsi="Times New Roman" w:cs="Times New Roman"/>
                <w:b/>
                <w:bCs/>
                <w:rPrChange w:id="410" w:author="pham phuong" w:date="2018-03-09T15:53:00Z">
                  <w:rPr>
                    <w:ins w:id="411" w:author="Hoan Ng" w:date="2017-03-20T22:18:00Z"/>
                    <w:b/>
                    <w:bCs/>
                  </w:rPr>
                </w:rPrChange>
              </w:rPr>
            </w:pPr>
            <w:ins w:id="4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E8E5F00" w14:textId="77777777" w:rsidR="005F3BAC" w:rsidRPr="00E322B7" w:rsidRDefault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9T15:53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6DF727E" w14:textId="77777777" w:rsidR="005F3BAC" w:rsidRPr="00E322B7" w:rsidRDefault="005F3BAC">
            <w:pPr>
              <w:rPr>
                <w:ins w:id="419" w:author="Hoan Ng" w:date="2017-03-20T22:18:00Z"/>
                <w:rFonts w:ascii="Times New Roman" w:hAnsi="Times New Roman" w:cs="Times New Roman"/>
                <w:b/>
                <w:bCs/>
                <w:rPrChange w:id="420" w:author="pham phuong" w:date="2018-03-09T15:53:00Z">
                  <w:rPr>
                    <w:ins w:id="421" w:author="Hoan Ng" w:date="2017-03-20T22:18:00Z"/>
                    <w:b/>
                    <w:bCs/>
                  </w:rPr>
                </w:rPrChange>
              </w:rPr>
            </w:pPr>
            <w:ins w:id="4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5383068" w14:textId="77777777" w:rsidR="005F3BAC" w:rsidRPr="00E322B7" w:rsidRDefault="005F3BAC">
            <w:pPr>
              <w:rPr>
                <w:ins w:id="424" w:author="Hoan Ng" w:date="2017-03-20T22:18:00Z"/>
                <w:rFonts w:ascii="Times New Roman" w:hAnsi="Times New Roman" w:cs="Times New Roman"/>
                <w:b/>
                <w:bCs/>
                <w:rPrChange w:id="425" w:author="pham phuong" w:date="2018-03-09T15:53:00Z">
                  <w:rPr>
                    <w:ins w:id="426" w:author="Hoan Ng" w:date="2017-03-20T22:18:00Z"/>
                    <w:b/>
                    <w:bCs/>
                  </w:rPr>
                </w:rPrChange>
              </w:rPr>
            </w:pPr>
            <w:ins w:id="4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42B42">
        <w:trPr>
          <w:trHeight w:val="300"/>
          <w:ins w:id="429" w:author="Hoan Ng" w:date="2017-03-20T22:18:00Z"/>
        </w:trPr>
        <w:tc>
          <w:tcPr>
            <w:tcW w:w="985" w:type="dxa"/>
            <w:hideMark/>
          </w:tcPr>
          <w:p w14:paraId="0B6D8E67" w14:textId="77777777" w:rsidR="005F3BAC" w:rsidRPr="00E322B7" w:rsidRDefault="005F3BAC">
            <w:pPr>
              <w:rPr>
                <w:ins w:id="430" w:author="Hoan Ng" w:date="2017-03-20T22:18:00Z"/>
                <w:rFonts w:ascii="Times New Roman" w:hAnsi="Times New Roman" w:cs="Times New Roman"/>
                <w:b/>
                <w:bCs/>
                <w:rPrChange w:id="431" w:author="pham phuong" w:date="2018-03-09T15:53:00Z">
                  <w:rPr>
                    <w:ins w:id="432" w:author="Hoan Ng" w:date="2017-03-20T22:18:00Z"/>
                    <w:b/>
                    <w:bCs/>
                  </w:rPr>
                </w:rPrChange>
              </w:rPr>
            </w:pPr>
            <w:ins w:id="4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4FCBCDE" w14:textId="77777777" w:rsidR="005F3BAC" w:rsidRPr="00E322B7" w:rsidRDefault="005F3BAC" w:rsidP="005F3BAC">
            <w:pPr>
              <w:rPr>
                <w:ins w:id="435" w:author="Hoan Ng" w:date="2017-03-20T22:18:00Z"/>
                <w:rFonts w:ascii="Times New Roman" w:hAnsi="Times New Roman" w:cs="Times New Roman"/>
                <w:b/>
                <w:bCs/>
                <w:rPrChange w:id="436" w:author="pham phuong" w:date="2018-03-09T15:53:00Z">
                  <w:rPr>
                    <w:ins w:id="437" w:author="Hoan Ng" w:date="2017-03-20T22:18:00Z"/>
                    <w:b/>
                    <w:bCs/>
                  </w:rPr>
                </w:rPrChange>
              </w:rPr>
            </w:pPr>
            <w:ins w:id="4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9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</w:tcPr>
          <w:p w14:paraId="6EE65402" w14:textId="77777777" w:rsidR="005F3BAC" w:rsidRPr="00E322B7" w:rsidRDefault="005F3BAC">
            <w:pPr>
              <w:rPr>
                <w:ins w:id="440" w:author="Hoan Ng" w:date="2017-03-20T22:18:00Z"/>
                <w:rFonts w:ascii="Times New Roman" w:hAnsi="Times New Roman" w:cs="Times New Roman"/>
                <w:b/>
                <w:bCs/>
                <w:rPrChange w:id="441" w:author="pham phuong" w:date="2018-03-09T15:53:00Z">
                  <w:rPr>
                    <w:ins w:id="442" w:author="Hoan Ng" w:date="2017-03-20T22:18:00Z"/>
                    <w:b/>
                    <w:bCs/>
                  </w:rPr>
                </w:rPrChange>
              </w:rPr>
            </w:pPr>
            <w:ins w:id="4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1531B5E2" w14:textId="77777777" w:rsidR="005F3BAC" w:rsidRPr="00E322B7" w:rsidRDefault="005F3BAC">
            <w:pPr>
              <w:rPr>
                <w:ins w:id="445" w:author="Hoan Ng" w:date="2017-03-20T22:18:00Z"/>
                <w:rFonts w:ascii="Times New Roman" w:hAnsi="Times New Roman" w:cs="Times New Roman"/>
                <w:b/>
                <w:bCs/>
                <w:rPrChange w:id="446" w:author="pham phuong" w:date="2018-03-09T15:53:00Z">
                  <w:rPr>
                    <w:ins w:id="447" w:author="Hoan Ng" w:date="2017-03-20T22:18:00Z"/>
                    <w:b/>
                    <w:bCs/>
                  </w:rPr>
                </w:rPrChange>
              </w:rPr>
            </w:pPr>
            <w:ins w:id="4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F1B5AF8" w14:textId="77777777" w:rsidR="005F3BAC" w:rsidRPr="00E322B7" w:rsidRDefault="005F3BAC">
            <w:pPr>
              <w:rPr>
                <w:ins w:id="450" w:author="Hoan Ng" w:date="2017-03-20T22:18:00Z"/>
                <w:rFonts w:ascii="Times New Roman" w:hAnsi="Times New Roman" w:cs="Times New Roman"/>
                <w:b/>
                <w:bCs/>
                <w:rPrChange w:id="451" w:author="pham phuong" w:date="2018-03-09T15:53:00Z">
                  <w:rPr>
                    <w:ins w:id="452" w:author="Hoan Ng" w:date="2017-03-20T22:18:00Z"/>
                    <w:b/>
                    <w:bCs/>
                  </w:rPr>
                </w:rPrChange>
              </w:rPr>
            </w:pPr>
            <w:ins w:id="4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7DBAF4" w14:textId="77777777" w:rsidR="005F3BAC" w:rsidRPr="00E322B7" w:rsidRDefault="005F3BAC">
            <w:pPr>
              <w:rPr>
                <w:ins w:id="455" w:author="Hoan Ng" w:date="2017-03-20T22:18:00Z"/>
                <w:rFonts w:ascii="Times New Roman" w:hAnsi="Times New Roman" w:cs="Times New Roman"/>
                <w:b/>
                <w:bCs/>
                <w:rPrChange w:id="456" w:author="pham phuong" w:date="2018-03-09T15:53:00Z">
                  <w:rPr>
                    <w:ins w:id="457" w:author="Hoan Ng" w:date="2017-03-20T22:18:00Z"/>
                    <w:b/>
                    <w:bCs/>
                  </w:rPr>
                </w:rPrChange>
              </w:rPr>
            </w:pPr>
            <w:ins w:id="4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42B42">
        <w:trPr>
          <w:trHeight w:val="300"/>
          <w:ins w:id="460" w:author="Hoan Ng" w:date="2017-03-20T22:18:00Z"/>
        </w:trPr>
        <w:tc>
          <w:tcPr>
            <w:tcW w:w="985" w:type="dxa"/>
            <w:hideMark/>
          </w:tcPr>
          <w:p w14:paraId="0B988F34" w14:textId="77777777" w:rsidR="005F3BAC" w:rsidRPr="00E322B7" w:rsidRDefault="005F3BAC">
            <w:pPr>
              <w:rPr>
                <w:ins w:id="461" w:author="Hoan Ng" w:date="2017-03-20T22:18:00Z"/>
                <w:rFonts w:ascii="Times New Roman" w:hAnsi="Times New Roman" w:cs="Times New Roman"/>
                <w:b/>
                <w:bCs/>
                <w:rPrChange w:id="462" w:author="pham phuong" w:date="2018-03-09T15:53:00Z">
                  <w:rPr>
                    <w:ins w:id="463" w:author="Hoan Ng" w:date="2017-03-20T22:18:00Z"/>
                    <w:b/>
                    <w:bCs/>
                  </w:rPr>
                </w:rPrChange>
              </w:rPr>
            </w:pPr>
            <w:ins w:id="4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6BA7EDA" w14:textId="77777777" w:rsidR="005F3BAC" w:rsidRPr="00E322B7" w:rsidRDefault="005F3BAC" w:rsidP="005F3BAC">
            <w:pPr>
              <w:rPr>
                <w:ins w:id="466" w:author="Hoan Ng" w:date="2017-03-20T22:18:00Z"/>
                <w:rFonts w:ascii="Times New Roman" w:hAnsi="Times New Roman" w:cs="Times New Roman"/>
                <w:b/>
                <w:bCs/>
                <w:rPrChange w:id="467" w:author="pham phuong" w:date="2018-03-09T15:53:00Z">
                  <w:rPr>
                    <w:ins w:id="468" w:author="Hoan Ng" w:date="2017-03-20T22:18:00Z"/>
                    <w:b/>
                    <w:bCs/>
                  </w:rPr>
                </w:rPrChange>
              </w:rPr>
            </w:pPr>
            <w:ins w:id="4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0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</w:tcPr>
          <w:p w14:paraId="6BA15D8A" w14:textId="77777777" w:rsidR="005F3BAC" w:rsidRPr="00E322B7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9T15:53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8E6A26" w14:textId="77777777" w:rsidR="005F3BAC" w:rsidRPr="00E322B7" w:rsidRDefault="005F3BAC">
            <w:pPr>
              <w:rPr>
                <w:ins w:id="476" w:author="Hoan Ng" w:date="2017-03-20T22:18:00Z"/>
                <w:rFonts w:ascii="Times New Roman" w:hAnsi="Times New Roman" w:cs="Times New Roman"/>
                <w:b/>
                <w:bCs/>
                <w:rPrChange w:id="477" w:author="pham phuong" w:date="2018-03-09T15:53:00Z">
                  <w:rPr>
                    <w:ins w:id="478" w:author="Hoan Ng" w:date="2017-03-20T22:18:00Z"/>
                    <w:b/>
                    <w:bCs/>
                  </w:rPr>
                </w:rPrChange>
              </w:rPr>
            </w:pPr>
            <w:ins w:id="4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A8B06BF" w14:textId="77777777" w:rsidR="005F3BAC" w:rsidRPr="00E322B7" w:rsidRDefault="005F3BAC">
            <w:pPr>
              <w:rPr>
                <w:ins w:id="481" w:author="Hoan Ng" w:date="2017-03-20T22:18:00Z"/>
                <w:rFonts w:ascii="Times New Roman" w:hAnsi="Times New Roman" w:cs="Times New Roman"/>
                <w:b/>
                <w:bCs/>
                <w:rPrChange w:id="482" w:author="pham phuong" w:date="2018-03-09T15:53:00Z">
                  <w:rPr>
                    <w:ins w:id="483" w:author="Hoan Ng" w:date="2017-03-20T22:18:00Z"/>
                    <w:b/>
                    <w:bCs/>
                  </w:rPr>
                </w:rPrChange>
              </w:rPr>
            </w:pPr>
            <w:ins w:id="4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28ED083" w14:textId="77777777" w:rsidR="005F3BAC" w:rsidRPr="00E322B7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9T15:53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42B42">
        <w:trPr>
          <w:trHeight w:val="300"/>
          <w:ins w:id="491" w:author="Hoan Ng" w:date="2017-03-20T22:18:00Z"/>
        </w:trPr>
        <w:tc>
          <w:tcPr>
            <w:tcW w:w="985" w:type="dxa"/>
            <w:hideMark/>
          </w:tcPr>
          <w:p w14:paraId="292554E9" w14:textId="77777777" w:rsidR="005F3BAC" w:rsidRPr="00E322B7" w:rsidRDefault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9T15:53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8374364" w14:textId="77777777" w:rsidR="005F3BAC" w:rsidRPr="00E322B7" w:rsidRDefault="005F3BAC" w:rsidP="005F3BAC">
            <w:pPr>
              <w:rPr>
                <w:ins w:id="497" w:author="Hoan Ng" w:date="2017-03-20T22:18:00Z"/>
                <w:rFonts w:ascii="Times New Roman" w:hAnsi="Times New Roman" w:cs="Times New Roman"/>
                <w:b/>
                <w:bCs/>
                <w:rPrChange w:id="498" w:author="pham phuong" w:date="2018-03-09T15:53:00Z">
                  <w:rPr>
                    <w:ins w:id="499" w:author="Hoan Ng" w:date="2017-03-20T22:18:00Z"/>
                    <w:b/>
                    <w:bCs/>
                  </w:rPr>
                </w:rPrChange>
              </w:rPr>
            </w:pPr>
            <w:ins w:id="5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1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</w:tcPr>
          <w:p w14:paraId="1B211784" w14:textId="77777777" w:rsidR="005F3BAC" w:rsidRPr="00E322B7" w:rsidRDefault="005F3BAC">
            <w:pPr>
              <w:rPr>
                <w:ins w:id="502" w:author="Hoan Ng" w:date="2017-03-20T22:18:00Z"/>
                <w:rFonts w:ascii="Times New Roman" w:hAnsi="Times New Roman" w:cs="Times New Roman"/>
                <w:b/>
                <w:bCs/>
                <w:rPrChange w:id="503" w:author="pham phuong" w:date="2018-03-09T15:53:00Z">
                  <w:rPr>
                    <w:ins w:id="504" w:author="Hoan Ng" w:date="2017-03-20T22:18:00Z"/>
                    <w:b/>
                    <w:bCs/>
                  </w:rPr>
                </w:rPrChange>
              </w:rPr>
            </w:pPr>
            <w:ins w:id="5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8FE1AB" w14:textId="77777777" w:rsidR="005F3BAC" w:rsidRPr="00E322B7" w:rsidRDefault="005F3BAC">
            <w:pPr>
              <w:rPr>
                <w:ins w:id="507" w:author="Hoan Ng" w:date="2017-03-20T22:18:00Z"/>
                <w:rFonts w:ascii="Times New Roman" w:hAnsi="Times New Roman" w:cs="Times New Roman"/>
                <w:b/>
                <w:bCs/>
                <w:rPrChange w:id="508" w:author="pham phuong" w:date="2018-03-09T15:53:00Z">
                  <w:rPr>
                    <w:ins w:id="509" w:author="Hoan Ng" w:date="2017-03-20T22:18:00Z"/>
                    <w:b/>
                    <w:bCs/>
                  </w:rPr>
                </w:rPrChange>
              </w:rPr>
            </w:pPr>
            <w:ins w:id="5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D1383C" w14:textId="77777777" w:rsidR="005F3BAC" w:rsidRPr="00E322B7" w:rsidRDefault="005F3BAC">
            <w:pPr>
              <w:rPr>
                <w:ins w:id="512" w:author="Hoan Ng" w:date="2017-03-20T22:18:00Z"/>
                <w:rFonts w:ascii="Times New Roman" w:hAnsi="Times New Roman" w:cs="Times New Roman"/>
                <w:b/>
                <w:bCs/>
                <w:rPrChange w:id="513" w:author="pham phuong" w:date="2018-03-09T15:53:00Z">
                  <w:rPr>
                    <w:ins w:id="514" w:author="Hoan Ng" w:date="2017-03-20T22:18:00Z"/>
                    <w:b/>
                    <w:bCs/>
                  </w:rPr>
                </w:rPrChange>
              </w:rPr>
            </w:pPr>
            <w:ins w:id="5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E672AD7" w14:textId="77777777" w:rsidR="005F3BAC" w:rsidRPr="00E322B7" w:rsidRDefault="005F3BAC">
            <w:pPr>
              <w:rPr>
                <w:ins w:id="517" w:author="Hoan Ng" w:date="2017-03-20T22:18:00Z"/>
                <w:rFonts w:ascii="Times New Roman" w:hAnsi="Times New Roman" w:cs="Times New Roman"/>
                <w:b/>
                <w:bCs/>
                <w:rPrChange w:id="518" w:author="pham phuong" w:date="2018-03-09T15:53:00Z">
                  <w:rPr>
                    <w:ins w:id="519" w:author="Hoan Ng" w:date="2017-03-20T22:18:00Z"/>
                    <w:b/>
                    <w:bCs/>
                  </w:rPr>
                </w:rPrChange>
              </w:rPr>
            </w:pPr>
            <w:ins w:id="5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42B42">
        <w:trPr>
          <w:trHeight w:val="300"/>
          <w:ins w:id="522" w:author="Hoan Ng" w:date="2017-03-20T22:18:00Z"/>
        </w:trPr>
        <w:tc>
          <w:tcPr>
            <w:tcW w:w="985" w:type="dxa"/>
            <w:hideMark/>
          </w:tcPr>
          <w:p w14:paraId="3B06D1DA" w14:textId="77777777" w:rsidR="005F3BAC" w:rsidRPr="00E322B7" w:rsidRDefault="005F3BAC">
            <w:pPr>
              <w:rPr>
                <w:ins w:id="523" w:author="Hoan Ng" w:date="2017-03-20T22:18:00Z"/>
                <w:rFonts w:ascii="Times New Roman" w:hAnsi="Times New Roman" w:cs="Times New Roman"/>
                <w:b/>
                <w:bCs/>
                <w:rPrChange w:id="524" w:author="pham phuong" w:date="2018-03-09T15:53:00Z">
                  <w:rPr>
                    <w:ins w:id="525" w:author="Hoan Ng" w:date="2017-03-20T22:18:00Z"/>
                    <w:b/>
                    <w:bCs/>
                  </w:rPr>
                </w:rPrChange>
              </w:rPr>
            </w:pPr>
            <w:ins w:id="5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FAD74CF" w14:textId="77777777" w:rsidR="005F3BAC" w:rsidRPr="00E322B7" w:rsidRDefault="005F3BAC">
            <w:pPr>
              <w:rPr>
                <w:ins w:id="528" w:author="Hoan Ng" w:date="2017-03-20T22:18:00Z"/>
                <w:rFonts w:ascii="Times New Roman" w:hAnsi="Times New Roman" w:cs="Times New Roman"/>
                <w:b/>
                <w:bCs/>
                <w:rPrChange w:id="529" w:author="pham phuong" w:date="2018-03-09T15:53:00Z">
                  <w:rPr>
                    <w:ins w:id="530" w:author="Hoan Ng" w:date="2017-03-20T22:18:00Z"/>
                    <w:b/>
                    <w:bCs/>
                  </w:rPr>
                </w:rPrChange>
              </w:rPr>
            </w:pPr>
            <w:ins w:id="5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2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</w:tcPr>
          <w:p w14:paraId="0C66F029" w14:textId="77777777" w:rsidR="005F3BAC" w:rsidRPr="00E322B7" w:rsidRDefault="005F3BAC">
            <w:pPr>
              <w:rPr>
                <w:ins w:id="533" w:author="Hoan Ng" w:date="2017-03-20T22:18:00Z"/>
                <w:rFonts w:ascii="Times New Roman" w:hAnsi="Times New Roman" w:cs="Times New Roman"/>
                <w:b/>
                <w:bCs/>
                <w:rPrChange w:id="534" w:author="pham phuong" w:date="2018-03-09T15:53:00Z">
                  <w:rPr>
                    <w:ins w:id="535" w:author="Hoan Ng" w:date="2017-03-20T22:18:00Z"/>
                    <w:b/>
                    <w:bCs/>
                  </w:rPr>
                </w:rPrChange>
              </w:rPr>
            </w:pPr>
            <w:ins w:id="5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41808E5" w14:textId="77777777" w:rsidR="005F3BAC" w:rsidRPr="00E322B7" w:rsidRDefault="005F3BAC">
            <w:pPr>
              <w:rPr>
                <w:ins w:id="538" w:author="Hoan Ng" w:date="2017-03-20T22:18:00Z"/>
                <w:rFonts w:ascii="Times New Roman" w:hAnsi="Times New Roman" w:cs="Times New Roman"/>
                <w:b/>
                <w:bCs/>
                <w:rPrChange w:id="539" w:author="pham phuong" w:date="2018-03-09T15:53:00Z">
                  <w:rPr>
                    <w:ins w:id="540" w:author="Hoan Ng" w:date="2017-03-20T22:18:00Z"/>
                    <w:b/>
                    <w:bCs/>
                  </w:rPr>
                </w:rPrChange>
              </w:rPr>
            </w:pPr>
            <w:ins w:id="5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91A1548" w14:textId="77777777" w:rsidR="005F3BAC" w:rsidRPr="00E322B7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9T15:53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8AF27B3" w14:textId="77777777" w:rsidR="005F3BAC" w:rsidRPr="00E322B7" w:rsidRDefault="005F3BAC">
            <w:pPr>
              <w:rPr>
                <w:ins w:id="548" w:author="Hoan Ng" w:date="2017-03-20T22:18:00Z"/>
                <w:rFonts w:ascii="Times New Roman" w:hAnsi="Times New Roman" w:cs="Times New Roman"/>
                <w:b/>
                <w:bCs/>
                <w:rPrChange w:id="549" w:author="pham phuong" w:date="2018-03-09T15:53:00Z">
                  <w:rPr>
                    <w:ins w:id="550" w:author="Hoan Ng" w:date="2017-03-20T22:18:00Z"/>
                    <w:b/>
                    <w:bCs/>
                  </w:rPr>
                </w:rPrChange>
              </w:rPr>
            </w:pPr>
            <w:ins w:id="5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42B42">
        <w:trPr>
          <w:trHeight w:val="300"/>
          <w:ins w:id="553" w:author="Hoan Ng" w:date="2017-03-20T22:18:00Z"/>
        </w:trPr>
        <w:tc>
          <w:tcPr>
            <w:tcW w:w="985" w:type="dxa"/>
            <w:hideMark/>
          </w:tcPr>
          <w:p w14:paraId="551740D7" w14:textId="77777777" w:rsidR="005F3BAC" w:rsidRPr="00E322B7" w:rsidRDefault="005F3BAC">
            <w:pPr>
              <w:rPr>
                <w:ins w:id="554" w:author="Hoan Ng" w:date="2017-03-20T22:18:00Z"/>
                <w:rFonts w:ascii="Times New Roman" w:hAnsi="Times New Roman" w:cs="Times New Roman"/>
                <w:b/>
                <w:bCs/>
                <w:rPrChange w:id="555" w:author="pham phuong" w:date="2018-03-09T15:53:00Z">
                  <w:rPr>
                    <w:ins w:id="556" w:author="Hoan Ng" w:date="2017-03-20T22:18:00Z"/>
                    <w:b/>
                    <w:bCs/>
                  </w:rPr>
                </w:rPrChange>
              </w:rPr>
            </w:pPr>
            <w:ins w:id="5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81F4D4C" w14:textId="77777777" w:rsidR="005F3BAC" w:rsidRPr="00E322B7" w:rsidRDefault="005F3BAC" w:rsidP="005F3BAC">
            <w:pPr>
              <w:rPr>
                <w:ins w:id="559" w:author="Hoan Ng" w:date="2017-03-20T22:18:00Z"/>
                <w:rFonts w:ascii="Times New Roman" w:hAnsi="Times New Roman" w:cs="Times New Roman"/>
                <w:b/>
                <w:bCs/>
                <w:rPrChange w:id="560" w:author="pham phuong" w:date="2018-03-09T15:53:00Z">
                  <w:rPr>
                    <w:ins w:id="561" w:author="Hoan Ng" w:date="2017-03-20T22:18:00Z"/>
                    <w:b/>
                    <w:bCs/>
                  </w:rPr>
                </w:rPrChange>
              </w:rPr>
            </w:pPr>
            <w:ins w:id="5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3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</w:tcPr>
          <w:p w14:paraId="63E5619B" w14:textId="77777777" w:rsidR="005F3BAC" w:rsidRPr="00E322B7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9T15:53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1DE6108" w14:textId="77777777" w:rsidR="005F3BAC" w:rsidRPr="00E322B7" w:rsidRDefault="005F3BAC">
            <w:pPr>
              <w:rPr>
                <w:ins w:id="569" w:author="Hoan Ng" w:date="2017-03-20T22:18:00Z"/>
                <w:rFonts w:ascii="Times New Roman" w:hAnsi="Times New Roman" w:cs="Times New Roman"/>
                <w:b/>
                <w:bCs/>
                <w:rPrChange w:id="570" w:author="pham phuong" w:date="2018-03-09T15:53:00Z">
                  <w:rPr>
                    <w:ins w:id="571" w:author="Hoan Ng" w:date="2017-03-20T22:18:00Z"/>
                    <w:b/>
                    <w:bCs/>
                  </w:rPr>
                </w:rPrChange>
              </w:rPr>
            </w:pPr>
            <w:ins w:id="5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3D550E" w14:textId="77777777" w:rsidR="005F3BAC" w:rsidRPr="00E322B7" w:rsidRDefault="005F3BAC">
            <w:pPr>
              <w:rPr>
                <w:ins w:id="574" w:author="Hoan Ng" w:date="2017-03-20T22:18:00Z"/>
                <w:rFonts w:ascii="Times New Roman" w:hAnsi="Times New Roman" w:cs="Times New Roman"/>
                <w:b/>
                <w:bCs/>
                <w:rPrChange w:id="575" w:author="pham phuong" w:date="2018-03-09T15:53:00Z">
                  <w:rPr>
                    <w:ins w:id="576" w:author="Hoan Ng" w:date="2017-03-20T22:18:00Z"/>
                    <w:b/>
                    <w:bCs/>
                  </w:rPr>
                </w:rPrChange>
              </w:rPr>
            </w:pPr>
            <w:ins w:id="5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F502AD" w14:textId="77777777" w:rsidR="005F3BAC" w:rsidRPr="00E322B7" w:rsidRDefault="005F3BAC">
            <w:pPr>
              <w:rPr>
                <w:ins w:id="579" w:author="Hoan Ng" w:date="2017-03-20T22:18:00Z"/>
                <w:rFonts w:ascii="Times New Roman" w:hAnsi="Times New Roman" w:cs="Times New Roman"/>
                <w:b/>
                <w:bCs/>
                <w:rPrChange w:id="580" w:author="pham phuong" w:date="2018-03-09T15:53:00Z">
                  <w:rPr>
                    <w:ins w:id="581" w:author="Hoan Ng" w:date="2017-03-20T22:18:00Z"/>
                    <w:b/>
                    <w:bCs/>
                  </w:rPr>
                </w:rPrChange>
              </w:rPr>
            </w:pPr>
            <w:ins w:id="5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42B42">
        <w:trPr>
          <w:trHeight w:val="300"/>
          <w:ins w:id="584" w:author="Hoan Ng" w:date="2017-03-20T22:18:00Z"/>
        </w:trPr>
        <w:tc>
          <w:tcPr>
            <w:tcW w:w="985" w:type="dxa"/>
            <w:hideMark/>
          </w:tcPr>
          <w:p w14:paraId="2AFCE6AD" w14:textId="77777777" w:rsidR="005F3BAC" w:rsidRPr="00E322B7" w:rsidRDefault="005F3BAC">
            <w:pPr>
              <w:rPr>
                <w:ins w:id="585" w:author="Hoan Ng" w:date="2017-03-20T22:18:00Z"/>
                <w:rFonts w:ascii="Times New Roman" w:hAnsi="Times New Roman" w:cs="Times New Roman"/>
                <w:b/>
                <w:bCs/>
                <w:rPrChange w:id="586" w:author="pham phuong" w:date="2018-03-09T15:53:00Z">
                  <w:rPr>
                    <w:ins w:id="587" w:author="Hoan Ng" w:date="2017-03-20T22:18:00Z"/>
                    <w:b/>
                    <w:bCs/>
                  </w:rPr>
                </w:rPrChange>
              </w:rPr>
            </w:pPr>
            <w:ins w:id="5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2A4F84" w14:textId="77777777" w:rsidR="005F3BAC" w:rsidRPr="00E322B7" w:rsidRDefault="005F3BAC" w:rsidP="005F3BAC">
            <w:pPr>
              <w:rPr>
                <w:ins w:id="590" w:author="Hoan Ng" w:date="2017-03-20T22:18:00Z"/>
                <w:rFonts w:ascii="Times New Roman" w:hAnsi="Times New Roman" w:cs="Times New Roman"/>
                <w:b/>
                <w:bCs/>
                <w:rPrChange w:id="591" w:author="pham phuong" w:date="2018-03-09T15:53:00Z">
                  <w:rPr>
                    <w:ins w:id="592" w:author="Hoan Ng" w:date="2017-03-20T22:18:00Z"/>
                    <w:b/>
                    <w:bCs/>
                  </w:rPr>
                </w:rPrChange>
              </w:rPr>
            </w:pPr>
            <w:ins w:id="5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4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</w:tcPr>
          <w:p w14:paraId="49395E88" w14:textId="77777777" w:rsidR="005F3BAC" w:rsidRPr="00E322B7" w:rsidRDefault="005F3BAC">
            <w:pPr>
              <w:rPr>
                <w:ins w:id="595" w:author="Hoan Ng" w:date="2017-03-20T22:18:00Z"/>
                <w:rFonts w:ascii="Times New Roman" w:hAnsi="Times New Roman" w:cs="Times New Roman"/>
                <w:b/>
                <w:bCs/>
                <w:rPrChange w:id="596" w:author="pham phuong" w:date="2018-03-09T15:53:00Z">
                  <w:rPr>
                    <w:ins w:id="597" w:author="Hoan Ng" w:date="2017-03-20T22:18:00Z"/>
                    <w:b/>
                    <w:bCs/>
                  </w:rPr>
                </w:rPrChange>
              </w:rPr>
            </w:pPr>
            <w:ins w:id="5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8EC709B" w14:textId="77777777" w:rsidR="005F3BAC" w:rsidRPr="00E322B7" w:rsidRDefault="005F3BAC">
            <w:pPr>
              <w:rPr>
                <w:ins w:id="600" w:author="Hoan Ng" w:date="2017-03-20T22:18:00Z"/>
                <w:rFonts w:ascii="Times New Roman" w:hAnsi="Times New Roman" w:cs="Times New Roman"/>
                <w:b/>
                <w:bCs/>
                <w:rPrChange w:id="601" w:author="pham phuong" w:date="2018-03-09T15:53:00Z">
                  <w:rPr>
                    <w:ins w:id="602" w:author="Hoan Ng" w:date="2017-03-20T22:18:00Z"/>
                    <w:b/>
                    <w:bCs/>
                  </w:rPr>
                </w:rPrChange>
              </w:rPr>
            </w:pPr>
            <w:ins w:id="6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61A8C50C" w14:textId="77777777" w:rsidR="005F3BAC" w:rsidRPr="00E322B7" w:rsidRDefault="005F3BAC">
            <w:pPr>
              <w:rPr>
                <w:ins w:id="605" w:author="Hoan Ng" w:date="2017-03-20T22:18:00Z"/>
                <w:rFonts w:ascii="Times New Roman" w:hAnsi="Times New Roman" w:cs="Times New Roman"/>
                <w:b/>
                <w:bCs/>
                <w:rPrChange w:id="606" w:author="pham phuong" w:date="2018-03-09T15:53:00Z">
                  <w:rPr>
                    <w:ins w:id="607" w:author="Hoan Ng" w:date="2017-03-20T22:18:00Z"/>
                    <w:b/>
                    <w:bCs/>
                  </w:rPr>
                </w:rPrChange>
              </w:rPr>
            </w:pPr>
            <w:ins w:id="6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29C35ED" w14:textId="77777777" w:rsidR="005F3BAC" w:rsidRPr="00E322B7" w:rsidRDefault="005F3BAC">
            <w:pPr>
              <w:rPr>
                <w:ins w:id="610" w:author="Hoan Ng" w:date="2017-03-20T22:18:00Z"/>
                <w:rFonts w:ascii="Times New Roman" w:hAnsi="Times New Roman" w:cs="Times New Roman"/>
                <w:b/>
                <w:bCs/>
                <w:rPrChange w:id="611" w:author="pham phuong" w:date="2018-03-09T15:53:00Z">
                  <w:rPr>
                    <w:ins w:id="612" w:author="Hoan Ng" w:date="2017-03-20T22:18:00Z"/>
                    <w:b/>
                    <w:bCs/>
                  </w:rPr>
                </w:rPrChange>
              </w:rPr>
            </w:pPr>
            <w:ins w:id="6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42B42">
        <w:trPr>
          <w:trHeight w:val="300"/>
          <w:ins w:id="615" w:author="Hoan Ng" w:date="2017-03-20T22:18:00Z"/>
        </w:trPr>
        <w:tc>
          <w:tcPr>
            <w:tcW w:w="985" w:type="dxa"/>
            <w:hideMark/>
          </w:tcPr>
          <w:p w14:paraId="329C82C7" w14:textId="77777777" w:rsidR="005F3BAC" w:rsidRPr="00E322B7" w:rsidRDefault="005F3BAC">
            <w:pPr>
              <w:rPr>
                <w:ins w:id="616" w:author="Hoan Ng" w:date="2017-03-20T22:18:00Z"/>
                <w:rFonts w:ascii="Times New Roman" w:hAnsi="Times New Roman" w:cs="Times New Roman"/>
                <w:b/>
                <w:bCs/>
                <w:rPrChange w:id="617" w:author="pham phuong" w:date="2018-03-09T15:53:00Z">
                  <w:rPr>
                    <w:ins w:id="618" w:author="Hoan Ng" w:date="2017-03-20T22:18:00Z"/>
                    <w:b/>
                    <w:bCs/>
                  </w:rPr>
                </w:rPrChange>
              </w:rPr>
            </w:pPr>
            <w:ins w:id="6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951D426" w14:textId="77777777" w:rsidR="005F3BAC" w:rsidRPr="00E322B7" w:rsidRDefault="005F3BAC" w:rsidP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9T15:53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5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</w:tcPr>
          <w:p w14:paraId="13449711" w14:textId="77777777" w:rsidR="005F3BAC" w:rsidRPr="00E322B7" w:rsidRDefault="005F3BAC">
            <w:pPr>
              <w:rPr>
                <w:ins w:id="626" w:author="Hoan Ng" w:date="2017-03-20T22:18:00Z"/>
                <w:rFonts w:ascii="Times New Roman" w:hAnsi="Times New Roman" w:cs="Times New Roman"/>
                <w:b/>
                <w:bCs/>
                <w:rPrChange w:id="627" w:author="pham phuong" w:date="2018-03-09T15:53:00Z">
                  <w:rPr>
                    <w:ins w:id="628" w:author="Hoan Ng" w:date="2017-03-20T22:18:00Z"/>
                    <w:b/>
                    <w:bCs/>
                  </w:rPr>
                </w:rPrChange>
              </w:rPr>
            </w:pPr>
            <w:ins w:id="6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96411CF" w14:textId="77777777" w:rsidR="005F3BAC" w:rsidRPr="00E322B7" w:rsidRDefault="005F3BAC">
            <w:pPr>
              <w:rPr>
                <w:ins w:id="631" w:author="Hoan Ng" w:date="2017-03-20T22:18:00Z"/>
                <w:rFonts w:ascii="Times New Roman" w:hAnsi="Times New Roman" w:cs="Times New Roman"/>
                <w:b/>
                <w:bCs/>
                <w:rPrChange w:id="632" w:author="pham phuong" w:date="2018-03-09T15:53:00Z">
                  <w:rPr>
                    <w:ins w:id="633" w:author="Hoan Ng" w:date="2017-03-20T22:18:00Z"/>
                    <w:b/>
                    <w:bCs/>
                  </w:rPr>
                </w:rPrChange>
              </w:rPr>
            </w:pPr>
            <w:ins w:id="6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0C199A" w14:textId="77777777" w:rsidR="005F3BAC" w:rsidRPr="00E322B7" w:rsidRDefault="005F3BAC">
            <w:pPr>
              <w:rPr>
                <w:ins w:id="636" w:author="Hoan Ng" w:date="2017-03-20T22:18:00Z"/>
                <w:rFonts w:ascii="Times New Roman" w:hAnsi="Times New Roman" w:cs="Times New Roman"/>
                <w:b/>
                <w:bCs/>
                <w:rPrChange w:id="637" w:author="pham phuong" w:date="2018-03-09T15:53:00Z">
                  <w:rPr>
                    <w:ins w:id="638" w:author="Hoan Ng" w:date="2017-03-20T22:18:00Z"/>
                    <w:b/>
                    <w:bCs/>
                  </w:rPr>
                </w:rPrChange>
              </w:rPr>
            </w:pPr>
            <w:ins w:id="6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E3EF5E6" w14:textId="77777777" w:rsidR="005F3BAC" w:rsidRPr="00E322B7" w:rsidRDefault="005F3BAC">
            <w:pPr>
              <w:rPr>
                <w:ins w:id="641" w:author="Hoan Ng" w:date="2017-03-20T22:18:00Z"/>
                <w:rFonts w:ascii="Times New Roman" w:hAnsi="Times New Roman" w:cs="Times New Roman"/>
                <w:b/>
                <w:bCs/>
                <w:rPrChange w:id="642" w:author="pham phuong" w:date="2018-03-09T15:53:00Z">
                  <w:rPr>
                    <w:ins w:id="643" w:author="Hoan Ng" w:date="2017-03-20T22:18:00Z"/>
                    <w:b/>
                    <w:bCs/>
                  </w:rPr>
                </w:rPrChange>
              </w:rPr>
            </w:pPr>
            <w:ins w:id="6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42B42">
        <w:trPr>
          <w:trHeight w:val="300"/>
          <w:ins w:id="646" w:author="Hoan Ng" w:date="2017-03-20T22:18:00Z"/>
        </w:trPr>
        <w:tc>
          <w:tcPr>
            <w:tcW w:w="985" w:type="dxa"/>
            <w:hideMark/>
          </w:tcPr>
          <w:p w14:paraId="1403FC80" w14:textId="77777777" w:rsidR="005F3BAC" w:rsidRPr="00E322B7" w:rsidRDefault="005F3BAC">
            <w:pPr>
              <w:rPr>
                <w:ins w:id="647" w:author="Hoan Ng" w:date="2017-03-20T22:18:00Z"/>
                <w:rFonts w:ascii="Times New Roman" w:hAnsi="Times New Roman" w:cs="Times New Roman"/>
                <w:b/>
                <w:bCs/>
                <w:rPrChange w:id="648" w:author="pham phuong" w:date="2018-03-09T15:53:00Z">
                  <w:rPr>
                    <w:ins w:id="649" w:author="Hoan Ng" w:date="2017-03-20T22:18:00Z"/>
                    <w:b/>
                    <w:bCs/>
                  </w:rPr>
                </w:rPrChange>
              </w:rPr>
            </w:pPr>
            <w:ins w:id="6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7FA6EA6" w14:textId="77777777" w:rsidR="005F3BAC" w:rsidRPr="00E322B7" w:rsidRDefault="005F3BAC">
            <w:pPr>
              <w:rPr>
                <w:ins w:id="652" w:author="Hoan Ng" w:date="2017-03-20T22:18:00Z"/>
                <w:rFonts w:ascii="Times New Roman" w:hAnsi="Times New Roman" w:cs="Times New Roman"/>
                <w:b/>
                <w:bCs/>
                <w:rPrChange w:id="653" w:author="pham phuong" w:date="2018-03-09T15:53:00Z">
                  <w:rPr>
                    <w:ins w:id="654" w:author="Hoan Ng" w:date="2017-03-20T22:18:00Z"/>
                    <w:b/>
                    <w:bCs/>
                  </w:rPr>
                </w:rPrChange>
              </w:rPr>
            </w:pPr>
            <w:ins w:id="6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6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</w:tcPr>
          <w:p w14:paraId="5D73C054" w14:textId="77777777" w:rsidR="005F3BAC" w:rsidRPr="00E322B7" w:rsidRDefault="005F3BAC">
            <w:pPr>
              <w:rPr>
                <w:ins w:id="657" w:author="Hoan Ng" w:date="2017-03-20T22:18:00Z"/>
                <w:rFonts w:ascii="Times New Roman" w:hAnsi="Times New Roman" w:cs="Times New Roman"/>
                <w:b/>
                <w:bCs/>
                <w:rPrChange w:id="658" w:author="pham phuong" w:date="2018-03-09T15:53:00Z">
                  <w:rPr>
                    <w:ins w:id="659" w:author="Hoan Ng" w:date="2017-03-20T22:18:00Z"/>
                    <w:b/>
                    <w:bCs/>
                  </w:rPr>
                </w:rPrChange>
              </w:rPr>
            </w:pPr>
            <w:ins w:id="6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CA63141" w14:textId="77777777" w:rsidR="005F3BAC" w:rsidRPr="00E322B7" w:rsidRDefault="005F3BAC">
            <w:pPr>
              <w:rPr>
                <w:ins w:id="662" w:author="Hoan Ng" w:date="2017-03-20T22:18:00Z"/>
                <w:rFonts w:ascii="Times New Roman" w:hAnsi="Times New Roman" w:cs="Times New Roman"/>
                <w:b/>
                <w:bCs/>
                <w:rPrChange w:id="663" w:author="pham phuong" w:date="2018-03-09T15:53:00Z">
                  <w:rPr>
                    <w:ins w:id="664" w:author="Hoan Ng" w:date="2017-03-20T22:18:00Z"/>
                    <w:b/>
                    <w:bCs/>
                  </w:rPr>
                </w:rPrChange>
              </w:rPr>
            </w:pPr>
            <w:ins w:id="6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BC632E" w14:textId="77777777" w:rsidR="005F3BAC" w:rsidRPr="00E322B7" w:rsidRDefault="005F3BAC">
            <w:pPr>
              <w:rPr>
                <w:ins w:id="667" w:author="Hoan Ng" w:date="2017-03-20T22:18:00Z"/>
                <w:rFonts w:ascii="Times New Roman" w:hAnsi="Times New Roman" w:cs="Times New Roman"/>
                <w:b/>
                <w:bCs/>
                <w:rPrChange w:id="668" w:author="pham phuong" w:date="2018-03-09T15:53:00Z">
                  <w:rPr>
                    <w:ins w:id="669" w:author="Hoan Ng" w:date="2017-03-20T22:18:00Z"/>
                    <w:b/>
                    <w:bCs/>
                  </w:rPr>
                </w:rPrChange>
              </w:rPr>
            </w:pPr>
            <w:ins w:id="6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C35AA03" w14:textId="77777777" w:rsidR="005F3BAC" w:rsidRPr="00E322B7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9T15:53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42B42">
        <w:trPr>
          <w:trHeight w:val="300"/>
          <w:ins w:id="677" w:author="Hoan Ng" w:date="2017-03-20T22:18:00Z"/>
        </w:trPr>
        <w:tc>
          <w:tcPr>
            <w:tcW w:w="985" w:type="dxa"/>
            <w:hideMark/>
          </w:tcPr>
          <w:p w14:paraId="11E07E6C" w14:textId="77777777" w:rsidR="005F3BAC" w:rsidRPr="00E322B7" w:rsidRDefault="005F3BAC">
            <w:pPr>
              <w:rPr>
                <w:ins w:id="678" w:author="Hoan Ng" w:date="2017-03-20T22:18:00Z"/>
                <w:rFonts w:ascii="Times New Roman" w:hAnsi="Times New Roman" w:cs="Times New Roman"/>
                <w:b/>
                <w:bCs/>
                <w:rPrChange w:id="679" w:author="pham phuong" w:date="2018-03-09T15:53:00Z">
                  <w:rPr>
                    <w:ins w:id="680" w:author="Hoan Ng" w:date="2017-03-20T22:18:00Z"/>
                    <w:b/>
                    <w:bCs/>
                  </w:rPr>
                </w:rPrChange>
              </w:rPr>
            </w:pPr>
            <w:ins w:id="6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5EB020" w14:textId="77777777" w:rsidR="005F3BAC" w:rsidRPr="00E322B7" w:rsidRDefault="005F3BAC">
            <w:pPr>
              <w:rPr>
                <w:ins w:id="683" w:author="Hoan Ng" w:date="2017-03-20T22:18:00Z"/>
                <w:rFonts w:ascii="Times New Roman" w:hAnsi="Times New Roman" w:cs="Times New Roman"/>
                <w:b/>
                <w:bCs/>
                <w:rPrChange w:id="684" w:author="pham phuong" w:date="2018-03-09T15:53:00Z">
                  <w:rPr>
                    <w:ins w:id="685" w:author="Hoan Ng" w:date="2017-03-20T22:18:00Z"/>
                    <w:b/>
                    <w:bCs/>
                  </w:rPr>
                </w:rPrChange>
              </w:rPr>
            </w:pPr>
            <w:ins w:id="6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7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</w:tcPr>
          <w:p w14:paraId="0797B2FD" w14:textId="77777777" w:rsidR="005F3BAC" w:rsidRPr="00E322B7" w:rsidRDefault="005F3BAC">
            <w:pPr>
              <w:rPr>
                <w:ins w:id="688" w:author="Hoan Ng" w:date="2017-03-20T22:18:00Z"/>
                <w:rFonts w:ascii="Times New Roman" w:hAnsi="Times New Roman" w:cs="Times New Roman"/>
                <w:b/>
                <w:bCs/>
                <w:rPrChange w:id="689" w:author="pham phuong" w:date="2018-03-09T15:53:00Z">
                  <w:rPr>
                    <w:ins w:id="690" w:author="Hoan Ng" w:date="2017-03-20T22:18:00Z"/>
                    <w:b/>
                    <w:bCs/>
                  </w:rPr>
                </w:rPrChange>
              </w:rPr>
            </w:pPr>
            <w:ins w:id="6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1BA5505" w14:textId="77777777" w:rsidR="005F3BAC" w:rsidRPr="00E322B7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9T15:53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45C9B19" w14:textId="77777777" w:rsidR="005F3BAC" w:rsidRPr="00E322B7" w:rsidRDefault="005F3BAC">
            <w:pPr>
              <w:rPr>
                <w:ins w:id="698" w:author="Hoan Ng" w:date="2017-03-20T22:18:00Z"/>
                <w:rFonts w:ascii="Times New Roman" w:hAnsi="Times New Roman" w:cs="Times New Roman"/>
                <w:b/>
                <w:bCs/>
                <w:rPrChange w:id="699" w:author="pham phuong" w:date="2018-03-09T15:53:00Z">
                  <w:rPr>
                    <w:ins w:id="700" w:author="Hoan Ng" w:date="2017-03-20T22:18:00Z"/>
                    <w:b/>
                    <w:bCs/>
                  </w:rPr>
                </w:rPrChange>
              </w:rPr>
            </w:pPr>
            <w:ins w:id="7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FB6F8B5" w14:textId="77777777" w:rsidR="005F3BAC" w:rsidRPr="00E322B7" w:rsidRDefault="005F3BAC">
            <w:pPr>
              <w:rPr>
                <w:ins w:id="703" w:author="Hoan Ng" w:date="2017-03-20T22:18:00Z"/>
                <w:rFonts w:ascii="Times New Roman" w:hAnsi="Times New Roman" w:cs="Times New Roman"/>
                <w:b/>
                <w:bCs/>
                <w:rPrChange w:id="704" w:author="pham phuong" w:date="2018-03-09T15:53:00Z">
                  <w:rPr>
                    <w:ins w:id="705" w:author="Hoan Ng" w:date="2017-03-20T22:18:00Z"/>
                    <w:b/>
                    <w:bCs/>
                  </w:rPr>
                </w:rPrChange>
              </w:rPr>
            </w:pPr>
            <w:ins w:id="7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42B42">
        <w:trPr>
          <w:trHeight w:val="300"/>
          <w:ins w:id="708" w:author="Hoan Ng" w:date="2017-03-20T22:18:00Z"/>
        </w:trPr>
        <w:tc>
          <w:tcPr>
            <w:tcW w:w="985" w:type="dxa"/>
            <w:hideMark/>
          </w:tcPr>
          <w:p w14:paraId="785A88AD" w14:textId="77777777" w:rsidR="005F3BAC" w:rsidRPr="00E322B7" w:rsidRDefault="005F3BAC">
            <w:pPr>
              <w:rPr>
                <w:ins w:id="709" w:author="Hoan Ng" w:date="2017-03-20T22:18:00Z"/>
                <w:rFonts w:ascii="Times New Roman" w:hAnsi="Times New Roman" w:cs="Times New Roman"/>
                <w:b/>
                <w:bCs/>
                <w:rPrChange w:id="710" w:author="pham phuong" w:date="2018-03-09T15:53:00Z">
                  <w:rPr>
                    <w:ins w:id="711" w:author="Hoan Ng" w:date="2017-03-20T22:18:00Z"/>
                    <w:b/>
                    <w:bCs/>
                  </w:rPr>
                </w:rPrChange>
              </w:rPr>
            </w:pPr>
            <w:ins w:id="7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43A50A1" w14:textId="77777777" w:rsidR="005F3BAC" w:rsidRPr="00E322B7" w:rsidRDefault="005F3BAC">
            <w:pPr>
              <w:rPr>
                <w:ins w:id="714" w:author="Hoan Ng" w:date="2017-03-20T22:18:00Z"/>
                <w:rFonts w:ascii="Times New Roman" w:hAnsi="Times New Roman" w:cs="Times New Roman"/>
                <w:b/>
                <w:bCs/>
                <w:rPrChange w:id="715" w:author="pham phuong" w:date="2018-03-09T15:53:00Z">
                  <w:rPr>
                    <w:ins w:id="716" w:author="Hoan Ng" w:date="2017-03-20T22:18:00Z"/>
                    <w:b/>
                    <w:bCs/>
                  </w:rPr>
                </w:rPrChange>
              </w:rPr>
            </w:pPr>
            <w:ins w:id="7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8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</w:tcPr>
          <w:p w14:paraId="0C340D07" w14:textId="77777777" w:rsidR="005F3BAC" w:rsidRPr="00E322B7" w:rsidRDefault="005F3BAC">
            <w:pPr>
              <w:rPr>
                <w:ins w:id="719" w:author="Hoan Ng" w:date="2017-03-20T22:18:00Z"/>
                <w:rFonts w:ascii="Times New Roman" w:hAnsi="Times New Roman" w:cs="Times New Roman"/>
                <w:b/>
                <w:bCs/>
                <w:rPrChange w:id="720" w:author="pham phuong" w:date="2018-03-09T15:53:00Z">
                  <w:rPr>
                    <w:ins w:id="721" w:author="Hoan Ng" w:date="2017-03-20T22:18:00Z"/>
                    <w:b/>
                    <w:bCs/>
                  </w:rPr>
                </w:rPrChange>
              </w:rPr>
            </w:pPr>
            <w:ins w:id="7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3E48588" w14:textId="77777777" w:rsidR="005F3BAC" w:rsidRPr="00E322B7" w:rsidRDefault="005F3BAC">
            <w:pPr>
              <w:rPr>
                <w:ins w:id="724" w:author="Hoan Ng" w:date="2017-03-20T22:18:00Z"/>
                <w:rFonts w:ascii="Times New Roman" w:hAnsi="Times New Roman" w:cs="Times New Roman"/>
                <w:b/>
                <w:bCs/>
                <w:rPrChange w:id="725" w:author="pham phuong" w:date="2018-03-09T15:53:00Z">
                  <w:rPr>
                    <w:ins w:id="726" w:author="Hoan Ng" w:date="2017-03-20T22:18:00Z"/>
                    <w:b/>
                    <w:bCs/>
                  </w:rPr>
                </w:rPrChange>
              </w:rPr>
            </w:pPr>
            <w:ins w:id="7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0E390E4" w14:textId="77777777" w:rsidR="005F3BAC" w:rsidRPr="00E322B7" w:rsidRDefault="005F3BAC">
            <w:pPr>
              <w:rPr>
                <w:ins w:id="729" w:author="Hoan Ng" w:date="2017-03-20T22:18:00Z"/>
                <w:rFonts w:ascii="Times New Roman" w:hAnsi="Times New Roman" w:cs="Times New Roman"/>
                <w:b/>
                <w:bCs/>
                <w:rPrChange w:id="730" w:author="pham phuong" w:date="2018-03-09T15:53:00Z">
                  <w:rPr>
                    <w:ins w:id="731" w:author="Hoan Ng" w:date="2017-03-20T22:18:00Z"/>
                    <w:b/>
                    <w:bCs/>
                  </w:rPr>
                </w:rPrChange>
              </w:rPr>
            </w:pPr>
            <w:ins w:id="7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53A568B" w14:textId="77777777" w:rsidR="005F3BAC" w:rsidRPr="00E322B7" w:rsidRDefault="005F3BAC">
            <w:pPr>
              <w:rPr>
                <w:ins w:id="734" w:author="Hoan Ng" w:date="2017-03-20T22:18:00Z"/>
                <w:rFonts w:ascii="Times New Roman" w:hAnsi="Times New Roman" w:cs="Times New Roman"/>
                <w:b/>
                <w:bCs/>
                <w:rPrChange w:id="735" w:author="pham phuong" w:date="2018-03-09T15:53:00Z">
                  <w:rPr>
                    <w:ins w:id="736" w:author="Hoan Ng" w:date="2017-03-20T22:18:00Z"/>
                    <w:b/>
                    <w:bCs/>
                  </w:rPr>
                </w:rPrChange>
              </w:rPr>
            </w:pPr>
            <w:ins w:id="7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42B42">
        <w:trPr>
          <w:trHeight w:val="300"/>
          <w:ins w:id="739" w:author="Hoan Ng" w:date="2017-03-20T22:18:00Z"/>
        </w:trPr>
        <w:tc>
          <w:tcPr>
            <w:tcW w:w="9350" w:type="dxa"/>
            <w:gridSpan w:val="6"/>
            <w:hideMark/>
          </w:tcPr>
          <w:p w14:paraId="68989D66" w14:textId="77777777" w:rsidR="005F3BAC" w:rsidRPr="00E322B7" w:rsidRDefault="005F3BAC">
            <w:pPr>
              <w:rPr>
                <w:ins w:id="740" w:author="Hoan Ng" w:date="2017-03-20T22:18:00Z"/>
                <w:rFonts w:ascii="Times New Roman" w:hAnsi="Times New Roman" w:cs="Times New Roman"/>
                <w:b/>
                <w:bCs/>
                <w:rPrChange w:id="741" w:author="pham phuong" w:date="2018-03-09T15:53:00Z">
                  <w:rPr>
                    <w:ins w:id="742" w:author="Hoan Ng" w:date="2017-03-20T22:18:00Z"/>
                    <w:b/>
                    <w:bCs/>
                  </w:rPr>
                </w:rPrChange>
              </w:rPr>
            </w:pPr>
            <w:ins w:id="7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4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42B42">
        <w:trPr>
          <w:trHeight w:val="300"/>
          <w:ins w:id="745" w:author="Hoan Ng" w:date="2017-03-20T22:18:00Z"/>
        </w:trPr>
        <w:tc>
          <w:tcPr>
            <w:tcW w:w="985" w:type="dxa"/>
            <w:hideMark/>
          </w:tcPr>
          <w:p w14:paraId="15994388" w14:textId="77777777" w:rsidR="005F3BAC" w:rsidRPr="00E322B7" w:rsidRDefault="005F3BAC">
            <w:pPr>
              <w:rPr>
                <w:ins w:id="746" w:author="Hoan Ng" w:date="2017-03-20T22:18:00Z"/>
                <w:rFonts w:ascii="Times New Roman" w:hAnsi="Times New Roman" w:cs="Times New Roman"/>
                <w:b/>
                <w:bCs/>
                <w:rPrChange w:id="747" w:author="pham phuong" w:date="2018-03-09T15:53:00Z">
                  <w:rPr>
                    <w:ins w:id="748" w:author="Hoan Ng" w:date="2017-03-20T22:18:00Z"/>
                    <w:b/>
                    <w:bCs/>
                  </w:rPr>
                </w:rPrChange>
              </w:rPr>
            </w:pPr>
            <w:ins w:id="7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3C073FA" w14:textId="77777777" w:rsidR="005F3BAC" w:rsidRPr="00E322B7" w:rsidRDefault="005F3BAC" w:rsidP="005F3BAC">
            <w:pPr>
              <w:rPr>
                <w:ins w:id="751" w:author="Hoan Ng" w:date="2017-03-20T22:18:00Z"/>
                <w:rFonts w:ascii="Times New Roman" w:hAnsi="Times New Roman" w:cs="Times New Roman"/>
                <w:b/>
                <w:bCs/>
                <w:rPrChange w:id="752" w:author="pham phuong" w:date="2018-03-09T15:53:00Z">
                  <w:rPr>
                    <w:ins w:id="753" w:author="Hoan Ng" w:date="2017-03-20T22:18:00Z"/>
                    <w:b/>
                    <w:bCs/>
                  </w:rPr>
                </w:rPrChange>
              </w:rPr>
            </w:pPr>
            <w:ins w:id="7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792E00CE" w14:textId="77777777" w:rsidR="005F3BAC" w:rsidRPr="00E322B7" w:rsidRDefault="005F3BAC">
            <w:pPr>
              <w:rPr>
                <w:ins w:id="756" w:author="Hoan Ng" w:date="2017-03-20T22:18:00Z"/>
                <w:rFonts w:ascii="Times New Roman" w:hAnsi="Times New Roman" w:cs="Times New Roman"/>
                <w:b/>
                <w:bCs/>
                <w:rPrChange w:id="757" w:author="pham phuong" w:date="2018-03-09T15:53:00Z">
                  <w:rPr>
                    <w:ins w:id="758" w:author="Hoan Ng" w:date="2017-03-20T22:18:00Z"/>
                    <w:b/>
                    <w:bCs/>
                  </w:rPr>
                </w:rPrChange>
              </w:rPr>
            </w:pPr>
            <w:ins w:id="7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4E1C782" w14:textId="77777777" w:rsidR="005F3BAC" w:rsidRPr="00E322B7" w:rsidRDefault="005F3BAC">
            <w:pPr>
              <w:rPr>
                <w:ins w:id="761" w:author="Hoan Ng" w:date="2017-03-20T22:18:00Z"/>
                <w:rFonts w:ascii="Times New Roman" w:hAnsi="Times New Roman" w:cs="Times New Roman"/>
                <w:b/>
                <w:bCs/>
                <w:rPrChange w:id="762" w:author="pham phuong" w:date="2018-03-09T15:53:00Z">
                  <w:rPr>
                    <w:ins w:id="763" w:author="Hoan Ng" w:date="2017-03-20T22:18:00Z"/>
                    <w:b/>
                    <w:bCs/>
                  </w:rPr>
                </w:rPrChange>
              </w:rPr>
            </w:pPr>
            <w:ins w:id="7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4AFBCFE" w14:textId="77777777" w:rsidR="005F3BAC" w:rsidRPr="00E322B7" w:rsidRDefault="005F3BAC">
            <w:pPr>
              <w:rPr>
                <w:ins w:id="766" w:author="Hoan Ng" w:date="2017-03-20T22:18:00Z"/>
                <w:rFonts w:ascii="Times New Roman" w:hAnsi="Times New Roman" w:cs="Times New Roman"/>
                <w:b/>
                <w:bCs/>
                <w:rPrChange w:id="767" w:author="pham phuong" w:date="2018-03-09T15:53:00Z">
                  <w:rPr>
                    <w:ins w:id="768" w:author="Hoan Ng" w:date="2017-03-20T22:18:00Z"/>
                    <w:b/>
                    <w:bCs/>
                  </w:rPr>
                </w:rPrChange>
              </w:rPr>
            </w:pPr>
            <w:ins w:id="7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34F20C01" w14:textId="77777777" w:rsidR="005F3BAC" w:rsidRPr="00E322B7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9T15:53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42B42">
        <w:trPr>
          <w:trHeight w:val="300"/>
          <w:ins w:id="776" w:author="Hoan Ng" w:date="2017-03-20T22:18:00Z"/>
        </w:trPr>
        <w:tc>
          <w:tcPr>
            <w:tcW w:w="985" w:type="dxa"/>
            <w:hideMark/>
          </w:tcPr>
          <w:p w14:paraId="1402FC18" w14:textId="77777777" w:rsidR="005F3BAC" w:rsidRPr="00E322B7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9T15:53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18DE036" w14:textId="77777777" w:rsidR="005F3BAC" w:rsidRPr="00E322B7" w:rsidRDefault="005F3BAC" w:rsidP="005F3BAC">
            <w:pPr>
              <w:rPr>
                <w:ins w:id="782" w:author="Hoan Ng" w:date="2017-03-20T22:18:00Z"/>
                <w:rFonts w:ascii="Times New Roman" w:hAnsi="Times New Roman" w:cs="Times New Roman"/>
                <w:b/>
                <w:bCs/>
                <w:rPrChange w:id="783" w:author="pham phuong" w:date="2018-03-09T15:53:00Z">
                  <w:rPr>
                    <w:ins w:id="784" w:author="Hoan Ng" w:date="2017-03-20T22:18:00Z"/>
                    <w:b/>
                    <w:bCs/>
                  </w:rPr>
                </w:rPrChange>
              </w:rPr>
            </w:pPr>
            <w:ins w:id="7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4ADF59FF" w14:textId="77777777" w:rsidR="005F3BAC" w:rsidRPr="00E322B7" w:rsidRDefault="005F3BAC">
            <w:pPr>
              <w:rPr>
                <w:ins w:id="787" w:author="Hoan Ng" w:date="2017-03-20T22:18:00Z"/>
                <w:rFonts w:ascii="Times New Roman" w:hAnsi="Times New Roman" w:cs="Times New Roman"/>
                <w:b/>
                <w:bCs/>
                <w:rPrChange w:id="788" w:author="pham phuong" w:date="2018-03-09T15:53:00Z">
                  <w:rPr>
                    <w:ins w:id="789" w:author="Hoan Ng" w:date="2017-03-20T22:18:00Z"/>
                    <w:b/>
                    <w:bCs/>
                  </w:rPr>
                </w:rPrChange>
              </w:rPr>
            </w:pPr>
            <w:ins w:id="7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58C786E" w14:textId="77777777" w:rsidR="005F3BAC" w:rsidRPr="00E322B7" w:rsidRDefault="005F3BAC">
            <w:pPr>
              <w:rPr>
                <w:ins w:id="792" w:author="Hoan Ng" w:date="2017-03-20T22:18:00Z"/>
                <w:rFonts w:ascii="Times New Roman" w:hAnsi="Times New Roman" w:cs="Times New Roman"/>
                <w:b/>
                <w:bCs/>
                <w:rPrChange w:id="793" w:author="pham phuong" w:date="2018-03-09T15:53:00Z">
                  <w:rPr>
                    <w:ins w:id="794" w:author="Hoan Ng" w:date="2017-03-20T22:18:00Z"/>
                    <w:b/>
                    <w:bCs/>
                  </w:rPr>
                </w:rPrChange>
              </w:rPr>
            </w:pPr>
            <w:ins w:id="7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8F50A46" w14:textId="77777777" w:rsidR="005F3BAC" w:rsidRPr="00E322B7" w:rsidRDefault="005F3BAC">
            <w:pPr>
              <w:rPr>
                <w:ins w:id="797" w:author="Hoan Ng" w:date="2017-03-20T22:18:00Z"/>
                <w:rFonts w:ascii="Times New Roman" w:hAnsi="Times New Roman" w:cs="Times New Roman"/>
                <w:b/>
                <w:bCs/>
                <w:rPrChange w:id="798" w:author="pham phuong" w:date="2018-03-09T15:53:00Z">
                  <w:rPr>
                    <w:ins w:id="799" w:author="Hoan Ng" w:date="2017-03-20T22:18:00Z"/>
                    <w:b/>
                    <w:bCs/>
                  </w:rPr>
                </w:rPrChange>
              </w:rPr>
            </w:pPr>
            <w:ins w:id="8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B97F213" w14:textId="77777777" w:rsidR="005F3BAC" w:rsidRPr="00E322B7" w:rsidRDefault="005F3BAC">
            <w:pPr>
              <w:rPr>
                <w:ins w:id="802" w:author="Hoan Ng" w:date="2017-03-20T22:18:00Z"/>
                <w:rFonts w:ascii="Times New Roman" w:hAnsi="Times New Roman" w:cs="Times New Roman"/>
                <w:b/>
                <w:bCs/>
                <w:rPrChange w:id="803" w:author="pham phuong" w:date="2018-03-09T15:53:00Z">
                  <w:rPr>
                    <w:ins w:id="804" w:author="Hoan Ng" w:date="2017-03-20T22:18:00Z"/>
                    <w:b/>
                    <w:bCs/>
                  </w:rPr>
                </w:rPrChange>
              </w:rPr>
            </w:pPr>
            <w:ins w:id="8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42B42">
        <w:trPr>
          <w:trHeight w:val="300"/>
          <w:ins w:id="807" w:author="Hoan Ng" w:date="2017-03-20T22:18:00Z"/>
        </w:trPr>
        <w:tc>
          <w:tcPr>
            <w:tcW w:w="985" w:type="dxa"/>
            <w:hideMark/>
          </w:tcPr>
          <w:p w14:paraId="6C427F8B" w14:textId="77777777" w:rsidR="005F3BAC" w:rsidRPr="00E322B7" w:rsidRDefault="005F3BAC">
            <w:pPr>
              <w:rPr>
                <w:ins w:id="808" w:author="Hoan Ng" w:date="2017-03-20T22:18:00Z"/>
                <w:rFonts w:ascii="Times New Roman" w:hAnsi="Times New Roman" w:cs="Times New Roman"/>
                <w:b/>
                <w:bCs/>
                <w:rPrChange w:id="809" w:author="pham phuong" w:date="2018-03-09T15:53:00Z">
                  <w:rPr>
                    <w:ins w:id="810" w:author="Hoan Ng" w:date="2017-03-20T22:18:00Z"/>
                    <w:b/>
                    <w:bCs/>
                  </w:rPr>
                </w:rPrChange>
              </w:rPr>
            </w:pPr>
            <w:ins w:id="8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E23EE8E" w14:textId="77777777" w:rsidR="005F3BAC" w:rsidRPr="00E322B7" w:rsidRDefault="005F3BAC" w:rsidP="005F3BAC">
            <w:pPr>
              <w:rPr>
                <w:ins w:id="813" w:author="Hoan Ng" w:date="2017-03-20T22:18:00Z"/>
                <w:rFonts w:ascii="Times New Roman" w:hAnsi="Times New Roman" w:cs="Times New Roman"/>
                <w:b/>
                <w:bCs/>
                <w:rPrChange w:id="814" w:author="pham phuong" w:date="2018-03-09T15:53:00Z">
                  <w:rPr>
                    <w:ins w:id="815" w:author="Hoan Ng" w:date="2017-03-20T22:18:00Z"/>
                    <w:b/>
                    <w:bCs/>
                  </w:rPr>
                </w:rPrChange>
              </w:rPr>
            </w:pPr>
            <w:ins w:id="8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5383AF8D" w14:textId="77777777" w:rsidR="005F3BAC" w:rsidRPr="00E322B7" w:rsidRDefault="005F3BAC">
            <w:pPr>
              <w:rPr>
                <w:ins w:id="818" w:author="Hoan Ng" w:date="2017-03-20T22:18:00Z"/>
                <w:rFonts w:ascii="Times New Roman" w:hAnsi="Times New Roman" w:cs="Times New Roman"/>
                <w:b/>
                <w:bCs/>
                <w:rPrChange w:id="819" w:author="pham phuong" w:date="2018-03-09T15:53:00Z">
                  <w:rPr>
                    <w:ins w:id="820" w:author="Hoan Ng" w:date="2017-03-20T22:18:00Z"/>
                    <w:b/>
                    <w:bCs/>
                  </w:rPr>
                </w:rPrChange>
              </w:rPr>
            </w:pPr>
            <w:ins w:id="8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F298A0" w14:textId="77777777" w:rsidR="005F3BAC" w:rsidRPr="00E322B7" w:rsidRDefault="005F3BAC">
            <w:pPr>
              <w:rPr>
                <w:ins w:id="823" w:author="Hoan Ng" w:date="2017-03-20T22:18:00Z"/>
                <w:rFonts w:ascii="Times New Roman" w:hAnsi="Times New Roman" w:cs="Times New Roman"/>
                <w:b/>
                <w:bCs/>
                <w:rPrChange w:id="824" w:author="pham phuong" w:date="2018-03-09T15:53:00Z">
                  <w:rPr>
                    <w:ins w:id="825" w:author="Hoan Ng" w:date="2017-03-20T22:18:00Z"/>
                    <w:b/>
                    <w:bCs/>
                  </w:rPr>
                </w:rPrChange>
              </w:rPr>
            </w:pPr>
            <w:ins w:id="8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D61B3F" w14:textId="77777777" w:rsidR="005F3BAC" w:rsidRPr="00E322B7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9T15:53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6E03A18" w14:textId="77777777" w:rsidR="005F3BAC" w:rsidRPr="00E322B7" w:rsidRDefault="005F3BAC">
            <w:pPr>
              <w:rPr>
                <w:ins w:id="833" w:author="Hoan Ng" w:date="2017-03-20T22:18:00Z"/>
                <w:rFonts w:ascii="Times New Roman" w:hAnsi="Times New Roman" w:cs="Times New Roman"/>
                <w:b/>
                <w:bCs/>
                <w:rPrChange w:id="834" w:author="pham phuong" w:date="2018-03-09T15:53:00Z">
                  <w:rPr>
                    <w:ins w:id="835" w:author="Hoan Ng" w:date="2017-03-20T22:18:00Z"/>
                    <w:b/>
                    <w:bCs/>
                  </w:rPr>
                </w:rPrChange>
              </w:rPr>
            </w:pPr>
            <w:ins w:id="8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42B42">
        <w:trPr>
          <w:trHeight w:val="300"/>
          <w:ins w:id="838" w:author="Hoan Ng" w:date="2017-03-20T22:18:00Z"/>
        </w:trPr>
        <w:tc>
          <w:tcPr>
            <w:tcW w:w="985" w:type="dxa"/>
            <w:hideMark/>
          </w:tcPr>
          <w:p w14:paraId="695FC2AD" w14:textId="77777777" w:rsidR="005F3BAC" w:rsidRPr="00E322B7" w:rsidRDefault="005F3BAC">
            <w:pPr>
              <w:rPr>
                <w:ins w:id="839" w:author="Hoan Ng" w:date="2017-03-20T22:18:00Z"/>
                <w:rFonts w:ascii="Times New Roman" w:hAnsi="Times New Roman" w:cs="Times New Roman"/>
                <w:b/>
                <w:bCs/>
                <w:rPrChange w:id="840" w:author="pham phuong" w:date="2018-03-09T15:53:00Z">
                  <w:rPr>
                    <w:ins w:id="841" w:author="Hoan Ng" w:date="2017-03-20T22:18:00Z"/>
                    <w:b/>
                    <w:bCs/>
                  </w:rPr>
                </w:rPrChange>
              </w:rPr>
            </w:pPr>
            <w:ins w:id="8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9BC63E8" w14:textId="77777777" w:rsidR="005F3BAC" w:rsidRPr="00E322B7" w:rsidRDefault="005F3BAC" w:rsidP="005F3BAC">
            <w:pPr>
              <w:rPr>
                <w:ins w:id="844" w:author="Hoan Ng" w:date="2017-03-20T22:18:00Z"/>
                <w:rFonts w:ascii="Times New Roman" w:hAnsi="Times New Roman" w:cs="Times New Roman"/>
                <w:b/>
                <w:bCs/>
                <w:rPrChange w:id="845" w:author="pham phuong" w:date="2018-03-09T15:53:00Z">
                  <w:rPr>
                    <w:ins w:id="846" w:author="Hoan Ng" w:date="2017-03-20T22:18:00Z"/>
                    <w:b/>
                    <w:bCs/>
                  </w:rPr>
                </w:rPrChange>
              </w:rPr>
            </w:pPr>
            <w:ins w:id="8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6B5174D3" w14:textId="77777777" w:rsidR="005F3BAC" w:rsidRPr="00E322B7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9T15:53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EFBAFAD" w14:textId="77777777" w:rsidR="005F3BAC" w:rsidRPr="00E322B7" w:rsidRDefault="005F3BAC">
            <w:pPr>
              <w:rPr>
                <w:ins w:id="854" w:author="Hoan Ng" w:date="2017-03-20T22:18:00Z"/>
                <w:rFonts w:ascii="Times New Roman" w:hAnsi="Times New Roman" w:cs="Times New Roman"/>
                <w:b/>
                <w:bCs/>
                <w:rPrChange w:id="855" w:author="pham phuong" w:date="2018-03-09T15:53:00Z">
                  <w:rPr>
                    <w:ins w:id="856" w:author="Hoan Ng" w:date="2017-03-20T22:18:00Z"/>
                    <w:b/>
                    <w:bCs/>
                  </w:rPr>
                </w:rPrChange>
              </w:rPr>
            </w:pPr>
            <w:ins w:id="8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8F3E6B" w14:textId="77777777" w:rsidR="005F3BAC" w:rsidRPr="00E322B7" w:rsidRDefault="005F3BAC">
            <w:pPr>
              <w:rPr>
                <w:ins w:id="859" w:author="Hoan Ng" w:date="2017-03-20T22:18:00Z"/>
                <w:rFonts w:ascii="Times New Roman" w:hAnsi="Times New Roman" w:cs="Times New Roman"/>
                <w:b/>
                <w:bCs/>
                <w:rPrChange w:id="860" w:author="pham phuong" w:date="2018-03-09T15:53:00Z">
                  <w:rPr>
                    <w:ins w:id="861" w:author="Hoan Ng" w:date="2017-03-20T22:18:00Z"/>
                    <w:b/>
                    <w:bCs/>
                  </w:rPr>
                </w:rPrChange>
              </w:rPr>
            </w:pPr>
            <w:ins w:id="8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5A35AE" w14:textId="77777777" w:rsidR="005F3BAC" w:rsidRPr="00E322B7" w:rsidRDefault="005F3BAC">
            <w:pPr>
              <w:rPr>
                <w:ins w:id="864" w:author="Hoan Ng" w:date="2017-03-20T22:18:00Z"/>
                <w:rFonts w:ascii="Times New Roman" w:hAnsi="Times New Roman" w:cs="Times New Roman"/>
                <w:b/>
                <w:bCs/>
                <w:rPrChange w:id="865" w:author="pham phuong" w:date="2018-03-09T15:53:00Z">
                  <w:rPr>
                    <w:ins w:id="866" w:author="Hoan Ng" w:date="2017-03-20T22:18:00Z"/>
                    <w:b/>
                    <w:bCs/>
                  </w:rPr>
                </w:rPrChange>
              </w:rPr>
            </w:pPr>
            <w:ins w:id="8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42B42">
        <w:trPr>
          <w:trHeight w:val="300"/>
          <w:ins w:id="869" w:author="Hoan Ng" w:date="2017-03-20T22:18:00Z"/>
        </w:trPr>
        <w:tc>
          <w:tcPr>
            <w:tcW w:w="9350" w:type="dxa"/>
            <w:gridSpan w:val="6"/>
            <w:hideMark/>
          </w:tcPr>
          <w:p w14:paraId="7A99724D" w14:textId="77777777" w:rsidR="005F3BAC" w:rsidRPr="00E322B7" w:rsidRDefault="005F3BAC">
            <w:pPr>
              <w:rPr>
                <w:ins w:id="870" w:author="Hoan Ng" w:date="2017-03-20T22:18:00Z"/>
                <w:rFonts w:ascii="Times New Roman" w:hAnsi="Times New Roman" w:cs="Times New Roman"/>
                <w:b/>
                <w:bCs/>
                <w:rPrChange w:id="871" w:author="pham phuong" w:date="2018-03-09T15:53:00Z">
                  <w:rPr>
                    <w:ins w:id="872" w:author="Hoan Ng" w:date="2017-03-20T22:18:00Z"/>
                    <w:b/>
                    <w:bCs/>
                  </w:rPr>
                </w:rPrChange>
              </w:rPr>
            </w:pPr>
            <w:ins w:id="8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4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42B42">
        <w:trPr>
          <w:trHeight w:val="300"/>
          <w:ins w:id="875" w:author="Hoan Ng" w:date="2017-03-20T22:18:00Z"/>
        </w:trPr>
        <w:tc>
          <w:tcPr>
            <w:tcW w:w="985" w:type="dxa"/>
            <w:hideMark/>
          </w:tcPr>
          <w:p w14:paraId="327164D6" w14:textId="77777777" w:rsidR="005F3BAC" w:rsidRPr="00E322B7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9T15:53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362C40" w14:textId="77777777" w:rsidR="005F3BAC" w:rsidRPr="00E322B7" w:rsidRDefault="005F3BAC" w:rsidP="005F3BAC">
            <w:pPr>
              <w:rPr>
                <w:ins w:id="881" w:author="Hoan Ng" w:date="2017-03-20T22:18:00Z"/>
                <w:rFonts w:ascii="Times New Roman" w:hAnsi="Times New Roman" w:cs="Times New Roman"/>
                <w:b/>
                <w:bCs/>
                <w:rPrChange w:id="882" w:author="pham phuong" w:date="2018-03-09T15:53:00Z">
                  <w:rPr>
                    <w:ins w:id="883" w:author="Hoan Ng" w:date="2017-03-20T22:18:00Z"/>
                    <w:b/>
                    <w:bCs/>
                  </w:rPr>
                </w:rPrChange>
              </w:rPr>
            </w:pPr>
            <w:ins w:id="8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104C6A2C" w14:textId="77777777" w:rsidR="005F3BAC" w:rsidRPr="00E322B7" w:rsidRDefault="005F3BAC">
            <w:pPr>
              <w:rPr>
                <w:ins w:id="886" w:author="Hoan Ng" w:date="2017-03-20T22:18:00Z"/>
                <w:rFonts w:ascii="Times New Roman" w:hAnsi="Times New Roman" w:cs="Times New Roman"/>
                <w:b/>
                <w:bCs/>
                <w:rPrChange w:id="887" w:author="pham phuong" w:date="2018-03-09T15:53:00Z">
                  <w:rPr>
                    <w:ins w:id="888" w:author="Hoan Ng" w:date="2017-03-20T22:18:00Z"/>
                    <w:b/>
                    <w:bCs/>
                  </w:rPr>
                </w:rPrChange>
              </w:rPr>
            </w:pPr>
            <w:ins w:id="8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E91C212" w14:textId="77777777" w:rsidR="005F3BAC" w:rsidRPr="00E322B7" w:rsidRDefault="005F3BAC">
            <w:pPr>
              <w:rPr>
                <w:ins w:id="891" w:author="Hoan Ng" w:date="2017-03-20T22:18:00Z"/>
                <w:rFonts w:ascii="Times New Roman" w:hAnsi="Times New Roman" w:cs="Times New Roman"/>
                <w:b/>
                <w:bCs/>
                <w:rPrChange w:id="892" w:author="pham phuong" w:date="2018-03-09T15:53:00Z">
                  <w:rPr>
                    <w:ins w:id="893" w:author="Hoan Ng" w:date="2017-03-20T22:18:00Z"/>
                    <w:b/>
                    <w:bCs/>
                  </w:rPr>
                </w:rPrChange>
              </w:rPr>
            </w:pPr>
            <w:ins w:id="8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8CF0D33" w14:textId="77777777" w:rsidR="005F3BAC" w:rsidRPr="00E322B7" w:rsidRDefault="005F3BAC">
            <w:pPr>
              <w:rPr>
                <w:ins w:id="896" w:author="Hoan Ng" w:date="2017-03-20T22:18:00Z"/>
                <w:rFonts w:ascii="Times New Roman" w:hAnsi="Times New Roman" w:cs="Times New Roman"/>
                <w:b/>
                <w:bCs/>
                <w:rPrChange w:id="897" w:author="pham phuong" w:date="2018-03-09T15:53:00Z">
                  <w:rPr>
                    <w:ins w:id="898" w:author="Hoan Ng" w:date="2017-03-20T22:18:00Z"/>
                    <w:b/>
                    <w:bCs/>
                  </w:rPr>
                </w:rPrChange>
              </w:rPr>
            </w:pPr>
            <w:ins w:id="89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A3A1D24" w14:textId="77777777" w:rsidR="005F3BAC" w:rsidRPr="00E322B7" w:rsidRDefault="005F3BAC">
            <w:pPr>
              <w:rPr>
                <w:ins w:id="901" w:author="Hoan Ng" w:date="2017-03-20T22:18:00Z"/>
                <w:rFonts w:ascii="Times New Roman" w:hAnsi="Times New Roman" w:cs="Times New Roman"/>
                <w:b/>
                <w:bCs/>
                <w:rPrChange w:id="902" w:author="pham phuong" w:date="2018-03-09T15:53:00Z">
                  <w:rPr>
                    <w:ins w:id="903" w:author="Hoan Ng" w:date="2017-03-20T22:18:00Z"/>
                    <w:b/>
                    <w:bCs/>
                  </w:rPr>
                </w:rPrChange>
              </w:rPr>
            </w:pPr>
            <w:ins w:id="9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42B42">
        <w:trPr>
          <w:trHeight w:val="300"/>
          <w:ins w:id="906" w:author="Hoan Ng" w:date="2017-03-20T22:18:00Z"/>
        </w:trPr>
        <w:tc>
          <w:tcPr>
            <w:tcW w:w="985" w:type="dxa"/>
            <w:hideMark/>
          </w:tcPr>
          <w:p w14:paraId="0947A5F3" w14:textId="77777777" w:rsidR="005F3BAC" w:rsidRPr="00E322B7" w:rsidRDefault="005F3BAC">
            <w:pPr>
              <w:rPr>
                <w:ins w:id="907" w:author="Hoan Ng" w:date="2017-03-20T22:18:00Z"/>
                <w:rFonts w:ascii="Times New Roman" w:hAnsi="Times New Roman" w:cs="Times New Roman"/>
                <w:b/>
                <w:bCs/>
                <w:rPrChange w:id="908" w:author="pham phuong" w:date="2018-03-09T15:53:00Z">
                  <w:rPr>
                    <w:ins w:id="909" w:author="Hoan Ng" w:date="2017-03-20T22:18:00Z"/>
                    <w:b/>
                    <w:bCs/>
                  </w:rPr>
                </w:rPrChange>
              </w:rPr>
            </w:pPr>
            <w:ins w:id="9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B61979" w14:textId="77777777" w:rsidR="005F3BAC" w:rsidRPr="00E322B7" w:rsidRDefault="005F3BAC" w:rsidP="005F3BAC">
            <w:pPr>
              <w:rPr>
                <w:ins w:id="912" w:author="Hoan Ng" w:date="2017-03-20T22:18:00Z"/>
                <w:rFonts w:ascii="Times New Roman" w:hAnsi="Times New Roman" w:cs="Times New Roman"/>
                <w:b/>
                <w:bCs/>
                <w:rPrChange w:id="913" w:author="pham phuong" w:date="2018-03-09T15:53:00Z">
                  <w:rPr>
                    <w:ins w:id="914" w:author="Hoan Ng" w:date="2017-03-20T22:18:00Z"/>
                    <w:b/>
                    <w:bCs/>
                  </w:rPr>
                </w:rPrChange>
              </w:rPr>
            </w:pPr>
            <w:ins w:id="9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10FBF84A" w14:textId="77777777" w:rsidR="005F3BAC" w:rsidRPr="00E322B7" w:rsidRDefault="005F3BAC">
            <w:pPr>
              <w:rPr>
                <w:ins w:id="917" w:author="Hoan Ng" w:date="2017-03-20T22:18:00Z"/>
                <w:rFonts w:ascii="Times New Roman" w:hAnsi="Times New Roman" w:cs="Times New Roman"/>
                <w:b/>
                <w:bCs/>
                <w:rPrChange w:id="918" w:author="pham phuong" w:date="2018-03-09T15:53:00Z">
                  <w:rPr>
                    <w:ins w:id="919" w:author="Hoan Ng" w:date="2017-03-20T22:18:00Z"/>
                    <w:b/>
                    <w:bCs/>
                  </w:rPr>
                </w:rPrChange>
              </w:rPr>
            </w:pPr>
            <w:ins w:id="9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D70E219" w14:textId="77777777" w:rsidR="005F3BAC" w:rsidRPr="00E322B7" w:rsidRDefault="005F3BAC">
            <w:pPr>
              <w:rPr>
                <w:ins w:id="922" w:author="Hoan Ng" w:date="2017-03-20T22:18:00Z"/>
                <w:rFonts w:ascii="Times New Roman" w:hAnsi="Times New Roman" w:cs="Times New Roman"/>
                <w:b/>
                <w:bCs/>
                <w:rPrChange w:id="923" w:author="pham phuong" w:date="2018-03-09T15:53:00Z">
                  <w:rPr>
                    <w:ins w:id="924" w:author="Hoan Ng" w:date="2017-03-20T22:18:00Z"/>
                    <w:b/>
                    <w:bCs/>
                  </w:rPr>
                </w:rPrChange>
              </w:rPr>
            </w:pPr>
            <w:ins w:id="9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9EA58B" w14:textId="77777777" w:rsidR="005F3BAC" w:rsidRPr="00E322B7" w:rsidRDefault="005F3BAC">
            <w:pPr>
              <w:rPr>
                <w:ins w:id="927" w:author="Hoan Ng" w:date="2017-03-20T22:18:00Z"/>
                <w:rFonts w:ascii="Times New Roman" w:hAnsi="Times New Roman" w:cs="Times New Roman"/>
                <w:b/>
                <w:bCs/>
                <w:rPrChange w:id="928" w:author="pham phuong" w:date="2018-03-09T15:53:00Z">
                  <w:rPr>
                    <w:ins w:id="929" w:author="Hoan Ng" w:date="2017-03-20T22:18:00Z"/>
                    <w:b/>
                    <w:bCs/>
                  </w:rPr>
                </w:rPrChange>
              </w:rPr>
            </w:pPr>
            <w:ins w:id="9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741C07F" w14:textId="77777777" w:rsidR="005F3BAC" w:rsidRPr="00E322B7" w:rsidRDefault="005F3BAC">
            <w:pPr>
              <w:rPr>
                <w:ins w:id="932" w:author="Hoan Ng" w:date="2017-03-20T22:18:00Z"/>
                <w:rFonts w:ascii="Times New Roman" w:hAnsi="Times New Roman" w:cs="Times New Roman"/>
                <w:b/>
                <w:bCs/>
                <w:rPrChange w:id="933" w:author="pham phuong" w:date="2018-03-09T15:53:00Z">
                  <w:rPr>
                    <w:ins w:id="934" w:author="Hoan Ng" w:date="2017-03-20T22:18:00Z"/>
                    <w:b/>
                    <w:bCs/>
                  </w:rPr>
                </w:rPrChange>
              </w:rPr>
            </w:pPr>
            <w:ins w:id="9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42B42">
        <w:trPr>
          <w:trHeight w:val="300"/>
          <w:ins w:id="937" w:author="Hoan Ng" w:date="2017-03-20T22:18:00Z"/>
        </w:trPr>
        <w:tc>
          <w:tcPr>
            <w:tcW w:w="985" w:type="dxa"/>
            <w:hideMark/>
          </w:tcPr>
          <w:p w14:paraId="26DBBE15" w14:textId="77777777" w:rsidR="005F3BAC" w:rsidRPr="00E322B7" w:rsidRDefault="005F3BAC">
            <w:pPr>
              <w:rPr>
                <w:ins w:id="938" w:author="Hoan Ng" w:date="2017-03-20T22:18:00Z"/>
                <w:rFonts w:ascii="Times New Roman" w:hAnsi="Times New Roman" w:cs="Times New Roman"/>
                <w:b/>
                <w:bCs/>
                <w:rPrChange w:id="939" w:author="pham phuong" w:date="2018-03-09T15:53:00Z">
                  <w:rPr>
                    <w:ins w:id="940" w:author="Hoan Ng" w:date="2017-03-20T22:18:00Z"/>
                    <w:b/>
                    <w:bCs/>
                  </w:rPr>
                </w:rPrChange>
              </w:rPr>
            </w:pPr>
            <w:ins w:id="9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717F50F" w14:textId="77777777" w:rsidR="005F3BAC" w:rsidRPr="00E322B7" w:rsidRDefault="005F3BAC" w:rsidP="005F3BAC">
            <w:pPr>
              <w:rPr>
                <w:ins w:id="943" w:author="Hoan Ng" w:date="2017-03-20T22:18:00Z"/>
                <w:rFonts w:ascii="Times New Roman" w:hAnsi="Times New Roman" w:cs="Times New Roman"/>
                <w:b/>
                <w:bCs/>
                <w:rPrChange w:id="944" w:author="pham phuong" w:date="2018-03-09T15:53:00Z">
                  <w:rPr>
                    <w:ins w:id="945" w:author="Hoan Ng" w:date="2017-03-20T22:18:00Z"/>
                    <w:b/>
                    <w:bCs/>
                  </w:rPr>
                </w:rPrChange>
              </w:rPr>
            </w:pPr>
            <w:ins w:id="9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4D212617" w14:textId="77777777" w:rsidR="005F3BAC" w:rsidRPr="00E322B7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9T15:53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BBF163A" w14:textId="77777777" w:rsidR="005F3BAC" w:rsidRPr="00E322B7" w:rsidRDefault="005F3BAC">
            <w:pPr>
              <w:rPr>
                <w:ins w:id="953" w:author="Hoan Ng" w:date="2017-03-20T22:18:00Z"/>
                <w:rFonts w:ascii="Times New Roman" w:hAnsi="Times New Roman" w:cs="Times New Roman"/>
                <w:b/>
                <w:bCs/>
                <w:rPrChange w:id="954" w:author="pham phuong" w:date="2018-03-09T15:53:00Z">
                  <w:rPr>
                    <w:ins w:id="955" w:author="Hoan Ng" w:date="2017-03-20T22:18:00Z"/>
                    <w:b/>
                    <w:bCs/>
                  </w:rPr>
                </w:rPrChange>
              </w:rPr>
            </w:pPr>
            <w:ins w:id="9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CC468B1" w14:textId="77777777" w:rsidR="005F3BAC" w:rsidRPr="00E322B7" w:rsidRDefault="005F3BAC">
            <w:pPr>
              <w:rPr>
                <w:ins w:id="958" w:author="Hoan Ng" w:date="2017-03-20T22:18:00Z"/>
                <w:rFonts w:ascii="Times New Roman" w:hAnsi="Times New Roman" w:cs="Times New Roman"/>
                <w:b/>
                <w:bCs/>
                <w:rPrChange w:id="959" w:author="pham phuong" w:date="2018-03-09T15:53:00Z">
                  <w:rPr>
                    <w:ins w:id="960" w:author="Hoan Ng" w:date="2017-03-20T22:18:00Z"/>
                    <w:b/>
                    <w:bCs/>
                  </w:rPr>
                </w:rPrChange>
              </w:rPr>
            </w:pPr>
            <w:ins w:id="9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5F11BED" w14:textId="77777777" w:rsidR="005F3BAC" w:rsidRPr="00E322B7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9T15:53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42B42">
        <w:trPr>
          <w:trHeight w:val="300"/>
          <w:ins w:id="968" w:author="Hoan Ng" w:date="2017-03-20T22:18:00Z"/>
        </w:trPr>
        <w:tc>
          <w:tcPr>
            <w:tcW w:w="985" w:type="dxa"/>
            <w:hideMark/>
          </w:tcPr>
          <w:p w14:paraId="4AD638F6" w14:textId="77777777" w:rsidR="005F3BAC" w:rsidRPr="00E322B7" w:rsidRDefault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9T15:53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3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</w:tcPr>
          <w:p w14:paraId="17541341" w14:textId="77777777" w:rsidR="005F3BAC" w:rsidRPr="00E322B7" w:rsidRDefault="005F3BAC" w:rsidP="005F3BAC">
            <w:pPr>
              <w:rPr>
                <w:ins w:id="974" w:author="Hoan Ng" w:date="2017-03-20T22:18:00Z"/>
                <w:rFonts w:ascii="Times New Roman" w:hAnsi="Times New Roman" w:cs="Times New Roman"/>
                <w:b/>
                <w:bCs/>
                <w:rPrChange w:id="975" w:author="pham phuong" w:date="2018-03-09T15:53:00Z">
                  <w:rPr>
                    <w:ins w:id="976" w:author="Hoan Ng" w:date="2017-03-20T22:18:00Z"/>
                    <w:b/>
                    <w:bCs/>
                  </w:rPr>
                </w:rPrChange>
              </w:rPr>
            </w:pPr>
            <w:ins w:id="9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0F736EF2" w14:textId="77777777" w:rsidR="005F3BAC" w:rsidRPr="00E322B7" w:rsidRDefault="005F3BAC">
            <w:pPr>
              <w:rPr>
                <w:ins w:id="979" w:author="Hoan Ng" w:date="2017-03-20T22:18:00Z"/>
                <w:rFonts w:ascii="Times New Roman" w:hAnsi="Times New Roman" w:cs="Times New Roman"/>
                <w:b/>
                <w:bCs/>
                <w:rPrChange w:id="980" w:author="pham phuong" w:date="2018-03-09T15:53:00Z">
                  <w:rPr>
                    <w:ins w:id="981" w:author="Hoan Ng" w:date="2017-03-20T22:18:00Z"/>
                    <w:b/>
                    <w:bCs/>
                  </w:rPr>
                </w:rPrChange>
              </w:rPr>
            </w:pPr>
            <w:ins w:id="9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A73F495" w14:textId="77777777" w:rsidR="005F3BAC" w:rsidRPr="00E322B7" w:rsidRDefault="005F3BAC">
            <w:pPr>
              <w:rPr>
                <w:ins w:id="984" w:author="Hoan Ng" w:date="2017-03-20T22:18:00Z"/>
                <w:rFonts w:ascii="Times New Roman" w:hAnsi="Times New Roman" w:cs="Times New Roman"/>
                <w:b/>
                <w:bCs/>
                <w:rPrChange w:id="985" w:author="pham phuong" w:date="2018-03-09T15:53:00Z">
                  <w:rPr>
                    <w:ins w:id="986" w:author="Hoan Ng" w:date="2017-03-20T22:18:00Z"/>
                    <w:b/>
                    <w:bCs/>
                  </w:rPr>
                </w:rPrChange>
              </w:rPr>
            </w:pPr>
            <w:ins w:id="9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7ADA96" w14:textId="77777777" w:rsidR="005F3BAC" w:rsidRPr="00E322B7" w:rsidRDefault="005F3BAC">
            <w:pPr>
              <w:rPr>
                <w:ins w:id="989" w:author="Hoan Ng" w:date="2017-03-20T22:18:00Z"/>
                <w:rFonts w:ascii="Times New Roman" w:hAnsi="Times New Roman" w:cs="Times New Roman"/>
                <w:b/>
                <w:bCs/>
                <w:rPrChange w:id="990" w:author="pham phuong" w:date="2018-03-09T15:53:00Z">
                  <w:rPr>
                    <w:ins w:id="991" w:author="Hoan Ng" w:date="2017-03-20T22:18:00Z"/>
                    <w:b/>
                    <w:bCs/>
                  </w:rPr>
                </w:rPrChange>
              </w:rPr>
            </w:pPr>
            <w:ins w:id="9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D2079E4" w14:textId="77777777" w:rsidR="005F3BAC" w:rsidRPr="00E322B7" w:rsidRDefault="005F3BAC">
            <w:pPr>
              <w:rPr>
                <w:ins w:id="994" w:author="Hoan Ng" w:date="2017-03-20T22:18:00Z"/>
                <w:rFonts w:ascii="Times New Roman" w:hAnsi="Times New Roman" w:cs="Times New Roman"/>
                <w:b/>
                <w:bCs/>
                <w:rPrChange w:id="995" w:author="pham phuong" w:date="2018-03-09T15:53:00Z">
                  <w:rPr>
                    <w:ins w:id="996" w:author="Hoan Ng" w:date="2017-03-20T22:18:00Z"/>
                    <w:b/>
                    <w:bCs/>
                  </w:rPr>
                </w:rPrChange>
              </w:rPr>
            </w:pPr>
            <w:ins w:id="9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42B42">
        <w:trPr>
          <w:trHeight w:val="300"/>
          <w:ins w:id="999" w:author="Hoan Ng" w:date="2017-03-20T22:18:00Z"/>
        </w:trPr>
        <w:tc>
          <w:tcPr>
            <w:tcW w:w="9350" w:type="dxa"/>
            <w:gridSpan w:val="6"/>
            <w:hideMark/>
          </w:tcPr>
          <w:p w14:paraId="584D1CC3" w14:textId="77777777" w:rsidR="005F3BAC" w:rsidRPr="00E322B7" w:rsidRDefault="005F3BAC">
            <w:pPr>
              <w:rPr>
                <w:ins w:id="1000" w:author="Hoan Ng" w:date="2017-03-20T22:18:00Z"/>
                <w:rFonts w:ascii="Times New Roman" w:hAnsi="Times New Roman" w:cs="Times New Roman"/>
                <w:b/>
                <w:bCs/>
                <w:rPrChange w:id="1001" w:author="pham phuong" w:date="2018-03-09T15:53:00Z">
                  <w:rPr>
                    <w:ins w:id="1002" w:author="Hoan Ng" w:date="2017-03-20T22:18:00Z"/>
                    <w:b/>
                    <w:bCs/>
                  </w:rPr>
                </w:rPrChange>
              </w:rPr>
            </w:pPr>
            <w:ins w:id="10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4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42B42">
        <w:trPr>
          <w:trHeight w:val="300"/>
          <w:ins w:id="1005" w:author="Hoan Ng" w:date="2017-03-20T22:18:00Z"/>
        </w:trPr>
        <w:tc>
          <w:tcPr>
            <w:tcW w:w="985" w:type="dxa"/>
            <w:hideMark/>
          </w:tcPr>
          <w:p w14:paraId="5EC285D6" w14:textId="77777777" w:rsidR="005F3BAC" w:rsidRPr="00E322B7" w:rsidRDefault="005F3BAC">
            <w:pPr>
              <w:rPr>
                <w:ins w:id="1006" w:author="Hoan Ng" w:date="2017-03-20T22:18:00Z"/>
                <w:rFonts w:ascii="Times New Roman" w:hAnsi="Times New Roman" w:cs="Times New Roman"/>
                <w:b/>
                <w:bCs/>
                <w:rPrChange w:id="1007" w:author="pham phuong" w:date="2018-03-09T15:53:00Z">
                  <w:rPr>
                    <w:ins w:id="1008" w:author="Hoan Ng" w:date="2017-03-20T22:18:00Z"/>
                    <w:b/>
                    <w:bCs/>
                  </w:rPr>
                </w:rPrChange>
              </w:rPr>
            </w:pPr>
            <w:ins w:id="10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7955B3A" w14:textId="77777777" w:rsidR="005F3BAC" w:rsidRPr="00E322B7" w:rsidRDefault="005F3BAC" w:rsidP="005F3BAC">
            <w:pPr>
              <w:rPr>
                <w:ins w:id="1011" w:author="Hoan Ng" w:date="2017-03-20T22:18:00Z"/>
                <w:rFonts w:ascii="Times New Roman" w:hAnsi="Times New Roman" w:cs="Times New Roman"/>
                <w:b/>
                <w:bCs/>
                <w:rPrChange w:id="1012" w:author="pham phuong" w:date="2018-03-09T15:53:00Z">
                  <w:rPr>
                    <w:ins w:id="1013" w:author="Hoan Ng" w:date="2017-03-20T22:18:00Z"/>
                    <w:b/>
                    <w:bCs/>
                  </w:rPr>
                </w:rPrChange>
              </w:rPr>
            </w:pPr>
            <w:ins w:id="10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5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</w:tcPr>
          <w:p w14:paraId="67D99CE8" w14:textId="77777777" w:rsidR="005F3BAC" w:rsidRPr="00E322B7" w:rsidRDefault="005F3BAC">
            <w:pPr>
              <w:rPr>
                <w:ins w:id="1016" w:author="Hoan Ng" w:date="2017-03-20T22:18:00Z"/>
                <w:rFonts w:ascii="Times New Roman" w:hAnsi="Times New Roman" w:cs="Times New Roman"/>
                <w:b/>
                <w:bCs/>
                <w:rPrChange w:id="1017" w:author="pham phuong" w:date="2018-03-09T15:53:00Z">
                  <w:rPr>
                    <w:ins w:id="1018" w:author="Hoan Ng" w:date="2017-03-20T22:18:00Z"/>
                    <w:b/>
                    <w:bCs/>
                  </w:rPr>
                </w:rPrChange>
              </w:rPr>
            </w:pPr>
            <w:ins w:id="10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2654C25" w14:textId="77777777" w:rsidR="005F3BAC" w:rsidRPr="00E322B7" w:rsidRDefault="005F3BAC">
            <w:pPr>
              <w:rPr>
                <w:ins w:id="1021" w:author="Hoan Ng" w:date="2017-03-20T22:18:00Z"/>
                <w:rFonts w:ascii="Times New Roman" w:hAnsi="Times New Roman" w:cs="Times New Roman"/>
                <w:b/>
                <w:bCs/>
                <w:rPrChange w:id="1022" w:author="pham phuong" w:date="2018-03-09T15:53:00Z">
                  <w:rPr>
                    <w:ins w:id="1023" w:author="Hoan Ng" w:date="2017-03-20T22:18:00Z"/>
                    <w:b/>
                    <w:bCs/>
                  </w:rPr>
                </w:rPrChange>
              </w:rPr>
            </w:pPr>
            <w:ins w:id="10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326F572" w14:textId="77777777" w:rsidR="005F3BAC" w:rsidRPr="00E322B7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9T15:53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A2CD43" w14:textId="77777777" w:rsidR="005F3BAC" w:rsidRPr="00E322B7" w:rsidRDefault="005F3BAC">
            <w:pPr>
              <w:rPr>
                <w:ins w:id="1031" w:author="Hoan Ng" w:date="2017-03-20T22:18:00Z"/>
                <w:rFonts w:ascii="Times New Roman" w:hAnsi="Times New Roman" w:cs="Times New Roman"/>
                <w:b/>
                <w:bCs/>
                <w:rPrChange w:id="1032" w:author="pham phuong" w:date="2018-03-09T15:53:00Z">
                  <w:rPr>
                    <w:ins w:id="1033" w:author="Hoan Ng" w:date="2017-03-20T22:18:00Z"/>
                    <w:b/>
                    <w:bCs/>
                  </w:rPr>
                </w:rPrChange>
              </w:rPr>
            </w:pPr>
            <w:ins w:id="10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42B42">
        <w:trPr>
          <w:trHeight w:val="300"/>
          <w:ins w:id="1036" w:author="Hoan Ng" w:date="2017-03-20T22:18:00Z"/>
        </w:trPr>
        <w:tc>
          <w:tcPr>
            <w:tcW w:w="985" w:type="dxa"/>
            <w:hideMark/>
          </w:tcPr>
          <w:p w14:paraId="642F01F8" w14:textId="77777777" w:rsidR="005F3BAC" w:rsidRPr="00E322B7" w:rsidRDefault="005F3BAC">
            <w:pPr>
              <w:rPr>
                <w:ins w:id="1037" w:author="Hoan Ng" w:date="2017-03-20T22:18:00Z"/>
                <w:rFonts w:ascii="Times New Roman" w:hAnsi="Times New Roman" w:cs="Times New Roman"/>
                <w:b/>
                <w:bCs/>
                <w:rPrChange w:id="1038" w:author="pham phuong" w:date="2018-03-09T15:53:00Z">
                  <w:rPr>
                    <w:ins w:id="1039" w:author="Hoan Ng" w:date="2017-03-20T22:18:00Z"/>
                    <w:b/>
                    <w:bCs/>
                  </w:rPr>
                </w:rPrChange>
              </w:rPr>
            </w:pPr>
            <w:ins w:id="10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A6B662D" w14:textId="77777777" w:rsidR="005F3BAC" w:rsidRPr="00E322B7" w:rsidRDefault="005F3BAC" w:rsidP="005F3BAC">
            <w:pPr>
              <w:rPr>
                <w:ins w:id="1042" w:author="Hoan Ng" w:date="2017-03-20T22:18:00Z"/>
                <w:rFonts w:ascii="Times New Roman" w:hAnsi="Times New Roman" w:cs="Times New Roman"/>
                <w:b/>
                <w:bCs/>
                <w:rPrChange w:id="1043" w:author="pham phuong" w:date="2018-03-09T15:53:00Z">
                  <w:rPr>
                    <w:ins w:id="1044" w:author="Hoan Ng" w:date="2017-03-20T22:18:00Z"/>
                    <w:b/>
                    <w:bCs/>
                  </w:rPr>
                </w:rPrChange>
              </w:rPr>
            </w:pPr>
            <w:ins w:id="10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6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</w:tcPr>
          <w:p w14:paraId="053BB972" w14:textId="77777777" w:rsidR="005F3BAC" w:rsidRPr="00E322B7" w:rsidRDefault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9T15:53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460FDF" w14:textId="77777777" w:rsidR="005F3BAC" w:rsidRPr="00E322B7" w:rsidRDefault="005F3BAC">
            <w:pPr>
              <w:rPr>
                <w:ins w:id="1052" w:author="Hoan Ng" w:date="2017-03-20T22:18:00Z"/>
                <w:rFonts w:ascii="Times New Roman" w:hAnsi="Times New Roman" w:cs="Times New Roman"/>
                <w:b/>
                <w:bCs/>
                <w:rPrChange w:id="1053" w:author="pham phuong" w:date="2018-03-09T15:53:00Z">
                  <w:rPr>
                    <w:ins w:id="1054" w:author="Hoan Ng" w:date="2017-03-20T22:18:00Z"/>
                    <w:b/>
                    <w:bCs/>
                  </w:rPr>
                </w:rPrChange>
              </w:rPr>
            </w:pPr>
            <w:ins w:id="10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DDBC677" w14:textId="77777777" w:rsidR="005F3BAC" w:rsidRPr="00E322B7" w:rsidRDefault="005F3BAC">
            <w:pPr>
              <w:rPr>
                <w:ins w:id="1057" w:author="Hoan Ng" w:date="2017-03-20T22:18:00Z"/>
                <w:rFonts w:ascii="Times New Roman" w:hAnsi="Times New Roman" w:cs="Times New Roman"/>
                <w:b/>
                <w:bCs/>
                <w:rPrChange w:id="1058" w:author="pham phuong" w:date="2018-03-09T15:53:00Z">
                  <w:rPr>
                    <w:ins w:id="1059" w:author="Hoan Ng" w:date="2017-03-20T22:18:00Z"/>
                    <w:b/>
                    <w:bCs/>
                  </w:rPr>
                </w:rPrChange>
              </w:rPr>
            </w:pPr>
            <w:ins w:id="10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3597EA7" w14:textId="77777777" w:rsidR="005F3BAC" w:rsidRPr="00E322B7" w:rsidRDefault="005F3BAC">
            <w:pPr>
              <w:rPr>
                <w:ins w:id="1062" w:author="Hoan Ng" w:date="2017-03-20T22:18:00Z"/>
                <w:rFonts w:ascii="Times New Roman" w:hAnsi="Times New Roman" w:cs="Times New Roman"/>
                <w:b/>
                <w:bCs/>
                <w:rPrChange w:id="1063" w:author="pham phuong" w:date="2018-03-09T15:53:00Z">
                  <w:rPr>
                    <w:ins w:id="1064" w:author="Hoan Ng" w:date="2017-03-20T22:18:00Z"/>
                    <w:b/>
                    <w:bCs/>
                  </w:rPr>
                </w:rPrChange>
              </w:rPr>
            </w:pPr>
            <w:ins w:id="10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42B42">
        <w:trPr>
          <w:trHeight w:val="300"/>
          <w:ins w:id="1067" w:author="Hoan Ng" w:date="2017-03-20T22:18:00Z"/>
        </w:trPr>
        <w:tc>
          <w:tcPr>
            <w:tcW w:w="985" w:type="dxa"/>
            <w:hideMark/>
          </w:tcPr>
          <w:p w14:paraId="56E93A65" w14:textId="77777777" w:rsidR="005F3BAC" w:rsidRPr="00E322B7" w:rsidRDefault="005F3BAC">
            <w:pPr>
              <w:rPr>
                <w:ins w:id="1068" w:author="Hoan Ng" w:date="2017-03-20T22:18:00Z"/>
                <w:rFonts w:ascii="Times New Roman" w:hAnsi="Times New Roman" w:cs="Times New Roman"/>
                <w:b/>
                <w:bCs/>
                <w:rPrChange w:id="1069" w:author="pham phuong" w:date="2018-03-09T15:53:00Z">
                  <w:rPr>
                    <w:ins w:id="1070" w:author="Hoan Ng" w:date="2017-03-20T22:18:00Z"/>
                    <w:b/>
                    <w:bCs/>
                  </w:rPr>
                </w:rPrChange>
              </w:rPr>
            </w:pPr>
            <w:ins w:id="10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C722AB4" w14:textId="77777777" w:rsidR="005F3BAC" w:rsidRPr="00E322B7" w:rsidRDefault="005F3BAC" w:rsidP="005F3BAC">
            <w:pPr>
              <w:rPr>
                <w:ins w:id="1073" w:author="Hoan Ng" w:date="2017-03-20T22:18:00Z"/>
                <w:rFonts w:ascii="Times New Roman" w:hAnsi="Times New Roman" w:cs="Times New Roman"/>
                <w:b/>
                <w:bCs/>
                <w:rPrChange w:id="1074" w:author="pham phuong" w:date="2018-03-09T15:53:00Z">
                  <w:rPr>
                    <w:ins w:id="1075" w:author="Hoan Ng" w:date="2017-03-20T22:18:00Z"/>
                    <w:b/>
                    <w:bCs/>
                  </w:rPr>
                </w:rPrChange>
              </w:rPr>
            </w:pPr>
            <w:ins w:id="10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7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</w:tcPr>
          <w:p w14:paraId="52DD1873" w14:textId="77777777" w:rsidR="005F3BAC" w:rsidRPr="00E322B7" w:rsidRDefault="005F3BAC">
            <w:pPr>
              <w:rPr>
                <w:ins w:id="1078" w:author="Hoan Ng" w:date="2017-03-20T22:18:00Z"/>
                <w:rFonts w:ascii="Times New Roman" w:hAnsi="Times New Roman" w:cs="Times New Roman"/>
                <w:b/>
                <w:bCs/>
                <w:rPrChange w:id="1079" w:author="pham phuong" w:date="2018-03-09T15:53:00Z">
                  <w:rPr>
                    <w:ins w:id="1080" w:author="Hoan Ng" w:date="2017-03-20T22:18:00Z"/>
                    <w:b/>
                    <w:bCs/>
                  </w:rPr>
                </w:rPrChange>
              </w:rPr>
            </w:pPr>
            <w:ins w:id="10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6FFE48C" w14:textId="77777777" w:rsidR="005F3BAC" w:rsidRPr="00E322B7" w:rsidRDefault="005F3BAC">
            <w:pPr>
              <w:rPr>
                <w:ins w:id="1083" w:author="Hoan Ng" w:date="2017-03-20T22:18:00Z"/>
                <w:rFonts w:ascii="Times New Roman" w:hAnsi="Times New Roman" w:cs="Times New Roman"/>
                <w:b/>
                <w:bCs/>
                <w:rPrChange w:id="1084" w:author="pham phuong" w:date="2018-03-09T15:53:00Z">
                  <w:rPr>
                    <w:ins w:id="1085" w:author="Hoan Ng" w:date="2017-03-20T22:18:00Z"/>
                    <w:b/>
                    <w:bCs/>
                  </w:rPr>
                </w:rPrChange>
              </w:rPr>
            </w:pPr>
            <w:ins w:id="10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1EF9080" w14:textId="77777777" w:rsidR="005F3BAC" w:rsidRPr="00E322B7" w:rsidRDefault="005F3BAC">
            <w:pPr>
              <w:rPr>
                <w:ins w:id="1088" w:author="Hoan Ng" w:date="2017-03-20T22:18:00Z"/>
                <w:rFonts w:ascii="Times New Roman" w:hAnsi="Times New Roman" w:cs="Times New Roman"/>
                <w:b/>
                <w:bCs/>
                <w:rPrChange w:id="1089" w:author="pham phuong" w:date="2018-03-09T15:53:00Z">
                  <w:rPr>
                    <w:ins w:id="1090" w:author="Hoan Ng" w:date="2017-03-20T22:18:00Z"/>
                    <w:b/>
                    <w:bCs/>
                  </w:rPr>
                </w:rPrChange>
              </w:rPr>
            </w:pPr>
            <w:ins w:id="10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E873678" w14:textId="77777777" w:rsidR="005F3BAC" w:rsidRPr="00E322B7" w:rsidRDefault="005F3BAC">
            <w:pPr>
              <w:rPr>
                <w:ins w:id="1093" w:author="Hoan Ng" w:date="2017-03-20T22:18:00Z"/>
                <w:rFonts w:ascii="Times New Roman" w:hAnsi="Times New Roman" w:cs="Times New Roman"/>
                <w:b/>
                <w:bCs/>
                <w:rPrChange w:id="1094" w:author="pham phuong" w:date="2018-03-09T15:53:00Z">
                  <w:rPr>
                    <w:ins w:id="1095" w:author="Hoan Ng" w:date="2017-03-20T22:18:00Z"/>
                    <w:b/>
                    <w:bCs/>
                  </w:rPr>
                </w:rPrChange>
              </w:rPr>
            </w:pPr>
            <w:ins w:id="10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42B42">
        <w:trPr>
          <w:trHeight w:val="300"/>
          <w:ins w:id="1098" w:author="Hoan Ng" w:date="2017-03-20T22:18:00Z"/>
        </w:trPr>
        <w:tc>
          <w:tcPr>
            <w:tcW w:w="985" w:type="dxa"/>
            <w:hideMark/>
          </w:tcPr>
          <w:p w14:paraId="01E72DC2" w14:textId="77777777" w:rsidR="005F3BAC" w:rsidRPr="00E322B7" w:rsidRDefault="005F3BAC">
            <w:pPr>
              <w:rPr>
                <w:ins w:id="1099" w:author="Hoan Ng" w:date="2017-03-20T22:18:00Z"/>
                <w:rFonts w:ascii="Times New Roman" w:hAnsi="Times New Roman" w:cs="Times New Roman"/>
                <w:b/>
                <w:bCs/>
                <w:rPrChange w:id="1100" w:author="pham phuong" w:date="2018-03-09T15:53:00Z">
                  <w:rPr>
                    <w:ins w:id="1101" w:author="Hoan Ng" w:date="2017-03-20T22:18:00Z"/>
                    <w:b/>
                    <w:bCs/>
                  </w:rPr>
                </w:rPrChange>
              </w:rPr>
            </w:pPr>
            <w:ins w:id="11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D31165" w14:textId="77777777" w:rsidR="005F3BAC" w:rsidRPr="00E322B7" w:rsidRDefault="005F3BAC" w:rsidP="005F3BAC">
            <w:pPr>
              <w:rPr>
                <w:ins w:id="1104" w:author="Hoan Ng" w:date="2017-03-20T22:18:00Z"/>
                <w:rFonts w:ascii="Times New Roman" w:hAnsi="Times New Roman" w:cs="Times New Roman"/>
                <w:b/>
                <w:bCs/>
                <w:rPrChange w:id="1105" w:author="pham phuong" w:date="2018-03-09T15:53:00Z">
                  <w:rPr>
                    <w:ins w:id="1106" w:author="Hoan Ng" w:date="2017-03-20T22:18:00Z"/>
                    <w:b/>
                    <w:bCs/>
                  </w:rPr>
                </w:rPrChange>
              </w:rPr>
            </w:pPr>
            <w:ins w:id="11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8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</w:tcPr>
          <w:p w14:paraId="684EFFB8" w14:textId="77777777" w:rsidR="005F3BAC" w:rsidRPr="00E322B7" w:rsidRDefault="005F3BAC">
            <w:pPr>
              <w:rPr>
                <w:ins w:id="1109" w:author="Hoan Ng" w:date="2017-03-20T22:18:00Z"/>
                <w:rFonts w:ascii="Times New Roman" w:hAnsi="Times New Roman" w:cs="Times New Roman"/>
                <w:b/>
                <w:bCs/>
                <w:rPrChange w:id="1110" w:author="pham phuong" w:date="2018-03-09T15:53:00Z">
                  <w:rPr>
                    <w:ins w:id="1111" w:author="Hoan Ng" w:date="2017-03-20T22:18:00Z"/>
                    <w:b/>
                    <w:bCs/>
                  </w:rPr>
                </w:rPrChange>
              </w:rPr>
            </w:pPr>
            <w:ins w:id="11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9B5373F" w14:textId="77777777" w:rsidR="005F3BAC" w:rsidRPr="00E322B7" w:rsidRDefault="005F3BAC">
            <w:pPr>
              <w:rPr>
                <w:ins w:id="1114" w:author="Hoan Ng" w:date="2017-03-20T22:18:00Z"/>
                <w:rFonts w:ascii="Times New Roman" w:hAnsi="Times New Roman" w:cs="Times New Roman"/>
                <w:b/>
                <w:bCs/>
                <w:rPrChange w:id="1115" w:author="pham phuong" w:date="2018-03-09T15:53:00Z">
                  <w:rPr>
                    <w:ins w:id="1116" w:author="Hoan Ng" w:date="2017-03-20T22:18:00Z"/>
                    <w:b/>
                    <w:bCs/>
                  </w:rPr>
                </w:rPrChange>
              </w:rPr>
            </w:pPr>
            <w:ins w:id="1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81539F5" w14:textId="77777777" w:rsidR="005F3BAC" w:rsidRPr="00E322B7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9T15:53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768B" w14:textId="77777777" w:rsidR="005F3BAC" w:rsidRPr="00E322B7" w:rsidRDefault="005F3BAC">
            <w:pPr>
              <w:rPr>
                <w:ins w:id="1124" w:author="Hoan Ng" w:date="2017-03-20T22:18:00Z"/>
                <w:rFonts w:ascii="Times New Roman" w:hAnsi="Times New Roman" w:cs="Times New Roman"/>
                <w:b/>
                <w:bCs/>
                <w:rPrChange w:id="1125" w:author="pham phuong" w:date="2018-03-09T15:53:00Z">
                  <w:rPr>
                    <w:ins w:id="1126" w:author="Hoan Ng" w:date="2017-03-20T22:18:00Z"/>
                    <w:b/>
                    <w:bCs/>
                  </w:rPr>
                </w:rPrChange>
              </w:rPr>
            </w:pPr>
            <w:ins w:id="11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129" w:author="pham phuong" w:date="2018-03-09T15:53:00Z">
            <w:rPr>
              <w:b/>
            </w:rPr>
          </w:rPrChange>
        </w:rPr>
      </w:pPr>
    </w:p>
    <w:p w14:paraId="3B481FDC" w14:textId="0F3B4D75" w:rsidR="007E56BA" w:rsidRPr="00FF3315" w:rsidRDefault="00FF3315" w:rsidP="00FF3315">
      <w:pPr>
        <w:rPr>
          <w:rFonts w:ascii="Times New Roman" w:hAnsi="Times New Roman" w:cs="Times New Roman"/>
          <w:b/>
          <w:sz w:val="26"/>
          <w:szCs w:val="26"/>
          <w:rPrChange w:id="1130" w:author="pham phuong" w:date="2018-03-09T15:53:00Z">
            <w:rPr>
              <w:b/>
            </w:rPr>
          </w:rPrChange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Chương 1: </w:t>
      </w:r>
      <w:r w:rsidR="007E56BA" w:rsidRPr="00FF3315">
        <w:rPr>
          <w:rFonts w:ascii="Times New Roman" w:hAnsi="Times New Roman" w:cs="Times New Roman"/>
          <w:b/>
          <w:sz w:val="26"/>
          <w:szCs w:val="26"/>
          <w:rPrChange w:id="1131" w:author="pham phuong" w:date="2018-03-09T15:53:00Z">
            <w:rPr>
              <w:b/>
            </w:rPr>
          </w:rPrChange>
        </w:rPr>
        <w:t>Hiện trạng</w:t>
      </w:r>
    </w:p>
    <w:p w14:paraId="13F3DB8E" w14:textId="59566350" w:rsidR="00046086" w:rsidRPr="007D7457" w:rsidDel="00D1719D" w:rsidRDefault="00046086">
      <w:pPr>
        <w:pStyle w:val="Heading1"/>
        <w:numPr>
          <w:ilvl w:val="1"/>
          <w:numId w:val="21"/>
        </w:numPr>
        <w:rPr>
          <w:del w:id="1132" w:author="Hoan Ng" w:date="2017-03-20T21:39:00Z"/>
          <w:rFonts w:cs="Times New Roman"/>
          <w:szCs w:val="26"/>
        </w:rPr>
        <w:pPrChange w:id="1133" w:author="pham phuong" w:date="2018-03-05T06:38:00Z">
          <w:pPr>
            <w:ind w:left="360"/>
          </w:pPr>
        </w:pPrChange>
      </w:pPr>
      <w:ins w:id="1134" w:author="Hoan Ng" w:date="2017-03-20T21:39:00Z">
        <w:del w:id="1135" w:author="pham phuong" w:date="2018-03-05T06:28:00Z">
          <w:r w:rsidRPr="007D7457" w:rsidDel="00934176">
            <w:rPr>
              <w:rFonts w:cs="Times New Roman"/>
              <w:szCs w:val="26"/>
            </w:rPr>
            <w:delText xml:space="preserve">1.1. </w:delText>
          </w:r>
        </w:del>
      </w:ins>
      <w:ins w:id="1136" w:author="pham phuong" w:date="2018-03-05T06:30:00Z">
        <w:r w:rsidR="00934176" w:rsidRPr="007D7457">
          <w:rPr>
            <w:rFonts w:cs="Times New Roman"/>
            <w:szCs w:val="26"/>
          </w:rPr>
          <w:t>H</w:t>
        </w:r>
      </w:ins>
      <w:del w:id="1137" w:author="pham phuong" w:date="2018-03-05T06:30:00Z">
        <w:r w:rsidR="003715AE" w:rsidRPr="007D7457" w:rsidDel="00934176">
          <w:rPr>
            <w:rFonts w:cs="Times New Roman"/>
            <w:szCs w:val="26"/>
          </w:rPr>
          <w:delText>H</w:delText>
        </w:r>
      </w:del>
      <w:r w:rsidR="003715AE" w:rsidRPr="007D7457">
        <w:rPr>
          <w:rFonts w:cs="Times New Roman"/>
          <w:szCs w:val="26"/>
        </w:rPr>
        <w:t>iện trạng tổ chức</w:t>
      </w:r>
    </w:p>
    <w:p w14:paraId="4FBE7914" w14:textId="5937E69B" w:rsidR="00D1719D" w:rsidRPr="007D7457" w:rsidRDefault="00D1719D">
      <w:pPr>
        <w:pStyle w:val="Heading1"/>
        <w:numPr>
          <w:ilvl w:val="1"/>
          <w:numId w:val="21"/>
        </w:numPr>
        <w:rPr>
          <w:ins w:id="1138" w:author="pham phuong" w:date="2018-03-05T03:45:00Z"/>
          <w:rFonts w:cs="Times New Roman"/>
          <w:szCs w:val="26"/>
        </w:rPr>
        <w:pPrChange w:id="1139" w:author="pham phuong" w:date="2018-03-05T06:38:00Z">
          <w:pPr/>
        </w:pPrChange>
      </w:pPr>
    </w:p>
    <w:p w14:paraId="0336D21C" w14:textId="77777777" w:rsidR="00307849" w:rsidRPr="007D7457" w:rsidRDefault="00D1719D">
      <w:pPr>
        <w:pStyle w:val="Heading1"/>
        <w:jc w:val="center"/>
        <w:rPr>
          <w:ins w:id="1140" w:author="pham phuong" w:date="2018-03-05T06:39:00Z"/>
          <w:rFonts w:cs="Times New Roman"/>
          <w:szCs w:val="26"/>
        </w:rPr>
      </w:pPr>
      <w:ins w:id="1141" w:author="pham phuong" w:date="2018-03-05T03:45:00Z">
        <w:r w:rsidRPr="007D7457">
          <w:rPr>
            <w:rFonts w:cs="Times New Roman"/>
            <w:noProof/>
            <w:szCs w:val="26"/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31F95233" w:rsidR="00307849" w:rsidRPr="007D7457" w:rsidRDefault="00307849">
      <w:pPr>
        <w:pStyle w:val="Caption"/>
        <w:jc w:val="center"/>
        <w:rPr>
          <w:ins w:id="1142" w:author="pham phuong" w:date="2018-03-05T06:38:00Z"/>
          <w:rFonts w:cs="Times New Roman"/>
          <w:szCs w:val="26"/>
        </w:rPr>
        <w:pPrChange w:id="1143" w:author="pham phuong" w:date="2018-03-05T06:39:00Z">
          <w:pPr>
            <w:pStyle w:val="Heading1"/>
          </w:pPr>
        </w:pPrChange>
      </w:pPr>
      <w:ins w:id="1144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5" w:author="pham phuong" w:date="2018-03-09T15:53:00Z">
              <w:rPr>
                <w:i/>
                <w:iCs/>
              </w:rPr>
            </w:rPrChange>
          </w:rPr>
          <w:t xml:space="preserve">Hình </w:t>
        </w:r>
      </w:ins>
      <w:r w:rsidR="00AD359A">
        <w:rPr>
          <w:rFonts w:ascii="Times New Roman" w:hAnsi="Times New Roman" w:cs="Times New Roman"/>
          <w:sz w:val="26"/>
          <w:szCs w:val="26"/>
        </w:rPr>
        <w:t>1.1</w:t>
      </w:r>
      <w:ins w:id="1146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7" w:author="pham phuong" w:date="2018-03-09T15:53:00Z">
              <w:rPr>
                <w:i/>
                <w:iCs/>
              </w:rPr>
            </w:rPrChange>
          </w:rPr>
          <w:t xml:space="preserve"> </w:t>
        </w:r>
      </w:ins>
      <w:ins w:id="1148" w:author="pham phuong" w:date="2018-03-05T06:44:00Z">
        <w:r w:rsidRPr="007D7457">
          <w:rPr>
            <w:rFonts w:ascii="Times New Roman" w:hAnsi="Times New Roman" w:cs="Times New Roman"/>
            <w:sz w:val="26"/>
            <w:szCs w:val="26"/>
            <w:rPrChange w:id="1149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t>Cơ cấu hoạt động của tổ chức</w:t>
        </w:r>
      </w:ins>
    </w:p>
    <w:p w14:paraId="5DD9A785" w14:textId="3600479B" w:rsidR="005F3BAC" w:rsidRPr="007D7457" w:rsidDel="004B125F" w:rsidRDefault="00307849">
      <w:pPr>
        <w:pStyle w:val="Heading1"/>
        <w:rPr>
          <w:ins w:id="1150" w:author="Hoan Ng" w:date="2017-03-20T22:11:00Z"/>
          <w:del w:id="1151" w:author="pham phuong" w:date="2018-03-05T06:38:00Z"/>
          <w:rFonts w:cs="Times New Roman"/>
          <w:szCs w:val="26"/>
        </w:rPr>
        <w:pPrChange w:id="1152" w:author="pham phuong" w:date="2018-03-05T06:38:00Z">
          <w:pPr>
            <w:pStyle w:val="ListParagraph"/>
            <w:numPr>
              <w:numId w:val="1"/>
            </w:numPr>
            <w:ind w:hanging="360"/>
          </w:pPr>
        </w:pPrChange>
      </w:pPr>
      <w:ins w:id="1153" w:author="pham phuong" w:date="2018-03-05T06:41:00Z">
        <w:r w:rsidRPr="007D7457">
          <w:rPr>
            <w:rFonts w:cs="Times New Roman"/>
            <w:szCs w:val="26"/>
          </w:rPr>
          <w:lastRenderedPageBreak/>
          <w:br/>
        </w:r>
      </w:ins>
      <w:ins w:id="1154" w:author="pham phuong" w:date="2018-03-05T06:38:00Z">
        <w:r w:rsidR="004B125F" w:rsidRPr="007D7457">
          <w:rPr>
            <w:rFonts w:cs="Times New Roman"/>
            <w:szCs w:val="26"/>
          </w:rPr>
          <w:t xml:space="preserve">1.2 </w:t>
        </w:r>
      </w:ins>
    </w:p>
    <w:p w14:paraId="570605E8" w14:textId="57140492" w:rsidR="00307849" w:rsidRPr="007D7457" w:rsidRDefault="00046086">
      <w:pPr>
        <w:pStyle w:val="Heading1"/>
        <w:rPr>
          <w:ins w:id="1155" w:author="pham phuong" w:date="2018-03-05T03:57:00Z"/>
          <w:rFonts w:cs="Times New Roman"/>
          <w:szCs w:val="26"/>
        </w:rPr>
        <w:pPrChange w:id="1156" w:author="pham phuong" w:date="2018-03-05T06:41:00Z">
          <w:pPr>
            <w:ind w:firstLine="360"/>
          </w:pPr>
        </w:pPrChange>
      </w:pPr>
      <w:ins w:id="1157" w:author="Hoan Ng" w:date="2017-03-20T21:39:00Z">
        <w:del w:id="1158" w:author="pham phuong" w:date="2018-03-05T06:36:00Z">
          <w:r w:rsidRPr="007D7457" w:rsidDel="004B125F">
            <w:rPr>
              <w:rFonts w:cs="Times New Roman"/>
              <w:szCs w:val="26"/>
            </w:rPr>
            <w:delText xml:space="preserve">1.2. </w:delText>
          </w:r>
        </w:del>
      </w:ins>
      <w:r w:rsidR="003715AE" w:rsidRPr="007D7457">
        <w:rPr>
          <w:rFonts w:cs="Times New Roman"/>
          <w:szCs w:val="26"/>
        </w:rPr>
        <w:t>Hiện trạng nghiệp vụ</w:t>
      </w:r>
      <w:del w:id="1159" w:author="pham phuong" w:date="2018-03-05T03:57:00Z">
        <w:r w:rsidR="003715AE" w:rsidRPr="007D7457" w:rsidDel="00442C44">
          <w:rPr>
            <w:rFonts w:cs="Times New Roman"/>
            <w:szCs w:val="26"/>
          </w:rPr>
          <w:delText xml:space="preserve"> (chức năng &amp; phi chức năng</w:delText>
        </w:r>
      </w:del>
    </w:p>
    <w:p w14:paraId="2292BD71" w14:textId="77777777" w:rsidR="00307849" w:rsidRPr="007D7457" w:rsidRDefault="007E382E">
      <w:pPr>
        <w:keepNext/>
        <w:ind w:firstLine="360"/>
        <w:jc w:val="center"/>
        <w:rPr>
          <w:ins w:id="1160" w:author="pham phuong" w:date="2018-03-05T06:45:00Z"/>
          <w:rFonts w:ascii="Times New Roman" w:hAnsi="Times New Roman" w:cs="Times New Roman"/>
          <w:sz w:val="26"/>
          <w:szCs w:val="26"/>
          <w:rPrChange w:id="1161" w:author="pham phuong" w:date="2018-03-09T15:53:00Z">
            <w:rPr>
              <w:ins w:id="1162" w:author="pham phuong" w:date="2018-03-05T06:45:00Z"/>
            </w:rPr>
          </w:rPrChange>
        </w:rPr>
        <w:pPrChange w:id="1163" w:author="pham phuong" w:date="2018-03-05T06:45:00Z">
          <w:pPr>
            <w:ind w:firstLine="360"/>
            <w:jc w:val="center"/>
          </w:pPr>
        </w:pPrChange>
      </w:pPr>
      <w:ins w:id="1164" w:author="pham phuong" w:date="2018-03-05T04:08:00Z">
        <w:r w:rsidRPr="007D7457">
          <w:rPr>
            <w:rFonts w:ascii="Times New Roman" w:hAnsi="Times New Roman" w:cs="Times New Roman"/>
            <w:noProof/>
            <w:sz w:val="26"/>
            <w:szCs w:val="26"/>
            <w:rPrChange w:id="1165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31070D7A" w:rsidR="00442C44" w:rsidRPr="007D7457" w:rsidRDefault="00307849">
      <w:pPr>
        <w:pStyle w:val="Caption"/>
        <w:jc w:val="center"/>
        <w:rPr>
          <w:ins w:id="1166" w:author="pham phuong" w:date="2018-03-05T06:41:00Z"/>
          <w:rFonts w:ascii="Times New Roman" w:hAnsi="Times New Roman" w:cs="Times New Roman"/>
          <w:sz w:val="26"/>
          <w:szCs w:val="26"/>
          <w:rPrChange w:id="1167" w:author="pham phuong" w:date="2018-03-09T15:53:00Z">
            <w:rPr>
              <w:ins w:id="1168" w:author="pham phuong" w:date="2018-03-05T06:41:00Z"/>
              <w:rFonts w:ascii="Times New Roman" w:hAnsi="Times New Roman" w:cs="Times New Roman"/>
            </w:rPr>
          </w:rPrChange>
        </w:rPr>
        <w:pPrChange w:id="1169" w:author="pham phuong" w:date="2018-03-05T06:45:00Z">
          <w:pPr>
            <w:ind w:firstLine="360"/>
          </w:pPr>
        </w:pPrChange>
      </w:pPr>
      <w:ins w:id="1170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1" w:author="pham phuong" w:date="2018-03-09T15:53:00Z">
              <w:rPr>
                <w:i/>
                <w:iCs/>
              </w:rPr>
            </w:rPrChange>
          </w:rPr>
          <w:t xml:space="preserve">Hình 1.2 Sơ đồ </w:t>
        </w:r>
      </w:ins>
      <w:ins w:id="1172" w:author="pham phuong" w:date="2018-03-07T15:11:00Z">
        <w:r w:rsidR="006E6E19" w:rsidRPr="007D7457">
          <w:rPr>
            <w:rFonts w:ascii="Times New Roman" w:hAnsi="Times New Roman" w:cs="Times New Roman"/>
            <w:sz w:val="26"/>
            <w:szCs w:val="26"/>
          </w:rPr>
          <w:t>một số</w:t>
        </w:r>
      </w:ins>
      <w:ins w:id="1173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4" w:author="pham phuong" w:date="2018-03-09T15:53:00Z">
              <w:rPr>
                <w:i/>
                <w:iCs/>
              </w:rPr>
            </w:rPrChange>
          </w:rPr>
          <w:t xml:space="preserve"> nghiệp vụ của phòng mạch</w:t>
        </w:r>
      </w:ins>
      <w:ins w:id="1175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E539D64" w14:textId="77777777" w:rsidR="00307849" w:rsidRPr="007D7457" w:rsidRDefault="00307849">
      <w:pPr>
        <w:ind w:firstLine="360"/>
        <w:rPr>
          <w:ins w:id="1176" w:author="pham phuong" w:date="2018-03-05T04:10:00Z"/>
          <w:rFonts w:ascii="Times New Roman" w:hAnsi="Times New Roman" w:cs="Times New Roman"/>
          <w:sz w:val="26"/>
          <w:szCs w:val="26"/>
          <w:rPrChange w:id="1177" w:author="pham phuong" w:date="2018-03-09T15:53:00Z">
            <w:rPr>
              <w:ins w:id="1178" w:author="pham phuong" w:date="2018-03-05T04:10:00Z"/>
            </w:rPr>
          </w:rPrChange>
        </w:rPr>
      </w:pPr>
    </w:p>
    <w:p w14:paraId="7DE7EF7A" w14:textId="449D1BAA" w:rsidR="000B21B1" w:rsidRPr="007D7457" w:rsidRDefault="00975B17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ins w:id="1179" w:author="pham phuong" w:date="2018-03-07T14:57:00Z">
        <w:r w:rsidRPr="007D7457"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180" w:author="pham phuong" w:date="2018-03-05T04:10:00Z">
        <w:r w:rsidR="007E382E" w:rsidRPr="007D7457">
          <w:rPr>
            <w:rFonts w:ascii="Times New Roman" w:hAnsi="Times New Roman" w:cs="Times New Roman"/>
            <w:sz w:val="26"/>
            <w:szCs w:val="26"/>
            <w:rPrChange w:id="1181" w:author="pham phuong" w:date="2018-03-09T15:53:00Z">
              <w:rPr/>
            </w:rPrChange>
          </w:rPr>
          <w:t>ập danh sách khám bệnh</w:t>
        </w:r>
      </w:ins>
      <w:ins w:id="1182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183" w:author="pham phuong" w:date="2018-03-05T04:11:00Z">
        <w:r w:rsidR="007E382E" w:rsidRPr="007D7457">
          <w:rPr>
            <w:rFonts w:ascii="Times New Roman" w:hAnsi="Times New Roman" w:cs="Times New Roman"/>
            <w:sz w:val="26"/>
            <w:szCs w:val="26"/>
            <w:rPrChange w:id="1184" w:author="pham phuong" w:date="2018-03-09T15:53:00Z">
              <w:rPr/>
            </w:rPrChange>
          </w:rPr>
          <w:t xml:space="preserve"> những thông tin: ngày khám bệnh, số thứ tự, họ tên bệnh nhân, giới tính, năm sinh, địa chỉ. </w:t>
        </w:r>
      </w:ins>
      <w:ins w:id="1185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186" w:author="pham phuong" w:date="2018-03-07T14:56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187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vào</w:t>
        </w:r>
      </w:ins>
      <w:ins w:id="1188" w:author="pham phuong" w:date="2018-03-05T04:12:00Z">
        <w:r w:rsidR="007E382E" w:rsidRPr="007D7457">
          <w:rPr>
            <w:rFonts w:ascii="Times New Roman" w:hAnsi="Times New Roman" w:cs="Times New Roman"/>
            <w:sz w:val="26"/>
            <w:szCs w:val="26"/>
            <w:rPrChange w:id="1189" w:author="pham phuong" w:date="2018-03-09T15:53:00Z">
              <w:rPr/>
            </w:rPrChange>
          </w:rPr>
          <w:t xml:space="preserve"> phiếu khám bệnh</w:t>
        </w:r>
      </w:ins>
      <w:ins w:id="1190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191" w:author="pham phuong" w:date="2018-03-05T04:14:00Z">
        <w:r w:rsidR="007E382E" w:rsidRPr="007D7457">
          <w:rPr>
            <w:rFonts w:ascii="Times New Roman" w:hAnsi="Times New Roman" w:cs="Times New Roman"/>
            <w:sz w:val="26"/>
            <w:szCs w:val="26"/>
            <w:rPrChange w:id="1192" w:author="pham phuong" w:date="2018-03-09T15:53:00Z">
              <w:rPr/>
            </w:rPrChange>
          </w:rPr>
          <w:t xml:space="preserve">: </w:t>
        </w:r>
      </w:ins>
      <w:ins w:id="1193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194" w:author="pham phuong" w:date="2018-03-09T15:53:00Z">
              <w:rPr/>
            </w:rPrChange>
          </w:rPr>
          <w:t>họ tên, ngày khám, triệu chứng</w:t>
        </w:r>
      </w:ins>
      <w:ins w:id="1195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196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sau đó đ</w:t>
        </w:r>
      </w:ins>
      <w:ins w:id="1197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198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199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0" w:author="pham phuong" w:date="2018-03-09T15:53:00Z">
              <w:rPr/>
            </w:rPrChange>
          </w:rPr>
          <w:t xml:space="preserve"> </w:t>
        </w:r>
      </w:ins>
      <w:ins w:id="1201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(</w:t>
        </w:r>
      </w:ins>
      <w:ins w:id="1202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3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204" w:author="pham phuong" w:date="2018-03-05T04:19:00Z">
        <w:r w:rsidR="007B62B8" w:rsidRPr="007D7457">
          <w:rPr>
            <w:rFonts w:ascii="Times New Roman" w:hAnsi="Times New Roman" w:cs="Times New Roman"/>
            <w:sz w:val="26"/>
            <w:szCs w:val="26"/>
            <w:rPrChange w:id="1205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206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)</w:t>
        </w:r>
      </w:ins>
      <w:ins w:id="1207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08" w:author="pham phuong" w:date="2018-03-09T15:53:00Z">
              <w:rPr/>
            </w:rPrChange>
          </w:rPr>
          <w:t xml:space="preserve">. </w:t>
        </w:r>
      </w:ins>
      <w:ins w:id="1209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210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211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2" w:author="pham phuong" w:date="2018-03-09T15:53:00Z">
              <w:rPr/>
            </w:rPrChange>
          </w:rPr>
          <w:t xml:space="preserve"> hóa đơn thanh toán </w:t>
        </w:r>
      </w:ins>
      <w:ins w:id="1213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214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215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6" w:author="pham phuong" w:date="2018-03-09T15:53:00Z">
              <w:rPr/>
            </w:rPrChange>
          </w:rPr>
          <w:t>cần thông tin: họ tên, ngày khám, tiền khám, tiền thuốc</w:t>
        </w:r>
      </w:ins>
      <w:ins w:id="1217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218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9" w:author="pham phuong" w:date="2018-03-09T15:53:00Z">
              <w:rPr/>
            </w:rPrChange>
          </w:rPr>
          <w:t>Tiền khám 3</w:t>
        </w:r>
      </w:ins>
      <w:ins w:id="1220" w:author="pham phuong" w:date="2018-03-05T04:18:00Z">
        <w:r w:rsidR="007E382E" w:rsidRPr="007D7457">
          <w:rPr>
            <w:rFonts w:ascii="Times New Roman" w:hAnsi="Times New Roman" w:cs="Times New Roman"/>
            <w:sz w:val="26"/>
            <w:szCs w:val="26"/>
            <w:rPrChange w:id="1221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222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  <w:ins w:id="1223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Nếu cần tra cứu bệnh nhân thì quản lý sẽ yêu cần có những thông tin: họ tên, ngày khám, loại bệnh, triệu chứng</w:t>
        </w:r>
      </w:ins>
      <w:ins w:id="1224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225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bộ phận tài chính sẽ yêu cầu lập báo tháng,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226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trên báo cáo</w:t>
        </w:r>
      </w:ins>
      <w:ins w:id="1227" w:author="pham phuong" w:date="2018-03-07T15:06:00Z">
        <w:r w:rsidR="006E6E19" w:rsidRPr="007D7457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228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65C37A87" w14:textId="77777777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60C02811" w14:textId="77777777" w:rsidR="007E382E" w:rsidRPr="007D7457" w:rsidRDefault="007E382E">
      <w:pPr>
        <w:ind w:firstLine="360"/>
        <w:jc w:val="both"/>
        <w:rPr>
          <w:ins w:id="1229" w:author="Hoan Ng" w:date="2017-03-20T22:11:00Z"/>
          <w:rFonts w:ascii="Times New Roman" w:hAnsi="Times New Roman" w:cs="Times New Roman"/>
          <w:sz w:val="26"/>
          <w:szCs w:val="26"/>
          <w:rPrChange w:id="1230" w:author="pham phuong" w:date="2018-03-09T15:53:00Z">
            <w:rPr>
              <w:ins w:id="1231" w:author="Hoan Ng" w:date="2017-03-20T22:11:00Z"/>
            </w:rPr>
          </w:rPrChange>
        </w:rPr>
        <w:pPrChange w:id="1232" w:author="pham phuong" w:date="2018-03-05T06:46:00Z">
          <w:pPr>
            <w:pStyle w:val="ListParagraph"/>
            <w:numPr>
              <w:numId w:val="1"/>
            </w:numPr>
            <w:ind w:hanging="360"/>
          </w:pPr>
        </w:pPrChange>
      </w:pPr>
    </w:p>
    <w:p w14:paraId="34B13EFE" w14:textId="13083407" w:rsidR="00E61DC3" w:rsidRPr="007D7457" w:rsidDel="00046086" w:rsidRDefault="005F3BAC">
      <w:pPr>
        <w:rPr>
          <w:del w:id="1233" w:author="Hoan Ng" w:date="2017-03-20T21:39:00Z"/>
          <w:rFonts w:ascii="Times New Roman" w:hAnsi="Times New Roman" w:cs="Times New Roman"/>
          <w:sz w:val="26"/>
          <w:szCs w:val="26"/>
          <w:rPrChange w:id="1234" w:author="pham phuong" w:date="2018-03-09T15:53:00Z">
            <w:rPr>
              <w:del w:id="1235" w:author="Hoan Ng" w:date="2017-03-20T21:39:00Z"/>
            </w:rPr>
          </w:rPrChange>
        </w:rPr>
        <w:pPrChange w:id="1236" w:author="Hoan Ng" w:date="2017-03-20T21:40:00Z">
          <w:pPr>
            <w:pStyle w:val="ListParagraph"/>
            <w:numPr>
              <w:numId w:val="1"/>
            </w:numPr>
            <w:ind w:hanging="360"/>
          </w:pPr>
        </w:pPrChange>
      </w:pPr>
      <w:ins w:id="1237" w:author="Hoan Ng" w:date="2017-03-20T22:11:00Z">
        <w:r w:rsidRPr="007D7457">
          <w:rPr>
            <w:rFonts w:ascii="Times New Roman" w:hAnsi="Times New Roman" w:cs="Times New Roman"/>
            <w:sz w:val="26"/>
            <w:szCs w:val="26"/>
            <w:rPrChange w:id="1238" w:author="pham phuong" w:date="2018-03-09T15:53:00Z">
              <w:rPr/>
            </w:rPrChange>
          </w:rPr>
          <w:t xml:space="preserve">        </w:t>
        </w:r>
      </w:ins>
      <w:del w:id="1239" w:author="Hoan Ng" w:date="2017-03-20T21:39:00Z">
        <w:r w:rsidR="003715AE" w:rsidRPr="007D7457" w:rsidDel="00046086">
          <w:rPr>
            <w:rFonts w:ascii="Times New Roman" w:hAnsi="Times New Roman" w:cs="Times New Roman"/>
            <w:sz w:val="26"/>
            <w:szCs w:val="26"/>
            <w:rPrChange w:id="1240" w:author="pham phuong" w:date="2018-03-09T15:53:00Z">
              <w:rPr/>
            </w:rPrChange>
          </w:rPr>
          <w:delText>)</w:delText>
        </w:r>
      </w:del>
    </w:p>
    <w:p w14:paraId="0ECA73DD" w14:textId="59813636" w:rsidR="00E61DC3" w:rsidRPr="007D7457" w:rsidRDefault="00046086">
      <w:pPr>
        <w:rPr>
          <w:ins w:id="1241" w:author="pham phuong" w:date="2018-03-05T03:46:00Z"/>
          <w:rFonts w:ascii="Times New Roman" w:hAnsi="Times New Roman" w:cs="Times New Roman"/>
          <w:sz w:val="26"/>
          <w:szCs w:val="26"/>
          <w:rPrChange w:id="1242" w:author="pham phuong" w:date="2018-03-09T15:53:00Z">
            <w:rPr>
              <w:ins w:id="1243" w:author="pham phuong" w:date="2018-03-05T03:46:00Z"/>
            </w:rPr>
          </w:rPrChange>
        </w:rPr>
      </w:pPr>
      <w:ins w:id="1244" w:author="Hoan Ng" w:date="2017-03-20T21:39:00Z">
        <w:r w:rsidRPr="007D7457">
          <w:rPr>
            <w:rFonts w:ascii="Times New Roman" w:hAnsi="Times New Roman" w:cs="Times New Roman"/>
            <w:sz w:val="26"/>
            <w:szCs w:val="26"/>
            <w:rPrChange w:id="1245" w:author="pham phuong" w:date="2018-03-09T15:53:00Z">
              <w:rPr/>
            </w:rPrChange>
          </w:rPr>
          <w:t xml:space="preserve">1.3. </w:t>
        </w:r>
      </w:ins>
      <w:r w:rsidR="003715AE" w:rsidRPr="007D7457">
        <w:rPr>
          <w:rFonts w:ascii="Times New Roman" w:hAnsi="Times New Roman" w:cs="Times New Roman"/>
          <w:sz w:val="26"/>
          <w:szCs w:val="26"/>
          <w:rPrChange w:id="1246" w:author="pham phuong" w:date="2018-03-09T15:53:00Z">
            <w:rPr/>
          </w:rPrChange>
        </w:rPr>
        <w:t>Hiện trạng tin học</w:t>
      </w:r>
      <w:del w:id="1247" w:author="pham phuong" w:date="2018-03-05T03:46:00Z">
        <w:r w:rsidR="003715AE" w:rsidRPr="007D7457" w:rsidDel="00D1719D">
          <w:rPr>
            <w:rFonts w:ascii="Times New Roman" w:hAnsi="Times New Roman" w:cs="Times New Roman"/>
            <w:sz w:val="26"/>
            <w:szCs w:val="26"/>
            <w:rPrChange w:id="1248" w:author="pham phuong" w:date="2018-03-09T15:53:00Z">
              <w:rPr/>
            </w:rPrChange>
          </w:rPr>
          <w:delText xml:space="preserve"> (phần cứng, phần mềm, con người)</w:delText>
        </w:r>
      </w:del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043"/>
        <w:gridCol w:w="1139"/>
        <w:gridCol w:w="1929"/>
        <w:gridCol w:w="1530"/>
        <w:gridCol w:w="1487"/>
        <w:gridCol w:w="830"/>
        <w:gridCol w:w="1394"/>
      </w:tblGrid>
      <w:tr w:rsidR="00AE1EF2" w:rsidRPr="007D7457" w14:paraId="2A0B6FD8" w14:textId="77777777" w:rsidTr="00066FE1">
        <w:trPr>
          <w:trHeight w:val="623"/>
          <w:ins w:id="1249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138B53E" w14:textId="77777777" w:rsidR="00AE1EF2" w:rsidRPr="007D7457" w:rsidRDefault="00AE1EF2">
            <w:pPr>
              <w:rPr>
                <w:ins w:id="125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Tên thiết bị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78DCA03" w14:textId="77777777" w:rsidR="00AE1EF2" w:rsidRPr="007D7457" w:rsidRDefault="00AE1EF2">
            <w:pPr>
              <w:rPr>
                <w:ins w:id="125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BC1AA" w14:textId="77777777" w:rsidR="00AE1EF2" w:rsidRPr="007D7457" w:rsidRDefault="00AE1EF2">
            <w:pPr>
              <w:rPr>
                <w:ins w:id="125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9151CC" w14:textId="77777777" w:rsidR="00AE1EF2" w:rsidRPr="007D7457" w:rsidRDefault="00AE1EF2">
            <w:pPr>
              <w:rPr>
                <w:ins w:id="125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FC0468" w14:textId="77777777" w:rsidR="00AE1EF2" w:rsidRPr="007D7457" w:rsidRDefault="00AE1EF2">
            <w:pPr>
              <w:rPr>
                <w:ins w:id="125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141E904" w14:textId="77777777" w:rsidR="00AE1EF2" w:rsidRPr="007D7457" w:rsidRDefault="00AE1EF2">
            <w:pPr>
              <w:rPr>
                <w:ins w:id="126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951320" w14:textId="77777777" w:rsidR="00AE1EF2" w:rsidRPr="007D7457" w:rsidRDefault="00AE1EF2">
            <w:pPr>
              <w:rPr>
                <w:ins w:id="126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AE1EF2" w:rsidRPr="007D7457" w14:paraId="0ED72B1B" w14:textId="77777777" w:rsidTr="00066FE1">
        <w:trPr>
          <w:trHeight w:val="1916"/>
          <w:ins w:id="1264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BBE2E9" w14:textId="77777777" w:rsidR="00926D5C" w:rsidRPr="007D7457" w:rsidRDefault="00926D5C">
            <w:pPr>
              <w:keepNext/>
              <w:rPr>
                <w:ins w:id="1265" w:author="pham phuong" w:date="2018-03-09T15:42:00Z"/>
                <w:rFonts w:ascii="Times New Roman" w:hAnsi="Times New Roman" w:cs="Times New Roman"/>
                <w:sz w:val="26"/>
                <w:szCs w:val="26"/>
                <w:rPrChange w:id="1266" w:author="pham phuong" w:date="2018-03-09T15:53:00Z">
                  <w:rPr>
                    <w:ins w:id="1267" w:author="pham phuong" w:date="2018-03-09T15:42:00Z"/>
                  </w:rPr>
                </w:rPrChange>
              </w:rPr>
              <w:pPrChange w:id="1268" w:author="pham phuong" w:date="2018-03-09T15:42:00Z">
                <w:pPr/>
              </w:pPrChange>
            </w:pPr>
          </w:p>
          <w:p w14:paraId="13CE744F" w14:textId="24BD7846" w:rsidR="00AE1EF2" w:rsidRPr="007D7457" w:rsidRDefault="00AE1EF2">
            <w:pPr>
              <w:rPr>
                <w:ins w:id="126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0AF12" w14:textId="77777777" w:rsidR="00AE1EF2" w:rsidRPr="007D7457" w:rsidRDefault="00AE1EF2">
            <w:pPr>
              <w:rPr>
                <w:ins w:id="127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594478" w14:textId="7A0279D3" w:rsidR="00AE1EF2" w:rsidRPr="007D7457" w:rsidRDefault="00AE1EF2">
            <w:pPr>
              <w:rPr>
                <w:ins w:id="127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5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7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4GB RAM,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9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1TB HDD,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8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81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DVDRW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A47E0C" w14:textId="77777777" w:rsidR="00AE1EF2" w:rsidRPr="007D7457" w:rsidRDefault="00AE1EF2">
            <w:pPr>
              <w:rPr>
                <w:ins w:id="128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844CA7" w14:textId="5A3B3195" w:rsidR="00AE1EF2" w:rsidRPr="007D7457" w:rsidRDefault="00AE1EF2">
            <w:pPr>
              <w:rPr>
                <w:ins w:id="128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32bit iso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A7D88A6" w14:textId="77777777" w:rsidR="00AE1EF2" w:rsidRPr="007D7457" w:rsidRDefault="00AE1EF2">
            <w:pPr>
              <w:rPr>
                <w:ins w:id="128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F00406" w14:textId="77777777" w:rsidR="00AE1EF2" w:rsidRPr="007D7457" w:rsidRDefault="00AE1EF2">
            <w:pPr>
              <w:rPr>
                <w:ins w:id="128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AE1EF2" w:rsidRPr="007D7457" w14:paraId="45A16771" w14:textId="77777777" w:rsidTr="00066FE1">
        <w:trPr>
          <w:trHeight w:val="623"/>
          <w:ins w:id="1290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9D64E0" w14:textId="77777777" w:rsidR="00AE1EF2" w:rsidRPr="007D7457" w:rsidRDefault="00AE1EF2">
            <w:pPr>
              <w:rPr>
                <w:ins w:id="129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433DCD1" w14:textId="77777777" w:rsidR="00AE1EF2" w:rsidRPr="007D7457" w:rsidRDefault="00AE1EF2">
            <w:pPr>
              <w:rPr>
                <w:ins w:id="129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4AADFB8" w14:textId="77777777" w:rsidR="00AE1EF2" w:rsidRPr="007D7457" w:rsidRDefault="00AE1EF2">
            <w:pPr>
              <w:rPr>
                <w:ins w:id="129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A556C9D" w14:textId="77777777" w:rsidR="00AE1EF2" w:rsidRPr="007D7457" w:rsidRDefault="00AE1EF2">
            <w:pPr>
              <w:rPr>
                <w:ins w:id="129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34838C" w14:textId="77777777" w:rsidR="00AE1EF2" w:rsidRPr="007D7457" w:rsidRDefault="00AE1EF2">
            <w:pPr>
              <w:rPr>
                <w:ins w:id="129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A77AC2" w14:textId="77777777" w:rsidR="00AE1EF2" w:rsidRPr="007D7457" w:rsidRDefault="00AE1EF2">
            <w:pPr>
              <w:rPr>
                <w:ins w:id="130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1D49B4" w14:textId="77777777" w:rsidR="00AE1EF2" w:rsidRPr="007D7457" w:rsidRDefault="00AE1EF2">
            <w:pPr>
              <w:rPr>
                <w:ins w:id="130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4D09A915" w14:textId="1C9F0AA0" w:rsidR="00D1719D" w:rsidRPr="007D7457" w:rsidDel="00926D5C" w:rsidRDefault="00D1719D" w:rsidP="007E56BA">
      <w:pPr>
        <w:rPr>
          <w:del w:id="1304" w:author="pham phuong" w:date="2018-03-09T15:40:00Z"/>
          <w:rFonts w:ascii="Times New Roman" w:hAnsi="Times New Roman" w:cs="Times New Roman"/>
          <w:sz w:val="26"/>
          <w:szCs w:val="26"/>
        </w:rPr>
      </w:pPr>
    </w:p>
    <w:p w14:paraId="464B0BBE" w14:textId="4C335941" w:rsidR="00926D5C" w:rsidRPr="007D7457" w:rsidRDefault="00926D5C">
      <w:pPr>
        <w:pStyle w:val="Caption"/>
        <w:jc w:val="center"/>
        <w:rPr>
          <w:ins w:id="1305" w:author="pham phuong" w:date="2018-03-09T15:42:00Z"/>
          <w:rFonts w:ascii="Times New Roman" w:hAnsi="Times New Roman" w:cs="Times New Roman"/>
          <w:sz w:val="26"/>
          <w:szCs w:val="26"/>
          <w:rPrChange w:id="1306" w:author="pham phuong" w:date="2018-03-09T15:53:00Z">
            <w:rPr>
              <w:ins w:id="1307" w:author="pham phuong" w:date="2018-03-09T15:42:00Z"/>
            </w:rPr>
          </w:rPrChange>
        </w:rPr>
        <w:pPrChange w:id="1308" w:author="pham phuong" w:date="2018-03-09T15:42:00Z">
          <w:pPr>
            <w:pStyle w:val="Caption"/>
          </w:pPr>
        </w:pPrChange>
      </w:pPr>
      <w:ins w:id="1309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0" w:author="pham phuong" w:date="2018-03-09T15:53:00Z">
              <w:rPr/>
            </w:rPrChange>
          </w:rPr>
          <w:t xml:space="preserve">Bảng </w:t>
        </w:r>
      </w:ins>
      <w:r w:rsidR="001C08AD">
        <w:rPr>
          <w:rFonts w:ascii="Times New Roman" w:hAnsi="Times New Roman" w:cs="Times New Roman"/>
          <w:sz w:val="26"/>
          <w:szCs w:val="26"/>
        </w:rPr>
        <w:t>1.3</w:t>
      </w:r>
      <w:ins w:id="1311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2" w:author="pham phuong" w:date="2018-03-09T15:53:00Z">
              <w:rPr/>
            </w:rPrChange>
          </w:rPr>
          <w:t xml:space="preserve"> Hiện trạng phần cứng của phòng mạch</w:t>
        </w:r>
      </w:ins>
      <w:ins w:id="1313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C67699A" w14:textId="2BE9FF64" w:rsidR="00926D5C" w:rsidRPr="007D7457" w:rsidRDefault="00926D5C" w:rsidP="00066FE1">
      <w:pPr>
        <w:jc w:val="both"/>
        <w:rPr>
          <w:rFonts w:ascii="Times New Roman" w:hAnsi="Times New Roman" w:cs="Times New Roman"/>
          <w:sz w:val="26"/>
          <w:szCs w:val="26"/>
        </w:rPr>
      </w:pPr>
      <w:ins w:id="1314" w:author="pham phuong" w:date="2018-03-09T15:43:00Z">
        <w:r w:rsidRPr="007D7457">
          <w:rPr>
            <w:rFonts w:ascii="Times New Roman" w:hAnsi="Times New Roman" w:cs="Times New Roman"/>
            <w:sz w:val="26"/>
            <w:szCs w:val="26"/>
          </w:rPr>
          <w:t>Hiện trạng</w:t>
        </w:r>
      </w:ins>
      <w:ins w:id="1315" w:author="pham phuong" w:date="2018-03-09T15:44:00Z">
        <w:r w:rsidRPr="007D7457">
          <w:rPr>
            <w:rFonts w:ascii="Times New Roman" w:hAnsi="Times New Roman" w:cs="Times New Roman"/>
            <w:sz w:val="26"/>
            <w:szCs w:val="26"/>
          </w:rPr>
          <w:t xml:space="preserve"> phần mềm của phòng mạch: tất cả các dữ liệu đều được lưu trữ bằng phần mềm office 365, hệ quản trị cơ </w:t>
        </w:r>
      </w:ins>
      <w:ins w:id="1316" w:author="pham phuong" w:date="2018-03-09T15:45:00Z">
        <w:r w:rsidRPr="007D7457">
          <w:rPr>
            <w:rFonts w:ascii="Times New Roman" w:hAnsi="Times New Roman" w:cs="Times New Roman"/>
            <w:sz w:val="26"/>
            <w:szCs w:val="26"/>
          </w:rPr>
          <w:t>sở dữ liệu còn hạn hẹp, dể bị mất dữ liệu, không có khả nặng lưu trử lâu dài</w:t>
        </w:r>
      </w:ins>
      <w:ins w:id="1317" w:author="pham phuong" w:date="2018-03-09T15:46:00Z">
        <w:r w:rsidRPr="007D7457">
          <w:rPr>
            <w:rFonts w:ascii="Times New Roman" w:hAnsi="Times New Roman" w:cs="Times New Roman"/>
            <w:sz w:val="26"/>
            <w:szCs w:val="26"/>
          </w:rPr>
          <w:t>. Đối với việc truy xuất dữ liệu là vô cùng khó khăn và tốn kém thời gian công sức.</w:t>
        </w:r>
      </w:ins>
      <w:ins w:id="1318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Đối với các nhân viên của phòng mạch đều có trình độ tin học văn phòng A,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319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B cho nên </w:t>
        </w:r>
      </w:ins>
      <w:ins w:id="1320" w:author="pham phuong" w:date="2018-03-09T15:50:00Z">
        <w:r w:rsidRPr="007D7457">
          <w:rPr>
            <w:rFonts w:ascii="Times New Roman" w:hAnsi="Times New Roman" w:cs="Times New Roman"/>
            <w:sz w:val="26"/>
            <w:szCs w:val="26"/>
          </w:rPr>
          <w:t xml:space="preserve">việc học và sử dụng phần mềm quản lý phòng mạch do nhóm thiết kế </w:t>
        </w:r>
        <w:r w:rsidR="00E322B7" w:rsidRPr="007D7457">
          <w:rPr>
            <w:rFonts w:ascii="Times New Roman" w:hAnsi="Times New Roman" w:cs="Times New Roman"/>
            <w:sz w:val="26"/>
            <w:szCs w:val="26"/>
          </w:rPr>
          <w:t>rất dể đàng. Việc sử dụng phần mềm sẽ giúp tiết kiệm th</w:t>
        </w:r>
      </w:ins>
      <w:ins w:id="1321" w:author="pham phuong" w:date="2018-03-09T15:51:00Z">
        <w:r w:rsidR="00E322B7" w:rsidRPr="007D7457">
          <w:rPr>
            <w:rFonts w:ascii="Times New Roman" w:hAnsi="Times New Roman" w:cs="Times New Roman"/>
            <w:sz w:val="26"/>
            <w:szCs w:val="26"/>
          </w:rPr>
          <w:t>ời gian và tiền bạc, dữ liệu được bảo đảm ko bị m</w:t>
        </w:r>
      </w:ins>
      <w:ins w:id="1322" w:author="pham phuong" w:date="2018-03-09T15:52:00Z">
        <w:r w:rsidR="00E322B7" w:rsidRPr="007D7457">
          <w:rPr>
            <w:rFonts w:ascii="Times New Roman" w:hAnsi="Times New Roman" w:cs="Times New Roman"/>
            <w:sz w:val="26"/>
            <w:szCs w:val="26"/>
          </w:rPr>
          <w:t>ất, và lưu trữ vĩnh viễn. Vì những lý do đó nên việc hiện thực hóa phần m</w:t>
        </w:r>
      </w:ins>
      <w:ins w:id="1323" w:author="pham phuong" w:date="2018-03-09T15:53:00Z">
        <w:r w:rsidR="00E322B7" w:rsidRPr="007D7457">
          <w:rPr>
            <w:rFonts w:ascii="Times New Roman" w:hAnsi="Times New Roman" w:cs="Times New Roman"/>
            <w:sz w:val="26"/>
            <w:szCs w:val="26"/>
          </w:rPr>
          <w:t>ềm để đưa vô sử dụng là điều rất cần thiết đối với phòng mạch.</w:t>
        </w:r>
      </w:ins>
    </w:p>
    <w:p w14:paraId="4609D0B7" w14:textId="5791A75B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09CE43C6" w14:textId="77777777" w:rsidR="000B21B1" w:rsidRPr="007D7457" w:rsidRDefault="000B21B1" w:rsidP="000B21B1">
      <w:pPr>
        <w:jc w:val="both"/>
        <w:rPr>
          <w:ins w:id="1324" w:author="pham phuong" w:date="2018-03-09T15:42:00Z"/>
          <w:rFonts w:ascii="Times New Roman" w:hAnsi="Times New Roman" w:cs="Times New Roman"/>
          <w:sz w:val="26"/>
          <w:szCs w:val="26"/>
          <w:rPrChange w:id="1325" w:author="pham phuong" w:date="2018-03-09T15:53:00Z">
            <w:rPr>
              <w:ins w:id="1326" w:author="pham phuong" w:date="2018-03-09T15:42:00Z"/>
            </w:rPr>
          </w:rPrChange>
        </w:rPr>
      </w:pPr>
    </w:p>
    <w:p w14:paraId="07CB93BF" w14:textId="6330A510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327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328" w:author="pham phuong" w:date="2018-03-09T15:53:00Z">
            <w:rPr>
              <w:b/>
            </w:rPr>
          </w:rPrChange>
        </w:rPr>
        <w:t>Chương 2: Phân tích</w:t>
      </w:r>
    </w:p>
    <w:p w14:paraId="27EFAB2E" w14:textId="568FF37C" w:rsidR="007E56BA" w:rsidRPr="007D7457" w:rsidRDefault="00066FE1" w:rsidP="00066FE1">
      <w:pPr>
        <w:pStyle w:val="ListParagraph"/>
        <w:numPr>
          <w:ilvl w:val="1"/>
          <w:numId w:val="24"/>
        </w:numPr>
        <w:rPr>
          <w:ins w:id="1329" w:author="Hoan Ng" w:date="2017-04-05T14:44:00Z"/>
          <w:rFonts w:ascii="Times New Roman" w:hAnsi="Times New Roman" w:cs="Times New Roman"/>
          <w:sz w:val="26"/>
          <w:szCs w:val="26"/>
          <w:rPrChange w:id="1330" w:author="pham phuong" w:date="2018-03-09T15:53:00Z">
            <w:rPr>
              <w:ins w:id="1331" w:author="Hoan Ng" w:date="2017-04-05T14:4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 </w:t>
      </w:r>
      <w:r w:rsidR="007E56BA" w:rsidRPr="007D7457">
        <w:rPr>
          <w:rFonts w:ascii="Times New Roman" w:hAnsi="Times New Roman" w:cs="Times New Roman"/>
          <w:sz w:val="26"/>
          <w:szCs w:val="26"/>
          <w:rPrChange w:id="1332" w:author="pham phuong" w:date="2018-03-09T15:53:00Z">
            <w:rPr/>
          </w:rPrChange>
        </w:rPr>
        <w:t>Lược đồ phân chức năng</w:t>
      </w:r>
      <w:r w:rsidR="00BC30BA" w:rsidRPr="007D7457">
        <w:rPr>
          <w:rFonts w:ascii="Times New Roman" w:hAnsi="Times New Roman" w:cs="Times New Roman"/>
          <w:sz w:val="26"/>
          <w:szCs w:val="26"/>
          <w:rPrChange w:id="1333" w:author="pham phuong" w:date="2018-03-09T15:53:00Z">
            <w:rPr/>
          </w:rPrChange>
        </w:rPr>
        <w:t xml:space="preserve"> (FDD)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9D07D77" w14:textId="27753571" w:rsidR="0095052C" w:rsidRPr="007D7457" w:rsidRDefault="0095052C" w:rsidP="000B21B1">
      <w:pPr>
        <w:pStyle w:val="ListParagraph"/>
        <w:numPr>
          <w:ilvl w:val="0"/>
          <w:numId w:val="25"/>
        </w:numPr>
        <w:ind w:left="1080" w:hanging="270"/>
        <w:rPr>
          <w:ins w:id="1334" w:author="TQT" w:date="2018-03-11T08:20:00Z"/>
          <w:rFonts w:ascii="Times New Roman" w:hAnsi="Times New Roman" w:cs="Times New Roman"/>
          <w:sz w:val="26"/>
          <w:szCs w:val="26"/>
        </w:rPr>
      </w:pPr>
      <w:ins w:id="1335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36" w:author="pham phuong" w:date="2018-03-09T15:53:00Z">
              <w:rPr/>
            </w:rPrChange>
          </w:rPr>
          <w:t>Lược đồ FDD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39E533E" w14:textId="77777777" w:rsidR="000B21B1" w:rsidRPr="007D7457" w:rsidRDefault="000B21B1" w:rsidP="000B21B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F905C8" wp14:editId="34A5A6E9">
            <wp:extent cx="5619750" cy="420052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87" cy="420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3D40" w14:textId="191C240A" w:rsidR="007F3DD1" w:rsidRPr="007D7457" w:rsidRDefault="000B21B1" w:rsidP="000B21B1">
      <w:pPr>
        <w:pStyle w:val="Caption"/>
        <w:jc w:val="center"/>
        <w:rPr>
          <w:ins w:id="1337" w:author="TQT" w:date="2018-03-11T08:21:00Z"/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Hình </w:t>
      </w:r>
      <w:r w:rsidR="001C08AD">
        <w:rPr>
          <w:rFonts w:ascii="Times New Roman" w:hAnsi="Times New Roman" w:cs="Times New Roman"/>
          <w:sz w:val="26"/>
          <w:szCs w:val="26"/>
        </w:rPr>
        <w:t>2.1</w:t>
      </w:r>
      <w:r w:rsidRPr="007D7457">
        <w:rPr>
          <w:rFonts w:ascii="Times New Roman" w:hAnsi="Times New Roman" w:cs="Times New Roman"/>
          <w:sz w:val="26"/>
          <w:szCs w:val="26"/>
        </w:rPr>
        <w:t xml:space="preserve"> Lược đồ phân chức năng FDD</w:t>
      </w:r>
    </w:p>
    <w:p w14:paraId="4BF14BDF" w14:textId="3CC8395E" w:rsidR="007F3DD1" w:rsidRPr="007D7457" w:rsidRDefault="007F3DD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684D922E" w14:textId="0CFCE281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5C8A34D8" w14:textId="218B9E72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044A3629" w14:textId="419C5BB1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26767942" w14:textId="4785DD55" w:rsidR="000B21B1" w:rsidRPr="007D7457" w:rsidRDefault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/>
      </w:r>
    </w:p>
    <w:p w14:paraId="7588D453" w14:textId="6696697A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33595698" w14:textId="25DF68B7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06C0FB4B" w14:textId="2A7763CE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413C972C" w14:textId="6099D83D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09097C86" w14:textId="2872B293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53397E81" w14:textId="1DE6828C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2F2AE929" w14:textId="64084167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2BC1EAFB" w14:textId="397DDAC4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2C3E6DD1" w14:textId="2B5AFBDE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5C7D483E" w14:textId="031D455D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</w:p>
    <w:p w14:paraId="4E26CDB4" w14:textId="77777777" w:rsidR="000B21B1" w:rsidRPr="007D7457" w:rsidRDefault="000B21B1" w:rsidP="000B21B1">
      <w:pPr>
        <w:pStyle w:val="ListParagraph"/>
        <w:ind w:left="630"/>
        <w:rPr>
          <w:ins w:id="1338" w:author="Hoan Ng" w:date="2017-04-05T14:44:00Z"/>
          <w:rFonts w:ascii="Times New Roman" w:hAnsi="Times New Roman" w:cs="Times New Roman"/>
          <w:sz w:val="26"/>
          <w:szCs w:val="26"/>
          <w:rPrChange w:id="1339" w:author="pham phuong" w:date="2018-03-09T15:53:00Z">
            <w:rPr>
              <w:ins w:id="1340" w:author="Hoan Ng" w:date="2017-04-05T14:44:00Z"/>
            </w:rPr>
          </w:rPrChange>
        </w:rPr>
      </w:pPr>
    </w:p>
    <w:p w14:paraId="2973898A" w14:textId="4E2CCB04" w:rsidR="0095052C" w:rsidRPr="007D7457" w:rsidRDefault="0095052C" w:rsidP="000B21B1">
      <w:pPr>
        <w:pStyle w:val="ListParagraph"/>
        <w:numPr>
          <w:ilvl w:val="0"/>
          <w:numId w:val="25"/>
        </w:numPr>
        <w:ind w:left="990" w:hanging="270"/>
        <w:rPr>
          <w:ins w:id="1341" w:author="TQT" w:date="2018-03-11T08:40:00Z"/>
          <w:rFonts w:ascii="Times New Roman" w:hAnsi="Times New Roman" w:cs="Times New Roman"/>
          <w:sz w:val="26"/>
          <w:szCs w:val="26"/>
        </w:rPr>
      </w:pPr>
      <w:ins w:id="1342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43" w:author="pham phuong" w:date="2018-03-09T15:53:00Z">
              <w:rPr/>
            </w:rPrChange>
          </w:rPr>
          <w:t>Bảng giải thích/mô tả các chức năng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PrChange w:id="1344" w:author="TQT" w:date="2018-03-11T08:41:00Z">
          <w:tblPr>
            <w:tblW w:w="17140" w:type="dxa"/>
            <w:tblCellMar>
              <w:left w:w="0" w:type="dxa"/>
              <w:right w:w="0" w:type="dxa"/>
            </w:tblCellMar>
            <w:tblLook w:val="0420" w:firstRow="1" w:lastRow="0" w:firstColumn="0" w:lastColumn="0" w:noHBand="0" w:noVBand="1"/>
          </w:tblPr>
        </w:tblPrChange>
      </w:tblPr>
      <w:tblGrid>
        <w:gridCol w:w="2787"/>
        <w:gridCol w:w="6483"/>
        <w:tblGridChange w:id="1345">
          <w:tblGrid>
            <w:gridCol w:w="8580"/>
            <w:gridCol w:w="8560"/>
          </w:tblGrid>
        </w:tblGridChange>
      </w:tblGrid>
      <w:tr w:rsidR="00963DF9" w:rsidRPr="007D7457" w14:paraId="5D2ADE5F" w14:textId="77777777" w:rsidTr="000B21B1">
        <w:trPr>
          <w:trHeight w:val="472"/>
          <w:jc w:val="center"/>
          <w:ins w:id="1346" w:author="TQT" w:date="2018-03-11T08:41:00Z"/>
          <w:trPrChange w:id="1347" w:author="TQT" w:date="2018-03-11T08:41:00Z">
            <w:trPr>
              <w:trHeight w:val="651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48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FDBE12" w14:textId="77777777" w:rsidR="00963DF9" w:rsidRPr="007D7457" w:rsidRDefault="00963DF9" w:rsidP="00963DF9">
            <w:pPr>
              <w:rPr>
                <w:ins w:id="134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0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Chức năng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1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371BB4A" w14:textId="04CC1010" w:rsidR="00963DF9" w:rsidRPr="007D7457" w:rsidRDefault="00963DF9" w:rsidP="00963DF9">
            <w:pPr>
              <w:rPr>
                <w:ins w:id="135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3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Mô tả chức năng</w:t>
              </w:r>
            </w:ins>
          </w:p>
        </w:tc>
      </w:tr>
      <w:tr w:rsidR="00963DF9" w:rsidRPr="007D7457" w14:paraId="7CE97E8F" w14:textId="77777777" w:rsidTr="000B21B1">
        <w:trPr>
          <w:trHeight w:val="660"/>
          <w:jc w:val="center"/>
          <w:ins w:id="1354" w:author="TQT" w:date="2018-03-11T08:41:00Z"/>
          <w:trPrChange w:id="1355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6" w:author="TQT" w:date="2018-03-11T08:41:00Z">
              <w:tcPr>
                <w:tcW w:w="858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0A1D035" w14:textId="77777777" w:rsidR="00963DF9" w:rsidRPr="007D7457" w:rsidRDefault="00963DF9" w:rsidP="00963DF9">
            <w:pPr>
              <w:rPr>
                <w:ins w:id="135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 Lập danh sách khám bệnh</w:t>
              </w:r>
            </w:ins>
          </w:p>
        </w:tc>
        <w:tc>
          <w:tcPr>
            <w:tcW w:w="6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9" w:author="TQT" w:date="2018-03-11T08:41:00Z">
              <w:tcPr>
                <w:tcW w:w="856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BD5818" w14:textId="647FE428" w:rsidR="00963DF9" w:rsidRPr="007D7457" w:rsidRDefault="00963DF9" w:rsidP="00963DF9">
            <w:pPr>
              <w:rPr>
                <w:ins w:id="136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Nhập danh sách khám bệnh bao gồm họ tên, ngày khám, STT, giới tính, năm sinh, địa chỉ</w:t>
              </w:r>
            </w:ins>
          </w:p>
        </w:tc>
      </w:tr>
      <w:tr w:rsidR="00963DF9" w:rsidRPr="007D7457" w14:paraId="1A738E68" w14:textId="77777777" w:rsidTr="000B21B1">
        <w:trPr>
          <w:trHeight w:val="1204"/>
          <w:jc w:val="center"/>
          <w:ins w:id="1362" w:author="TQT" w:date="2018-03-11T08:41:00Z"/>
          <w:trPrChange w:id="1363" w:author="TQT" w:date="2018-03-11T08:41:00Z">
            <w:trPr>
              <w:trHeight w:val="1659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4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A93F18" w14:textId="77777777" w:rsidR="00963DF9" w:rsidRPr="007D7457" w:rsidRDefault="00963DF9" w:rsidP="00963DF9">
            <w:pPr>
              <w:rPr>
                <w:ins w:id="136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2. Lập phiếu khám bệnh 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7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E63B09" w14:textId="61127614" w:rsidR="00963DF9" w:rsidRPr="007D7457" w:rsidRDefault="00963DF9" w:rsidP="00963DF9">
            <w:pPr>
              <w:rPr>
                <w:ins w:id="136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9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phiếu khám bệnh cho từng bệnh nhân gồm những thông tin: họ tên, ngày khám, triệu chứng, dự đoán loại bệnh,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ợng, cách dùng.</w:t>
              </w:r>
            </w:ins>
          </w:p>
        </w:tc>
      </w:tr>
      <w:tr w:rsidR="00963DF9" w:rsidRPr="007D7457" w14:paraId="3AC2E0D2" w14:textId="77777777" w:rsidTr="000B21B1">
        <w:trPr>
          <w:trHeight w:val="932"/>
          <w:jc w:val="center"/>
          <w:ins w:id="1370" w:author="TQT" w:date="2018-03-11T08:41:00Z"/>
          <w:trPrChange w:id="1371" w:author="TQT" w:date="2018-03-11T08:41:00Z">
            <w:trPr>
              <w:trHeight w:val="1284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2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E2ADFDB" w14:textId="77777777" w:rsidR="00963DF9" w:rsidRPr="007D7457" w:rsidRDefault="00963DF9" w:rsidP="00963DF9">
            <w:pPr>
              <w:rPr>
                <w:ins w:id="137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3. Tra cứu bệnh nhân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5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DDAB79D" w14:textId="77777777" w:rsidR="00963DF9" w:rsidRPr="007D7457" w:rsidRDefault="00963DF9" w:rsidP="00963DF9">
            <w:pPr>
              <w:rPr>
                <w:ins w:id="1376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7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danh sách bệnh nhân để tra cứu gồm những thông tin: cho ra những thông tin: STT, họ tên, ngày khám, loại bệnh, triệu chứng</w:t>
              </w:r>
            </w:ins>
          </w:p>
        </w:tc>
      </w:tr>
      <w:tr w:rsidR="00963DF9" w:rsidRPr="007D7457" w14:paraId="4B0F345B" w14:textId="77777777" w:rsidTr="000B21B1">
        <w:trPr>
          <w:trHeight w:val="660"/>
          <w:jc w:val="center"/>
          <w:ins w:id="1378" w:author="TQT" w:date="2018-03-11T08:41:00Z"/>
          <w:trPrChange w:id="1379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0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137A982" w14:textId="77777777" w:rsidR="00963DF9" w:rsidRPr="007D7457" w:rsidRDefault="00963DF9" w:rsidP="00963DF9">
            <w:pPr>
              <w:rPr>
                <w:ins w:id="1381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2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4.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 Lập hóa đơn thanh toán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3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F6EDC89" w14:textId="1C48D048" w:rsidR="00963DF9" w:rsidRPr="007D7457" w:rsidRDefault="00963DF9" w:rsidP="00963DF9">
            <w:pPr>
              <w:rPr>
                <w:ins w:id="138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hóa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thanh toán bao gồm những thông tin: họ tên, ngày khám, tiền khám, tiền thuốc.</w:t>
              </w:r>
            </w:ins>
          </w:p>
        </w:tc>
      </w:tr>
      <w:tr w:rsidR="00963DF9" w:rsidRPr="007D7457" w14:paraId="77D0EBB4" w14:textId="77777777" w:rsidTr="000B21B1">
        <w:trPr>
          <w:trHeight w:val="1475"/>
          <w:jc w:val="center"/>
          <w:ins w:id="1386" w:author="TQT" w:date="2018-03-11T08:41:00Z"/>
          <w:trPrChange w:id="1387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8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15876EE" w14:textId="77777777" w:rsidR="00963DF9" w:rsidRPr="007D7457" w:rsidRDefault="00963DF9" w:rsidP="00963DF9">
            <w:pPr>
              <w:rPr>
                <w:ins w:id="138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5. Lập báo cáo tháng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1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9D74334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3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doanh thu theo ngày gồm những thông tin: tháng, STT, ngày, số bệnh nhân, doanh thu, tỷ lệ.</w:t>
              </w:r>
            </w:ins>
          </w:p>
          <w:p w14:paraId="323A0B51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sử dụng thuốc: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ơng, số lần dùng.</w:t>
              </w:r>
            </w:ins>
          </w:p>
        </w:tc>
      </w:tr>
      <w:tr w:rsidR="00963DF9" w:rsidRPr="007D7457" w14:paraId="313DE01F" w14:textId="77777777" w:rsidTr="000B21B1">
        <w:trPr>
          <w:trHeight w:val="1475"/>
          <w:jc w:val="center"/>
          <w:ins w:id="1396" w:author="TQT" w:date="2018-03-11T08:41:00Z"/>
          <w:trPrChange w:id="1397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8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EF4AF5" w14:textId="77777777" w:rsidR="00963DF9" w:rsidRPr="007D7457" w:rsidRDefault="00963DF9" w:rsidP="00963DF9">
            <w:pPr>
              <w:rPr>
                <w:ins w:id="139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6. Thay đổi qui định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401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1B6882" w14:textId="77777777" w:rsidR="00963DF9" w:rsidRPr="007D7457" w:rsidRDefault="00963DF9" w:rsidP="00963DF9">
            <w:pPr>
              <w:rPr>
                <w:ins w:id="140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3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các quy định:</w:t>
              </w:r>
            </w:ins>
          </w:p>
          <w:p w14:paraId="3584EBFD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 nhân khám tối đa trong ngày.</w:t>
              </w:r>
            </w:ins>
          </w:p>
          <w:p w14:paraId="475E1B8E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6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7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bệnh, số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 và cách dùng.</w:t>
              </w:r>
            </w:ins>
          </w:p>
          <w:p w14:paraId="0053FDD7" w14:textId="77777777" w:rsidR="00BB6A4F" w:rsidRPr="007D7457" w:rsidRDefault="002E6F4D" w:rsidP="007D7457">
            <w:pPr>
              <w:keepNext/>
              <w:numPr>
                <w:ilvl w:val="0"/>
                <w:numId w:val="23"/>
              </w:numPr>
              <w:rPr>
                <w:ins w:id="140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9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tiền khám bệnh,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giá thuốc.</w:t>
              </w:r>
            </w:ins>
          </w:p>
        </w:tc>
      </w:tr>
    </w:tbl>
    <w:p w14:paraId="3C14E42B" w14:textId="45456E65" w:rsidR="00963DF9" w:rsidRPr="007D7457" w:rsidRDefault="007D7457">
      <w:pPr>
        <w:pStyle w:val="Caption"/>
        <w:jc w:val="center"/>
        <w:rPr>
          <w:rFonts w:ascii="Times New Roman" w:hAnsi="Times New Roman" w:cs="Times New Roman"/>
          <w:sz w:val="26"/>
          <w:szCs w:val="26"/>
          <w:rPrChange w:id="1410" w:author="TQT" w:date="2018-03-11T08:40:00Z">
            <w:rPr/>
          </w:rPrChange>
        </w:rPr>
        <w:pPrChange w:id="1411" w:author="TQT" w:date="2018-03-11T08:41:00Z">
          <w:pPr>
            <w:pStyle w:val="ListParagraph"/>
            <w:numPr>
              <w:numId w:val="3"/>
            </w:numPr>
            <w:ind w:hanging="360"/>
          </w:pPr>
        </w:pPrChange>
      </w:pPr>
      <w:r w:rsidRPr="007D7457">
        <w:rPr>
          <w:rFonts w:ascii="Times New Roman" w:hAnsi="Times New Roman" w:cs="Times New Roman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sz w:val="26"/>
          <w:szCs w:val="26"/>
        </w:rPr>
        <w:t xml:space="preserve">2.1 </w:t>
      </w:r>
      <w:r w:rsidRPr="007D7457">
        <w:rPr>
          <w:rFonts w:ascii="Times New Roman" w:hAnsi="Times New Roman" w:cs="Times New Roman"/>
          <w:sz w:val="26"/>
          <w:szCs w:val="26"/>
        </w:rPr>
        <w:t>Giải thích/mô tả các chức năng</w:t>
      </w:r>
    </w:p>
    <w:p w14:paraId="3086BE4E" w14:textId="4E92C76F" w:rsidR="007E56BA" w:rsidRDefault="007E56BA" w:rsidP="00C83439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2" w:author="pham phuong" w:date="2018-03-09T15:53:00Z">
            <w:rPr/>
          </w:rPrChange>
        </w:rPr>
        <w:t>Đặc tả và Mô hình hóa nghiệp vụ</w:t>
      </w:r>
      <w:r w:rsidR="00BC30BA" w:rsidRPr="007D7457">
        <w:rPr>
          <w:rFonts w:ascii="Times New Roman" w:hAnsi="Times New Roman" w:cs="Times New Roman"/>
          <w:sz w:val="26"/>
          <w:szCs w:val="26"/>
          <w:rPrChange w:id="1413" w:author="pham phuong" w:date="2018-03-09T15:53:00Z">
            <w:rPr/>
          </w:rPrChange>
        </w:rPr>
        <w:t xml:space="preserve"> (DFD Model)</w:t>
      </w:r>
    </w:p>
    <w:p w14:paraId="5D4F3E33" w14:textId="77777777" w:rsidR="00577B3D" w:rsidRDefault="00577B3D" w:rsidP="00577B3D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DA3AB50" wp14:editId="684B79AB">
            <wp:extent cx="5029200" cy="48958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B973" w14:textId="6653097C" w:rsidR="00D60653" w:rsidRPr="00FF3315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2.2 Mô hình hóa DFD của quy trình lập danh sách khám bệnh.</w:t>
      </w:r>
    </w:p>
    <w:p w14:paraId="761D963A" w14:textId="68192382" w:rsidR="00577B3D" w:rsidRDefault="00577B3D" w:rsidP="00D60653">
      <w:pPr>
        <w:rPr>
          <w:rFonts w:ascii="Times New Roman" w:hAnsi="Times New Roman" w:cs="Times New Roman"/>
          <w:sz w:val="26"/>
          <w:szCs w:val="26"/>
        </w:rPr>
      </w:pPr>
    </w:p>
    <w:p w14:paraId="0F2B51AF" w14:textId="77777777" w:rsidR="00577B3D" w:rsidRDefault="00577B3D" w:rsidP="00577B3D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1D57A5E" wp14:editId="68ED5536">
            <wp:extent cx="5943600" cy="44958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2D7C" w14:textId="711727DD" w:rsidR="00577B3D" w:rsidRPr="00FF3315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2.3 Mô hình hóa DFD của quy trình lập phiếu khám bệnh.</w:t>
      </w:r>
    </w:p>
    <w:p w14:paraId="3D2812E6" w14:textId="4B70026A" w:rsidR="00577B3D" w:rsidRDefault="00577B3D" w:rsidP="00D60653">
      <w:pPr>
        <w:rPr>
          <w:rFonts w:ascii="Times New Roman" w:hAnsi="Times New Roman" w:cs="Times New Roman"/>
          <w:sz w:val="26"/>
          <w:szCs w:val="26"/>
        </w:rPr>
      </w:pPr>
    </w:p>
    <w:p w14:paraId="1202EB95" w14:textId="77777777" w:rsidR="00577B3D" w:rsidRDefault="00577B3D" w:rsidP="00577B3D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ED349C" wp14:editId="33969160">
            <wp:extent cx="5943600" cy="35623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0DA9" w14:textId="73CA70D9" w:rsidR="00577B3D" w:rsidRPr="00FF3315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2.4 Mô hình hóa DFD của quy trình tra cứu bệnh nhân.</w:t>
      </w:r>
    </w:p>
    <w:p w14:paraId="6DF33EC6" w14:textId="77777777" w:rsidR="00577B3D" w:rsidRDefault="00577B3D" w:rsidP="00577B3D">
      <w:pPr>
        <w:keepNext/>
      </w:pPr>
      <w:r>
        <w:rPr>
          <w:noProof/>
        </w:rPr>
        <w:drawing>
          <wp:inline distT="0" distB="0" distL="0" distR="0" wp14:anchorId="31A5E664" wp14:editId="5D6D9BD9">
            <wp:extent cx="5943600" cy="365950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7AA" w14:textId="730833BE" w:rsidR="00577B3D" w:rsidRPr="00FF3315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  <w:rPrChange w:id="1414" w:author="pham phuong" w:date="2018-03-09T15:53:00Z">
            <w:rPr/>
          </w:rPrChange>
        </w:rPr>
      </w:pPr>
      <w:r w:rsidRPr="00FF3315">
        <w:rPr>
          <w:rFonts w:ascii="Times New Roman" w:hAnsi="Times New Roman" w:cs="Times New Roman"/>
          <w:sz w:val="26"/>
          <w:szCs w:val="26"/>
        </w:rPr>
        <w:t>Bảng 2.2 Mô tả chức năng của mô hình DFD</w:t>
      </w:r>
    </w:p>
    <w:p w14:paraId="52513AF4" w14:textId="77777777" w:rsidR="001C08AD" w:rsidRDefault="00BC30BA" w:rsidP="00C83439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5" w:author="pham phuong" w:date="2018-03-09T15:53:00Z">
            <w:rPr/>
          </w:rPrChange>
        </w:rPr>
        <w:lastRenderedPageBreak/>
        <w:t>Mô hình hóa dữ liệu (ERD Model)</w:t>
      </w:r>
    </w:p>
    <w:p w14:paraId="32C72A55" w14:textId="47CC5540" w:rsidR="001C08AD" w:rsidRDefault="002B3362" w:rsidP="001C08AD">
      <w:pPr>
        <w:keepNext/>
        <w:jc w:val="center"/>
      </w:pPr>
      <w:r>
        <w:rPr>
          <w:noProof/>
        </w:rPr>
        <w:drawing>
          <wp:inline distT="0" distB="0" distL="0" distR="0" wp14:anchorId="04EF420F" wp14:editId="5DA98B82">
            <wp:extent cx="5943600" cy="3357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16" w:name="_GoBack"/>
      <w:bookmarkEnd w:id="1416"/>
    </w:p>
    <w:p w14:paraId="1DAFC6AA" w14:textId="4E0FC607" w:rsidR="001C08AD" w:rsidRPr="001C08AD" w:rsidRDefault="001C08AD" w:rsidP="001C08A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1C08AD">
        <w:rPr>
          <w:rFonts w:ascii="Times New Roman" w:hAnsi="Times New Roman" w:cs="Times New Roman"/>
          <w:sz w:val="26"/>
          <w:szCs w:val="26"/>
        </w:rPr>
        <w:t>Hình 2.2 Mô hình hóa dữ liệu ERD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246A924D" w14:textId="03E9935E" w:rsidR="00BC30BA" w:rsidRPr="001C08AD" w:rsidRDefault="00C83439" w:rsidP="001C08AD">
      <w:pPr>
        <w:jc w:val="center"/>
        <w:rPr>
          <w:rFonts w:ascii="Times New Roman" w:hAnsi="Times New Roman" w:cs="Times New Roman"/>
          <w:sz w:val="26"/>
          <w:szCs w:val="26"/>
          <w:rPrChange w:id="1417" w:author="pham phuong" w:date="2018-03-09T15:53:00Z">
            <w:rPr/>
          </w:rPrChange>
        </w:rPr>
      </w:pPr>
      <w:r w:rsidRPr="001C08AD">
        <w:rPr>
          <w:rFonts w:ascii="Times New Roman" w:hAnsi="Times New Roman" w:cs="Times New Roman"/>
          <w:sz w:val="26"/>
          <w:szCs w:val="26"/>
        </w:rPr>
        <w:br/>
      </w:r>
    </w:p>
    <w:p w14:paraId="3C3F91D3" w14:textId="3BC5EA09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18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19" w:author="pham phuong" w:date="2018-03-09T15:53:00Z">
            <w:rPr>
              <w:b/>
            </w:rPr>
          </w:rPrChange>
        </w:rPr>
        <w:t>Chương 3: Thiết kế</w:t>
      </w:r>
    </w:p>
    <w:p w14:paraId="7DCE12CC" w14:textId="3C6AF57B" w:rsidR="007E56BA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20" w:author="pham phuong" w:date="2018-03-09T15:53:00Z">
            <w:rPr/>
          </w:rPrChange>
        </w:rPr>
        <w:t>Thiết kế giao diện</w:t>
      </w:r>
    </w:p>
    <w:p w14:paraId="2F659799" w14:textId="77777777" w:rsidR="001C08AD" w:rsidRPr="007D7457" w:rsidRDefault="001C08AD" w:rsidP="001C08AD">
      <w:pPr>
        <w:pStyle w:val="ListParagraph"/>
        <w:rPr>
          <w:rFonts w:ascii="Times New Roman" w:hAnsi="Times New Roman" w:cs="Times New Roman"/>
          <w:sz w:val="26"/>
          <w:szCs w:val="26"/>
          <w:rPrChange w:id="1421" w:author="pham phuong" w:date="2018-03-09T15:53:00Z">
            <w:rPr/>
          </w:rPrChange>
        </w:rPr>
      </w:pPr>
    </w:p>
    <w:p w14:paraId="68E0E5D3" w14:textId="6FE8154D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3" w:author="pham phuong" w:date="2018-03-09T15:53:00Z">
            <w:rPr/>
          </w:rPrChange>
        </w:rPr>
        <w:t>Sơ đồ liên kết màn hình</w:t>
      </w:r>
    </w:p>
    <w:p w14:paraId="24ADB5FC" w14:textId="0CFC8CBD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5" w:author="pham phuong" w:date="2018-03-09T15:53:00Z">
            <w:rPr/>
          </w:rPrChange>
        </w:rPr>
        <w:t>Danh sách màn hình &amp; mô tả chức năng từng màn hình</w:t>
      </w:r>
    </w:p>
    <w:p w14:paraId="3F0E918F" w14:textId="4B658FB9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7" w:author="pham phuong" w:date="2018-03-09T15:53:00Z">
            <w:rPr/>
          </w:rPrChange>
        </w:rPr>
        <w:t xml:space="preserve"> Mô tả xử lý</w:t>
      </w:r>
      <w:ins w:id="1428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29" w:author="pham phuong" w:date="2018-03-09T15:53:00Z">
              <w:rPr/>
            </w:rPrChange>
          </w:rPr>
          <w:t xml:space="preserve"> sự kiện</w:t>
        </w:r>
      </w:ins>
      <w:r w:rsidRPr="007D7457">
        <w:rPr>
          <w:rFonts w:ascii="Times New Roman" w:hAnsi="Times New Roman" w:cs="Times New Roman"/>
          <w:sz w:val="26"/>
          <w:szCs w:val="26"/>
          <w:rPrChange w:id="1430" w:author="pham phuong" w:date="2018-03-09T15:53:00Z">
            <w:rPr/>
          </w:rPrChange>
        </w:rPr>
        <w:t xml:space="preserve"> từng màn hình</w:t>
      </w:r>
    </w:p>
    <w:p w14:paraId="65B41903" w14:textId="2030D084" w:rsidR="007E56BA" w:rsidRPr="007D7457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31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2" w:author="pham phuong" w:date="2018-03-09T15:53:00Z">
            <w:rPr/>
          </w:rPrChange>
        </w:rPr>
        <w:t>Thiết kế xử lý</w:t>
      </w:r>
      <w:ins w:id="1433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34" w:author="pham phuong" w:date="2018-03-09T15:53:00Z">
              <w:rPr/>
            </w:rPrChange>
          </w:rPr>
          <w:t xml:space="preserve"> {Danh sách các xử lý &amp; thuật giải}</w:t>
        </w:r>
      </w:ins>
    </w:p>
    <w:p w14:paraId="2F4BFD56" w14:textId="5551F7D1" w:rsidR="00F02E35" w:rsidRPr="007D7457" w:rsidRDefault="00F02E35" w:rsidP="00F02E35">
      <w:pPr>
        <w:pStyle w:val="ListParagraph"/>
        <w:numPr>
          <w:ilvl w:val="0"/>
          <w:numId w:val="4"/>
        </w:numPr>
        <w:rPr>
          <w:ins w:id="1435" w:author="Hoan Ng" w:date="2017-03-20T21:26:00Z"/>
          <w:rFonts w:ascii="Times New Roman" w:hAnsi="Times New Roman" w:cs="Times New Roman"/>
          <w:sz w:val="26"/>
          <w:szCs w:val="26"/>
          <w:rPrChange w:id="1436" w:author="pham phuong" w:date="2018-03-09T15:53:00Z">
            <w:rPr>
              <w:ins w:id="1437" w:author="Hoan Ng" w:date="2017-03-20T21:26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8" w:author="pham phuong" w:date="2018-03-09T15:53:00Z">
            <w:rPr/>
          </w:rPrChange>
        </w:rPr>
        <w:t>Thiết kế dữ liệu (RD – Relationship Diagram – Mô hình quan hệ)</w:t>
      </w:r>
    </w:p>
    <w:p w14:paraId="478E52EB" w14:textId="072E5BB7" w:rsidR="00E62EE1" w:rsidRPr="007D7457" w:rsidRDefault="00E62EE1">
      <w:pPr>
        <w:pStyle w:val="ListParagraph"/>
        <w:numPr>
          <w:ilvl w:val="1"/>
          <w:numId w:val="4"/>
        </w:numPr>
        <w:rPr>
          <w:ins w:id="1439" w:author="Hoan Ng" w:date="2017-03-20T21:26:00Z"/>
          <w:rFonts w:ascii="Times New Roman" w:hAnsi="Times New Roman" w:cs="Times New Roman"/>
          <w:sz w:val="26"/>
          <w:szCs w:val="26"/>
          <w:rPrChange w:id="1440" w:author="pham phuong" w:date="2018-03-09T15:53:00Z">
            <w:rPr>
              <w:ins w:id="1441" w:author="Hoan Ng" w:date="2017-03-20T21:26:00Z"/>
            </w:rPr>
          </w:rPrChange>
        </w:rPr>
        <w:pPrChange w:id="1442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43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44" w:author="pham phuong" w:date="2018-03-09T15:53:00Z">
              <w:rPr/>
            </w:rPrChange>
          </w:rPr>
          <w:t>Sơ đồ RD cả hệ thống</w:t>
        </w:r>
      </w:ins>
    </w:p>
    <w:p w14:paraId="09158F7B" w14:textId="1B2BD0BB" w:rsidR="00E62EE1" w:rsidRPr="007D7457" w:rsidRDefault="00E62EE1">
      <w:pPr>
        <w:pStyle w:val="ListParagraph"/>
        <w:numPr>
          <w:ilvl w:val="1"/>
          <w:numId w:val="4"/>
        </w:numPr>
        <w:rPr>
          <w:ins w:id="1445" w:author="Hoan Ng" w:date="2017-03-20T21:26:00Z"/>
          <w:rFonts w:ascii="Times New Roman" w:hAnsi="Times New Roman" w:cs="Times New Roman"/>
          <w:sz w:val="26"/>
          <w:szCs w:val="26"/>
          <w:rPrChange w:id="1446" w:author="pham phuong" w:date="2018-03-09T15:53:00Z">
            <w:rPr>
              <w:ins w:id="1447" w:author="Hoan Ng" w:date="2017-03-20T21:26:00Z"/>
            </w:rPr>
          </w:rPrChange>
        </w:rPr>
        <w:pPrChange w:id="1448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49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0" w:author="pham phuong" w:date="2018-03-09T15:53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7D7457" w:rsidRDefault="00E62EE1">
      <w:pPr>
        <w:pStyle w:val="ListParagraph"/>
        <w:numPr>
          <w:ilvl w:val="1"/>
          <w:numId w:val="4"/>
        </w:numPr>
        <w:rPr>
          <w:ins w:id="1451" w:author="Hoan Ng" w:date="2017-03-20T21:28:00Z"/>
          <w:rFonts w:ascii="Times New Roman" w:hAnsi="Times New Roman" w:cs="Times New Roman"/>
          <w:sz w:val="26"/>
          <w:szCs w:val="26"/>
          <w:rPrChange w:id="1452" w:author="pham phuong" w:date="2018-03-09T15:53:00Z">
            <w:rPr>
              <w:ins w:id="1453" w:author="Hoan Ng" w:date="2017-03-20T21:28:00Z"/>
            </w:rPr>
          </w:rPrChange>
        </w:rPr>
        <w:pPrChange w:id="1454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55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6" w:author="pham phuong" w:date="2018-03-09T15:53:00Z">
              <w:rPr/>
            </w:rPrChange>
          </w:rPr>
          <w:t xml:space="preserve"> Khóa &amp; </w:t>
        </w:r>
      </w:ins>
      <w:ins w:id="1457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58" w:author="pham phuong" w:date="2018-03-09T15:53:00Z">
              <w:rPr/>
            </w:rPrChange>
          </w:rPr>
          <w:t>rang</w:t>
        </w:r>
      </w:ins>
      <w:ins w:id="1459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60" w:author="pham phuong" w:date="2018-03-09T15:53:00Z">
              <w:rPr/>
            </w:rPrChange>
          </w:rPr>
          <w:t xml:space="preserve"> </w:t>
        </w:r>
      </w:ins>
      <w:ins w:id="1461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62" w:author="pham phuong" w:date="2018-03-09T15:53:00Z">
              <w:rPr/>
            </w:rPrChange>
          </w:rPr>
          <w:t>buộc toàn vẹn</w:t>
        </w:r>
      </w:ins>
    </w:p>
    <w:p w14:paraId="3CF0F2A3" w14:textId="3D520BAD" w:rsidR="00E62EE1" w:rsidRPr="007D7457" w:rsidRDefault="00E62E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63" w:author="pham phuong" w:date="2018-03-09T15:53:00Z">
            <w:rPr/>
          </w:rPrChange>
        </w:rPr>
        <w:pPrChange w:id="1464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65" w:author="Hoan Ng" w:date="2017-03-20T21:28:00Z">
        <w:r w:rsidRPr="007D7457">
          <w:rPr>
            <w:rFonts w:ascii="Times New Roman" w:hAnsi="Times New Roman" w:cs="Times New Roman"/>
            <w:sz w:val="26"/>
            <w:szCs w:val="26"/>
            <w:rPrChange w:id="1466" w:author="pham phuong" w:date="2018-03-09T15:53:00Z">
              <w:rPr/>
            </w:rPrChange>
          </w:rPr>
          <w:t>Thiết kế dữ liệu mức vật lý</w:t>
        </w:r>
      </w:ins>
    </w:p>
    <w:p w14:paraId="49308080" w14:textId="7D491890" w:rsidR="007E56BA" w:rsidRPr="007D7457" w:rsidRDefault="007E56BA" w:rsidP="007E56BA">
      <w:pPr>
        <w:pStyle w:val="ListParagraph"/>
        <w:numPr>
          <w:ilvl w:val="0"/>
          <w:numId w:val="4"/>
        </w:numPr>
        <w:rPr>
          <w:ins w:id="1467" w:author="Hoan Ng" w:date="2017-03-20T21:24:00Z"/>
          <w:rFonts w:ascii="Times New Roman" w:hAnsi="Times New Roman" w:cs="Times New Roman"/>
          <w:sz w:val="26"/>
          <w:szCs w:val="26"/>
          <w:rPrChange w:id="1468" w:author="pham phuong" w:date="2018-03-09T15:53:00Z">
            <w:rPr>
              <w:ins w:id="1469" w:author="Hoan Ng" w:date="2017-03-20T21:2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70" w:author="pham phuong" w:date="2018-03-09T15:53:00Z">
            <w:rPr/>
          </w:rPrChange>
        </w:rPr>
        <w:t>Thiết kế kiến trúc</w:t>
      </w:r>
    </w:p>
    <w:p w14:paraId="78403908" w14:textId="13E2B547" w:rsidR="00E62EE1" w:rsidRPr="007D7457" w:rsidRDefault="00E62EE1">
      <w:pPr>
        <w:pStyle w:val="ListParagraph"/>
        <w:numPr>
          <w:ilvl w:val="1"/>
          <w:numId w:val="4"/>
        </w:numPr>
        <w:rPr>
          <w:ins w:id="1471" w:author="Hoan Ng" w:date="2017-03-20T21:24:00Z"/>
          <w:rFonts w:ascii="Times New Roman" w:hAnsi="Times New Roman" w:cs="Times New Roman"/>
          <w:sz w:val="26"/>
          <w:szCs w:val="26"/>
          <w:rPrChange w:id="1472" w:author="pham phuong" w:date="2018-03-09T15:53:00Z">
            <w:rPr>
              <w:ins w:id="1473" w:author="Hoan Ng" w:date="2017-03-20T21:24:00Z"/>
            </w:rPr>
          </w:rPrChange>
        </w:rPr>
        <w:pPrChange w:id="1474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75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76" w:author="pham phuong" w:date="2018-03-09T15:53:00Z">
              <w:rPr/>
            </w:rPrChange>
          </w:rPr>
          <w:t>Mô hỉnh tổng thể kiến trúc</w:t>
        </w:r>
      </w:ins>
    </w:p>
    <w:p w14:paraId="386849C4" w14:textId="248BC11A" w:rsidR="00E62EE1" w:rsidRPr="007D7457" w:rsidRDefault="00E62EE1">
      <w:pPr>
        <w:pStyle w:val="ListParagraph"/>
        <w:numPr>
          <w:ilvl w:val="1"/>
          <w:numId w:val="4"/>
        </w:numPr>
        <w:rPr>
          <w:ins w:id="1477" w:author="Hoan Ng" w:date="2017-03-20T21:24:00Z"/>
          <w:rFonts w:ascii="Times New Roman" w:hAnsi="Times New Roman" w:cs="Times New Roman"/>
          <w:sz w:val="26"/>
          <w:szCs w:val="26"/>
          <w:rPrChange w:id="1478" w:author="pham phuong" w:date="2018-03-09T15:53:00Z">
            <w:rPr>
              <w:ins w:id="1479" w:author="Hoan Ng" w:date="2017-03-20T21:24:00Z"/>
            </w:rPr>
          </w:rPrChange>
        </w:rPr>
        <w:pPrChange w:id="1480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81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82" w:author="pham phuong" w:date="2018-03-09T15:53:00Z">
              <w:rPr/>
            </w:rPrChange>
          </w:rPr>
          <w:t xml:space="preserve"> Danh sách các componet/Package</w:t>
        </w:r>
      </w:ins>
    </w:p>
    <w:p w14:paraId="31FA8814" w14:textId="76E9606F" w:rsidR="00E62EE1" w:rsidRPr="007D7457" w:rsidRDefault="00E62EE1">
      <w:pPr>
        <w:pStyle w:val="ListParagraph"/>
        <w:numPr>
          <w:ilvl w:val="1"/>
          <w:numId w:val="4"/>
        </w:numPr>
        <w:rPr>
          <w:ins w:id="1483" w:author="Hoan Ng" w:date="2017-03-20T21:24:00Z"/>
          <w:rFonts w:ascii="Times New Roman" w:hAnsi="Times New Roman" w:cs="Times New Roman"/>
          <w:sz w:val="26"/>
          <w:szCs w:val="26"/>
          <w:rPrChange w:id="1484" w:author="pham phuong" w:date="2018-03-09T15:53:00Z">
            <w:rPr>
              <w:ins w:id="1485" w:author="Hoan Ng" w:date="2017-03-20T21:24:00Z"/>
            </w:rPr>
          </w:rPrChange>
        </w:rPr>
        <w:pPrChange w:id="1486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87" w:author="Hoan Ng" w:date="2017-03-20T21:25:00Z">
        <w:r w:rsidRPr="007D7457">
          <w:rPr>
            <w:rFonts w:ascii="Times New Roman" w:hAnsi="Times New Roman" w:cs="Times New Roman"/>
            <w:sz w:val="26"/>
            <w:szCs w:val="26"/>
            <w:rPrChange w:id="1488" w:author="pham phuong" w:date="2018-03-09T15:53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7D7457" w:rsidRDefault="00E62EE1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89" w:author="pham phuong" w:date="2018-03-09T15:53:00Z">
            <w:rPr/>
          </w:rPrChange>
        </w:rPr>
      </w:pPr>
    </w:p>
    <w:p w14:paraId="64BE845E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1" w:author="pham phuong" w:date="2018-03-09T15:53:00Z">
            <w:rPr>
              <w:b/>
            </w:rPr>
          </w:rPrChange>
        </w:rPr>
        <w:lastRenderedPageBreak/>
        <w:t>Chương 4: Cài đặt</w:t>
      </w:r>
    </w:p>
    <w:p w14:paraId="7BE8EA21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3" w:author="pham phuong" w:date="2018-03-09T15:53:00Z">
            <w:rPr/>
          </w:rPrChange>
        </w:rPr>
        <w:t>Công nghệ sử dụng</w:t>
      </w:r>
    </w:p>
    <w:p w14:paraId="316AE7FA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5" w:author="pham phuong" w:date="2018-03-09T15:53:00Z">
            <w:rPr/>
          </w:rPrChange>
        </w:rPr>
        <w:t>Vấn đề khi cài đặt</w:t>
      </w:r>
    </w:p>
    <w:p w14:paraId="6D52428D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7" w:author="pham phuong" w:date="2018-03-09T15:53:00Z">
            <w:rPr/>
          </w:rPrChange>
        </w:rPr>
        <w:t>Mô tả giải pháp &amp; kỹ thuật</w:t>
      </w:r>
    </w:p>
    <w:p w14:paraId="07D0082C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8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9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50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1" w:author="pham phuong" w:date="2018-03-09T15:53:00Z">
            <w:rPr>
              <w:b/>
            </w:rPr>
          </w:rPrChange>
        </w:rPr>
        <w:t>Chương 6: Kết luận</w:t>
      </w:r>
    </w:p>
    <w:p w14:paraId="7F22004B" w14:textId="77777777" w:rsidR="007E56BA" w:rsidRPr="007D7457" w:rsidRDefault="007E56BA" w:rsidP="007E56BA">
      <w:pPr>
        <w:rPr>
          <w:rFonts w:ascii="Times New Roman" w:hAnsi="Times New Roman" w:cs="Times New Roman"/>
          <w:sz w:val="26"/>
          <w:szCs w:val="26"/>
          <w:rPrChange w:id="150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3" w:author="pham phuong" w:date="2018-03-09T15:53:00Z">
            <w:rPr>
              <w:b/>
            </w:rPr>
          </w:rPrChange>
        </w:rPr>
        <w:t>Tài liệu tham khảo</w:t>
      </w:r>
    </w:p>
    <w:sectPr w:rsidR="007E56BA" w:rsidRPr="007D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ED335" w14:textId="77777777" w:rsidR="00367772" w:rsidRDefault="00367772" w:rsidP="007E382E">
      <w:pPr>
        <w:spacing w:after="0" w:line="240" w:lineRule="auto"/>
      </w:pPr>
      <w:r>
        <w:separator/>
      </w:r>
    </w:p>
  </w:endnote>
  <w:endnote w:type="continuationSeparator" w:id="0">
    <w:p w14:paraId="3D03F688" w14:textId="77777777" w:rsidR="00367772" w:rsidRDefault="00367772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E7BDB" w14:textId="77777777" w:rsidR="00367772" w:rsidRDefault="00367772" w:rsidP="007E382E">
      <w:pPr>
        <w:spacing w:after="0" w:line="240" w:lineRule="auto"/>
      </w:pPr>
      <w:r>
        <w:separator/>
      </w:r>
    </w:p>
  </w:footnote>
  <w:footnote w:type="continuationSeparator" w:id="0">
    <w:p w14:paraId="38705ED5" w14:textId="77777777" w:rsidR="00367772" w:rsidRDefault="00367772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5D4"/>
    <w:multiLevelType w:val="hybridMultilevel"/>
    <w:tmpl w:val="1A22DE34"/>
    <w:lvl w:ilvl="0" w:tplc="2DF2EE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E92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E0E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435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A16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82C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800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56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0C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F5808"/>
    <w:multiLevelType w:val="multilevel"/>
    <w:tmpl w:val="0409001D"/>
    <w:numStyleLink w:val="Kiu14"/>
  </w:abstractNum>
  <w:abstractNum w:abstractNumId="7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9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61F5E"/>
    <w:multiLevelType w:val="multilevel"/>
    <w:tmpl w:val="0409001D"/>
    <w:styleLink w:val="Kiu14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9855714"/>
    <w:multiLevelType w:val="multilevel"/>
    <w:tmpl w:val="AEA8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B741D24"/>
    <w:multiLevelType w:val="hybridMultilevel"/>
    <w:tmpl w:val="59021E64"/>
    <w:lvl w:ilvl="0" w:tplc="55FC12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7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BD29FB"/>
    <w:multiLevelType w:val="hybridMultilevel"/>
    <w:tmpl w:val="732E2E7E"/>
    <w:lvl w:ilvl="0" w:tplc="FECEBA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2F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04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EC9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61D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1A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2D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A6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E22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4A94D6A"/>
    <w:multiLevelType w:val="hybridMultilevel"/>
    <w:tmpl w:val="4C08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7"/>
  </w:num>
  <w:num w:numId="5">
    <w:abstractNumId w:val="24"/>
  </w:num>
  <w:num w:numId="6">
    <w:abstractNumId w:val="20"/>
  </w:num>
  <w:num w:numId="7">
    <w:abstractNumId w:val="22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26"/>
  </w:num>
  <w:num w:numId="13">
    <w:abstractNumId w:val="19"/>
  </w:num>
  <w:num w:numId="14">
    <w:abstractNumId w:val="8"/>
  </w:num>
  <w:num w:numId="15">
    <w:abstractNumId w:val="16"/>
  </w:num>
  <w:num w:numId="16">
    <w:abstractNumId w:val="9"/>
  </w:num>
  <w:num w:numId="17">
    <w:abstractNumId w:val="10"/>
  </w:num>
  <w:num w:numId="18">
    <w:abstractNumId w:val="17"/>
  </w:num>
  <w:num w:numId="19">
    <w:abstractNumId w:val="15"/>
  </w:num>
  <w:num w:numId="20">
    <w:abstractNumId w:val="23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14"/>
  </w:num>
  <w:num w:numId="26">
    <w:abstractNumId w:val="12"/>
  </w:num>
  <w:num w:numId="27">
    <w:abstractNumId w:val="6"/>
  </w:num>
  <w:num w:numId="2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  <w15:person w15:author="TQT">
    <w15:presenceInfo w15:providerId="None" w15:userId="TQ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4A5F"/>
    <w:rsid w:val="00046086"/>
    <w:rsid w:val="00066FE1"/>
    <w:rsid w:val="000A62CC"/>
    <w:rsid w:val="000B21B1"/>
    <w:rsid w:val="000B6656"/>
    <w:rsid w:val="000C40BC"/>
    <w:rsid w:val="00137099"/>
    <w:rsid w:val="00187E64"/>
    <w:rsid w:val="001C08AD"/>
    <w:rsid w:val="00282368"/>
    <w:rsid w:val="002B3362"/>
    <w:rsid w:val="002E6F4D"/>
    <w:rsid w:val="00307849"/>
    <w:rsid w:val="00367772"/>
    <w:rsid w:val="003715AE"/>
    <w:rsid w:val="003A1EEA"/>
    <w:rsid w:val="00400BF8"/>
    <w:rsid w:val="00442C44"/>
    <w:rsid w:val="00486AF0"/>
    <w:rsid w:val="00490034"/>
    <w:rsid w:val="00493F51"/>
    <w:rsid w:val="004A1947"/>
    <w:rsid w:val="004B125F"/>
    <w:rsid w:val="004D06CE"/>
    <w:rsid w:val="004E24B0"/>
    <w:rsid w:val="004F7C19"/>
    <w:rsid w:val="005021B9"/>
    <w:rsid w:val="005301A9"/>
    <w:rsid w:val="00542B42"/>
    <w:rsid w:val="00576D27"/>
    <w:rsid w:val="00577B3D"/>
    <w:rsid w:val="005C2097"/>
    <w:rsid w:val="005D20B5"/>
    <w:rsid w:val="005F3BAC"/>
    <w:rsid w:val="005F5E84"/>
    <w:rsid w:val="00623614"/>
    <w:rsid w:val="00624FDA"/>
    <w:rsid w:val="006E6E19"/>
    <w:rsid w:val="00704AD5"/>
    <w:rsid w:val="007269C2"/>
    <w:rsid w:val="00767668"/>
    <w:rsid w:val="00780B90"/>
    <w:rsid w:val="007A7351"/>
    <w:rsid w:val="007B62B8"/>
    <w:rsid w:val="007D4059"/>
    <w:rsid w:val="007D7457"/>
    <w:rsid w:val="007E382E"/>
    <w:rsid w:val="007E56BA"/>
    <w:rsid w:val="007F3DD1"/>
    <w:rsid w:val="00841A54"/>
    <w:rsid w:val="00863D73"/>
    <w:rsid w:val="00884FEC"/>
    <w:rsid w:val="008854BF"/>
    <w:rsid w:val="00921EC5"/>
    <w:rsid w:val="00926D5C"/>
    <w:rsid w:val="00934176"/>
    <w:rsid w:val="0095052C"/>
    <w:rsid w:val="00963DF9"/>
    <w:rsid w:val="00975B17"/>
    <w:rsid w:val="009A05F1"/>
    <w:rsid w:val="00A61FE8"/>
    <w:rsid w:val="00AD359A"/>
    <w:rsid w:val="00AE1EF2"/>
    <w:rsid w:val="00B633F5"/>
    <w:rsid w:val="00BB6A4F"/>
    <w:rsid w:val="00BC30BA"/>
    <w:rsid w:val="00C65BB0"/>
    <w:rsid w:val="00C83439"/>
    <w:rsid w:val="00CD656B"/>
    <w:rsid w:val="00D1719D"/>
    <w:rsid w:val="00D60653"/>
    <w:rsid w:val="00DF7DD4"/>
    <w:rsid w:val="00E322B7"/>
    <w:rsid w:val="00E61DC3"/>
    <w:rsid w:val="00E62EE1"/>
    <w:rsid w:val="00E70A22"/>
    <w:rsid w:val="00E73405"/>
    <w:rsid w:val="00F02E35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2E"/>
  </w:style>
  <w:style w:type="paragraph" w:styleId="Footer">
    <w:name w:val="footer"/>
    <w:basedOn w:val="Normal"/>
    <w:link w:val="Foot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2E"/>
  </w:style>
  <w:style w:type="character" w:customStyle="1" w:styleId="Heading1Char">
    <w:name w:val="Heading 1 Char"/>
    <w:basedOn w:val="DefaultParagraphFont"/>
    <w:link w:val="Heading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26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D5C"/>
    <w:rPr>
      <w:b/>
      <w:bCs/>
      <w:sz w:val="20"/>
      <w:szCs w:val="20"/>
    </w:rPr>
  </w:style>
  <w:style w:type="numbering" w:customStyle="1" w:styleId="Kiu14">
    <w:name w:val="Kiểu14"/>
    <w:uiPriority w:val="99"/>
    <w:rsid w:val="00FF3315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141E1A-B375-4AC8-8634-C9EDBD5C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836</Words>
  <Characters>4770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TQT</cp:lastModifiedBy>
  <cp:revision>27</cp:revision>
  <dcterms:created xsi:type="dcterms:W3CDTF">2017-03-20T15:09:00Z</dcterms:created>
  <dcterms:modified xsi:type="dcterms:W3CDTF">2018-03-13T04:22:00Z</dcterms:modified>
</cp:coreProperties>
</file>
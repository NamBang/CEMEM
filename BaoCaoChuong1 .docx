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77777777" w:rsidR="007E56BA" w:rsidRPr="007D7457" w:rsidRDefault="007E56BA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Chương 1: Hiện trạng</w:t>
      </w:r>
    </w:p>
    <w:p w14:paraId="13F3DB8E" w14:textId="59566350" w:rsidR="00046086" w:rsidRPr="007D7457" w:rsidDel="00D1719D" w:rsidRDefault="00046086">
      <w:pPr>
        <w:pStyle w:val="u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u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u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53951C3D" w:rsidR="00307849" w:rsidRPr="007D7457" w:rsidRDefault="00307849">
      <w:pPr>
        <w:pStyle w:val="Chuthich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u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ins w:id="1146" w:author="pham phuong" w:date="2018-03-05T06:40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>
                <w:i/>
                <w:iCs/>
              </w:rPr>
            </w:rPrChange>
          </w:rPr>
          <w:t>1</w:t>
        </w:r>
      </w:ins>
      <w:r w:rsidR="001C08AD">
        <w:rPr>
          <w:rFonts w:ascii="Times New Roman" w:hAnsi="Times New Roman" w:cs="Times New Roman"/>
          <w:sz w:val="26"/>
          <w:szCs w:val="26"/>
        </w:rPr>
        <w:t>.</w:t>
      </w:r>
      <w:r w:rsidR="001C08AD">
        <w:rPr>
          <w:rFonts w:ascii="Times New Roman" w:hAnsi="Times New Roman" w:cs="Times New Roman"/>
          <w:sz w:val="26"/>
          <w:szCs w:val="26"/>
        </w:rPr>
        <w:fldChar w:fldCharType="begin"/>
      </w:r>
      <w:r w:rsidR="001C08AD">
        <w:rPr>
          <w:rFonts w:ascii="Times New Roman" w:hAnsi="Times New Roman" w:cs="Times New Roman"/>
          <w:sz w:val="26"/>
          <w:szCs w:val="26"/>
        </w:rPr>
        <w:instrText xml:space="preserve"> SEQ Hình \* ARABIC \s 1 </w:instrText>
      </w:r>
      <w:r w:rsidR="001C08AD">
        <w:rPr>
          <w:rFonts w:ascii="Times New Roman" w:hAnsi="Times New Roman" w:cs="Times New Roman"/>
          <w:sz w:val="26"/>
          <w:szCs w:val="26"/>
        </w:rPr>
        <w:fldChar w:fldCharType="separate"/>
      </w:r>
      <w:r w:rsidR="001C08AD">
        <w:rPr>
          <w:rFonts w:ascii="Times New Roman" w:hAnsi="Times New Roman" w:cs="Times New Roman"/>
          <w:noProof/>
          <w:sz w:val="26"/>
          <w:szCs w:val="26"/>
        </w:rPr>
        <w:t>1</w:t>
      </w:r>
      <w:r w:rsidR="001C08AD">
        <w:rPr>
          <w:rFonts w:ascii="Times New Roman" w:hAnsi="Times New Roman" w:cs="Times New Roman"/>
          <w:sz w:val="26"/>
          <w:szCs w:val="26"/>
        </w:rPr>
        <w:fldChar w:fldCharType="end"/>
      </w:r>
      <w:ins w:id="1148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150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51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u1"/>
        <w:rPr>
          <w:ins w:id="1152" w:author="Hoan Ng" w:date="2017-03-20T22:11:00Z"/>
          <w:del w:id="1153" w:author="pham phuong" w:date="2018-03-05T06:38:00Z"/>
          <w:rFonts w:cs="Times New Roman"/>
          <w:szCs w:val="26"/>
        </w:rPr>
        <w:pPrChange w:id="1154" w:author="pham phuong" w:date="2018-03-05T06:38:00Z">
          <w:pPr>
            <w:pStyle w:val="oancuaDanhsach"/>
            <w:numPr>
              <w:numId w:val="1"/>
            </w:numPr>
            <w:ind w:hanging="360"/>
          </w:pPr>
        </w:pPrChange>
      </w:pPr>
      <w:ins w:id="1155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6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u1"/>
        <w:rPr>
          <w:ins w:id="1157" w:author="pham phuong" w:date="2018-03-05T03:57:00Z"/>
          <w:rFonts w:cs="Times New Roman"/>
          <w:szCs w:val="26"/>
        </w:rPr>
        <w:pPrChange w:id="1158" w:author="pham phuong" w:date="2018-03-05T06:41:00Z">
          <w:pPr>
            <w:ind w:firstLine="360"/>
          </w:pPr>
        </w:pPrChange>
      </w:pPr>
      <w:ins w:id="1159" w:author="Hoan Ng" w:date="2017-03-20T21:39:00Z">
        <w:del w:id="1160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61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2" w:author="pham phuong" w:date="2018-03-05T06:45:00Z"/>
          <w:rFonts w:ascii="Times New Roman" w:hAnsi="Times New Roman" w:cs="Times New Roman"/>
          <w:sz w:val="26"/>
          <w:szCs w:val="26"/>
          <w:rPrChange w:id="1163" w:author="pham phuong" w:date="2018-03-09T15:53:00Z">
            <w:rPr>
              <w:ins w:id="1164" w:author="pham phuong" w:date="2018-03-05T06:45:00Z"/>
            </w:rPr>
          </w:rPrChange>
        </w:rPr>
        <w:pPrChange w:id="1165" w:author="pham phuong" w:date="2018-03-05T06:45:00Z">
          <w:pPr>
            <w:ind w:firstLine="360"/>
            <w:jc w:val="center"/>
          </w:pPr>
        </w:pPrChange>
      </w:pPr>
      <w:ins w:id="1166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7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huthich"/>
        <w:jc w:val="center"/>
        <w:rPr>
          <w:ins w:id="1168" w:author="pham phuong" w:date="2018-03-05T06:41:00Z"/>
          <w:rFonts w:ascii="Times New Roman" w:hAnsi="Times New Roman" w:cs="Times New Roman"/>
          <w:sz w:val="26"/>
          <w:szCs w:val="26"/>
          <w:rPrChange w:id="1169" w:author="pham phuong" w:date="2018-03-09T15:53:00Z">
            <w:rPr>
              <w:ins w:id="1170" w:author="pham phuong" w:date="2018-03-05T06:41:00Z"/>
              <w:rFonts w:ascii="Times New Roman" w:hAnsi="Times New Roman" w:cs="Times New Roman"/>
            </w:rPr>
          </w:rPrChange>
        </w:rPr>
        <w:pPrChange w:id="1171" w:author="pham phuong" w:date="2018-03-05T06:45:00Z">
          <w:pPr>
            <w:ind w:firstLine="360"/>
          </w:pPr>
        </w:pPrChange>
      </w:pPr>
      <w:ins w:id="1172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3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174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5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6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177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8" w:author="pham phuong" w:date="2018-03-05T04:10:00Z"/>
          <w:rFonts w:ascii="Times New Roman" w:hAnsi="Times New Roman" w:cs="Times New Roman"/>
          <w:sz w:val="26"/>
          <w:szCs w:val="26"/>
          <w:rPrChange w:id="1179" w:author="pham phuong" w:date="2018-03-09T15:53:00Z">
            <w:rPr>
              <w:ins w:id="1180" w:author="pham phuong" w:date="2018-03-05T04:10:00Z"/>
            </w:rPr>
          </w:rPrChange>
        </w:rPr>
      </w:pPr>
    </w:p>
    <w:p w14:paraId="7DE7EF7A" w14:textId="46CDF1D6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81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2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3" w:author="pham phuong" w:date="2018-03-09T15:53:00Z">
              <w:rPr/>
            </w:rPrChange>
          </w:rPr>
          <w:t>ập danh sách khám bệnh</w:t>
        </w:r>
      </w:ins>
      <w:ins w:id="1184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5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6" w:author="pham phuong" w:date="2018-03-09T15:53:00Z">
              <w:rPr/>
            </w:rPrChange>
          </w:rPr>
          <w:t xml:space="preserve">  những thông tin: ngày khám bệnh, số thứ tự, họ tên bệnh nhân, giới tính, năm sinh, địa chỉ.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8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9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90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91" w:author="pham phuong" w:date="2018-03-09T15:53:00Z">
              <w:rPr/>
            </w:rPrChange>
          </w:rPr>
          <w:t xml:space="preserve"> phiếu khám bệnh</w:t>
        </w:r>
      </w:ins>
      <w:ins w:id="1192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3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 xml:space="preserve">: </w:t>
        </w:r>
      </w:ins>
      <w:ins w:id="1195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6" w:author="pham phuong" w:date="2018-03-09T15:53:00Z">
              <w:rPr/>
            </w:rPrChange>
          </w:rPr>
          <w:t>họ tên, ngày khám, triệu chứng</w:t>
        </w:r>
      </w:ins>
      <w:ins w:id="1197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,sau đó đ</w:t>
        </w:r>
      </w:ins>
      <w:ins w:id="1198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9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200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1" w:author="pham phuong" w:date="2018-03-09T15:53:00Z">
              <w:rPr/>
            </w:rPrChange>
          </w:rPr>
          <w:t xml:space="preserve"> </w:t>
        </w:r>
      </w:ins>
      <w:ins w:id="1202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4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5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6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7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9" w:author="pham phuong" w:date="2018-03-09T15:53:00Z">
              <w:rPr/>
            </w:rPrChange>
          </w:rPr>
          <w:t xml:space="preserve">. </w:t>
        </w:r>
      </w:ins>
      <w:ins w:id="1210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1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2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3" w:author="pham phuong" w:date="2018-03-09T15:53:00Z">
              <w:rPr/>
            </w:rPrChange>
          </w:rPr>
          <w:t xml:space="preserve">  hóa đơn thanh toán </w:t>
        </w:r>
      </w:ins>
      <w:ins w:id="1214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6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7" w:author="pham phuong" w:date="2018-03-09T15:53:00Z">
              <w:rPr/>
            </w:rPrChange>
          </w:rPr>
          <w:t>cần thông tin: họ tên, ngày khám, tiền khám, tiền thuốc</w:t>
        </w:r>
      </w:ins>
      <w:ins w:id="1218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9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20" w:author="pham phuong" w:date="2018-03-09T15:53:00Z">
              <w:rPr/>
            </w:rPrChange>
          </w:rPr>
          <w:t>Tiền khám 3</w:t>
        </w:r>
      </w:ins>
      <w:ins w:id="1221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2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3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4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5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oancuaDanhsac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oancuaDanhsac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LiBang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53BED0A2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color w:val="3A3A3C"/>
                  <w:sz w:val="26"/>
                  <w:szCs w:val="26"/>
                  <w:shd w:val="clear" w:color="auto" w:fill="FFFFFF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 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6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8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0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2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77777777" w:rsidR="00AE1EF2" w:rsidRPr="007D7457" w:rsidRDefault="00AE1EF2">
            <w:pPr>
              <w:rPr>
                <w:ins w:id="128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 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1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5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huthich"/>
        <w:jc w:val="center"/>
        <w:rPr>
          <w:ins w:id="1306" w:author="pham phuong" w:date="2018-03-09T15:42:00Z"/>
          <w:rFonts w:ascii="Times New Roman" w:hAnsi="Times New Roman" w:cs="Times New Roman"/>
          <w:sz w:val="26"/>
          <w:szCs w:val="26"/>
          <w:rPrChange w:id="1307" w:author="pham phuong" w:date="2018-03-09T15:53:00Z">
            <w:rPr>
              <w:ins w:id="1308" w:author="pham phuong" w:date="2018-03-09T15:42:00Z"/>
            </w:rPr>
          </w:rPrChange>
        </w:rPr>
        <w:pPrChange w:id="1309" w:author="pham phuong" w:date="2018-03-09T15:42:00Z">
          <w:pPr>
            <w:pStyle w:val="Chuthich"/>
          </w:pPr>
        </w:pPrChange>
      </w:pPr>
      <w:ins w:id="1310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1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2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3" w:author="pham phuong" w:date="2018-03-09T15:53:00Z">
              <w:rPr/>
            </w:rPrChange>
          </w:rPr>
          <w:t xml:space="preserve"> Hiện trạng phần cứng của phòng mạch</w:t>
        </w:r>
      </w:ins>
      <w:ins w:id="1314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36B12CA0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5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6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7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8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oancuaDanhsac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  <w:bookmarkStart w:id="1334" w:name="_GoBack"/>
      <w:bookmarkEnd w:id="1334"/>
    </w:p>
    <w:p w14:paraId="69D07D77" w14:textId="27753571" w:rsidR="0095052C" w:rsidRPr="007D7457" w:rsidRDefault="0095052C" w:rsidP="000B21B1">
      <w:pPr>
        <w:pStyle w:val="oancuaDanhsach"/>
        <w:numPr>
          <w:ilvl w:val="0"/>
          <w:numId w:val="25"/>
        </w:numPr>
        <w:ind w:left="1080" w:hanging="270"/>
        <w:rPr>
          <w:ins w:id="1335" w:author="TQT" w:date="2018-03-11T08:20:00Z"/>
          <w:rFonts w:ascii="Times New Roman" w:hAnsi="Times New Roman" w:cs="Times New Roman"/>
          <w:sz w:val="26"/>
          <w:szCs w:val="26"/>
        </w:rPr>
      </w:pPr>
      <w:ins w:id="1336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7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77777777" w:rsidR="000B21B1" w:rsidRPr="007D7457" w:rsidRDefault="000B21B1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F905C8" wp14:editId="07403185">
            <wp:extent cx="5543550" cy="322897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huthich"/>
        <w:jc w:val="center"/>
        <w:rPr>
          <w:ins w:id="1338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2C3E6DD1" w14:textId="2B5AFBDE" w:rsidR="000B21B1" w:rsidRPr="007D7457" w:rsidRDefault="000B21B1" w:rsidP="000B21B1">
      <w:pPr>
        <w:pStyle w:val="oancuaDanhsach"/>
        <w:ind w:left="630"/>
        <w:rPr>
          <w:rFonts w:ascii="Times New Roman" w:hAnsi="Times New Roman" w:cs="Times New Roman"/>
          <w:sz w:val="26"/>
          <w:szCs w:val="26"/>
        </w:rPr>
      </w:pPr>
    </w:p>
    <w:p w14:paraId="5C7D483E" w14:textId="44A3775C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4E26CDB4" w14:textId="77777777" w:rsidR="000B21B1" w:rsidRPr="007D7457" w:rsidRDefault="000B21B1" w:rsidP="000B21B1">
      <w:pPr>
        <w:pStyle w:val="oancuaDanhsach"/>
        <w:ind w:left="630"/>
        <w:rPr>
          <w:ins w:id="1339" w:author="Hoan Ng" w:date="2017-04-05T14:44:00Z"/>
          <w:rFonts w:ascii="Times New Roman" w:hAnsi="Times New Roman" w:cs="Times New Roman"/>
          <w:sz w:val="26"/>
          <w:szCs w:val="26"/>
          <w:rPrChange w:id="1340" w:author="pham phuong" w:date="2018-03-09T15:53:00Z">
            <w:rPr>
              <w:ins w:id="1341" w:author="Hoan Ng" w:date="2017-04-05T14:44:00Z"/>
            </w:rPr>
          </w:rPrChange>
        </w:rPr>
      </w:pPr>
    </w:p>
    <w:p w14:paraId="2973898A" w14:textId="4E2CCB04" w:rsidR="0095052C" w:rsidRPr="007D7457" w:rsidRDefault="0095052C" w:rsidP="000B21B1">
      <w:pPr>
        <w:pStyle w:val="oancuaDanhsach"/>
        <w:numPr>
          <w:ilvl w:val="0"/>
          <w:numId w:val="25"/>
        </w:numPr>
        <w:ind w:left="990" w:hanging="270"/>
        <w:rPr>
          <w:ins w:id="1342" w:author="TQT" w:date="2018-03-11T08:40:00Z"/>
          <w:rFonts w:ascii="Times New Roman" w:hAnsi="Times New Roman" w:cs="Times New Roman"/>
          <w:sz w:val="26"/>
          <w:szCs w:val="26"/>
        </w:rPr>
      </w:pPr>
      <w:ins w:id="1343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4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5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6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7" w:author="TQT" w:date="2018-03-11T08:41:00Z"/>
          <w:trPrChange w:id="1348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5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1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4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5" w:author="TQT" w:date="2018-03-11T08:41:00Z"/>
          <w:trPrChange w:id="1356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7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0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3" w:author="TQT" w:date="2018-03-11T08:41:00Z"/>
          <w:trPrChange w:id="1364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5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8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77777777" w:rsidR="00963DF9" w:rsidRPr="007D7457" w:rsidRDefault="00963DF9" w:rsidP="00963DF9">
            <w:pPr>
              <w:rPr>
                <w:ins w:id="136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1" w:author="TQT" w:date="2018-03-11T08:41:00Z"/>
          <w:trPrChange w:id="1372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3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6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9" w:author="TQT" w:date="2018-03-11T08:41:00Z"/>
          <w:trPrChange w:id="1380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77777777" w:rsidR="00963DF9" w:rsidRPr="007D7457" w:rsidRDefault="00963DF9" w:rsidP="00963DF9">
            <w:pPr>
              <w:rPr>
                <w:ins w:id="138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7" w:author="TQT" w:date="2018-03-11T08:41:00Z"/>
          <w:trPrChange w:id="138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9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7" w:author="TQT" w:date="2018-03-11T08:41:00Z"/>
          <w:trPrChange w:id="139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40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1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huthich"/>
        <w:jc w:val="center"/>
        <w:rPr>
          <w:rFonts w:ascii="Times New Roman" w:hAnsi="Times New Roman" w:cs="Times New Roman"/>
          <w:sz w:val="26"/>
          <w:szCs w:val="26"/>
          <w:rPrChange w:id="1411" w:author="TQT" w:date="2018-03-11T08:40:00Z">
            <w:rPr/>
          </w:rPrChange>
        </w:rPr>
        <w:pPrChange w:id="1412" w:author="TQT" w:date="2018-03-11T08:41:00Z">
          <w:pPr>
            <w:pStyle w:val="oancuaDanhsac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1F33E1CF" w:rsidR="007E56BA" w:rsidRPr="007D7457" w:rsidRDefault="007E56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14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5" w:author="pham phuong" w:date="2018-03-09T15:53:00Z">
            <w:rPr/>
          </w:rPrChange>
        </w:rPr>
        <w:t xml:space="preserve"> (DFD Model)</w:t>
      </w:r>
    </w:p>
    <w:p w14:paraId="52513AF4" w14:textId="77777777" w:rsidR="001C08AD" w:rsidRDefault="00BC30BA" w:rsidP="00C83439">
      <w:pPr>
        <w:pStyle w:val="oancuaDanhsac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6" w:author="pham phuong" w:date="2018-03-09T15:53:00Z">
            <w:rPr/>
          </w:rPrChange>
        </w:rPr>
        <w:t>Mô hình hóa dữ liệu (ERD Model)</w:t>
      </w:r>
    </w:p>
    <w:p w14:paraId="32C72A55" w14:textId="77777777" w:rsidR="001C08AD" w:rsidRDefault="001C08AD" w:rsidP="001C08A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AF78DF2" wp14:editId="467F5CF1">
            <wp:extent cx="5943600" cy="341058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huthich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9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oancuaDanhsach"/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 xml:space="preserve"> Mô tả xử lý</w:t>
      </w:r>
      <w:ins w:id="1428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9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0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1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>Thiết kế xử lý</w:t>
      </w:r>
      <w:ins w:id="1433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4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oancuaDanhsach"/>
        <w:numPr>
          <w:ilvl w:val="0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8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oancuaDanhsach"/>
        <w:numPr>
          <w:ilvl w:val="1"/>
          <w:numId w:val="4"/>
        </w:numPr>
        <w:rPr>
          <w:ins w:id="1439" w:author="Hoan Ng" w:date="2017-03-20T21:26:00Z"/>
          <w:rFonts w:ascii="Times New Roman" w:hAnsi="Times New Roman" w:cs="Times New Roman"/>
          <w:sz w:val="26"/>
          <w:szCs w:val="26"/>
          <w:rPrChange w:id="1440" w:author="pham phuong" w:date="2018-03-09T15:53:00Z">
            <w:rPr>
              <w:ins w:id="1441" w:author="Hoan Ng" w:date="2017-03-20T21:26:00Z"/>
            </w:rPr>
          </w:rPrChange>
        </w:rPr>
        <w:pPrChange w:id="1442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3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4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oancuaDanhsach"/>
        <w:numPr>
          <w:ilvl w:val="1"/>
          <w:numId w:val="4"/>
        </w:numPr>
        <w:rPr>
          <w:ins w:id="1445" w:author="Hoan Ng" w:date="2017-03-20T21:26:00Z"/>
          <w:rFonts w:ascii="Times New Roman" w:hAnsi="Times New Roman" w:cs="Times New Roman"/>
          <w:sz w:val="26"/>
          <w:szCs w:val="26"/>
          <w:rPrChange w:id="1446" w:author="pham phuong" w:date="2018-03-09T15:53:00Z">
            <w:rPr>
              <w:ins w:id="1447" w:author="Hoan Ng" w:date="2017-03-20T21:26:00Z"/>
            </w:rPr>
          </w:rPrChange>
        </w:rPr>
        <w:pPrChange w:id="1448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4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oancuaDanhsach"/>
        <w:numPr>
          <w:ilvl w:val="1"/>
          <w:numId w:val="4"/>
        </w:numPr>
        <w:rPr>
          <w:ins w:id="1451" w:author="Hoan Ng" w:date="2017-03-20T21:28:00Z"/>
          <w:rFonts w:ascii="Times New Roman" w:hAnsi="Times New Roman" w:cs="Times New Roman"/>
          <w:sz w:val="26"/>
          <w:szCs w:val="26"/>
          <w:rPrChange w:id="1452" w:author="pham phuong" w:date="2018-03-09T15:53:00Z">
            <w:rPr>
              <w:ins w:id="1453" w:author="Hoan Ng" w:date="2017-03-20T21:28:00Z"/>
            </w:rPr>
          </w:rPrChange>
        </w:rPr>
        <w:pPrChange w:id="145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Khóa &amp;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rang</w:t>
        </w:r>
      </w:ins>
      <w:ins w:id="145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 xml:space="preserve"> </w:t>
        </w:r>
      </w:ins>
      <w:ins w:id="1461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oancuaDanhsac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3" w:author="pham phuong" w:date="2018-03-09T15:53:00Z">
            <w:rPr/>
          </w:rPrChange>
        </w:rPr>
        <w:pPrChange w:id="1464" w:author="Hoan Ng" w:date="2017-03-20T21:26:00Z">
          <w:pPr>
            <w:pStyle w:val="oancuaDanhsach"/>
            <w:numPr>
              <w:numId w:val="4"/>
            </w:numPr>
            <w:ind w:hanging="360"/>
          </w:pPr>
        </w:pPrChange>
      </w:pPr>
      <w:ins w:id="1465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6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oancuaDanhsach"/>
        <w:numPr>
          <w:ilvl w:val="0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0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oancuaDanhsach"/>
        <w:numPr>
          <w:ilvl w:val="1"/>
          <w:numId w:val="4"/>
        </w:numPr>
        <w:rPr>
          <w:ins w:id="1471" w:author="Hoan Ng" w:date="2017-03-20T21:24:00Z"/>
          <w:rFonts w:ascii="Times New Roman" w:hAnsi="Times New Roman" w:cs="Times New Roman"/>
          <w:sz w:val="26"/>
          <w:szCs w:val="26"/>
          <w:rPrChange w:id="1472" w:author="pham phuong" w:date="2018-03-09T15:53:00Z">
            <w:rPr>
              <w:ins w:id="1473" w:author="Hoan Ng" w:date="2017-03-20T21:24:00Z"/>
            </w:rPr>
          </w:rPrChange>
        </w:rPr>
        <w:pPrChange w:id="1474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75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6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oancuaDanhsach"/>
        <w:numPr>
          <w:ilvl w:val="1"/>
          <w:numId w:val="4"/>
        </w:numPr>
        <w:rPr>
          <w:ins w:id="1477" w:author="Hoan Ng" w:date="2017-03-20T21:24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Hoan Ng" w:date="2017-03-20T21:24:00Z"/>
            </w:rPr>
          </w:rPrChange>
        </w:rPr>
        <w:pPrChange w:id="1480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oancuaDanhsach"/>
        <w:numPr>
          <w:ilvl w:val="1"/>
          <w:numId w:val="4"/>
        </w:numPr>
        <w:rPr>
          <w:ins w:id="1483" w:author="Hoan Ng" w:date="2017-03-20T21:24:00Z"/>
          <w:rFonts w:ascii="Times New Roman" w:hAnsi="Times New Roman" w:cs="Times New Roman"/>
          <w:sz w:val="26"/>
          <w:szCs w:val="26"/>
          <w:rPrChange w:id="1484" w:author="pham phuong" w:date="2018-03-09T15:53:00Z">
            <w:rPr>
              <w:ins w:id="1485" w:author="Hoan Ng" w:date="2017-03-20T21:24:00Z"/>
            </w:rPr>
          </w:rPrChange>
        </w:rPr>
        <w:pPrChange w:id="1486" w:author="Hoan Ng" w:date="2017-03-20T21:24:00Z">
          <w:pPr>
            <w:pStyle w:val="oancuaDanhsach"/>
            <w:numPr>
              <w:numId w:val="4"/>
            </w:numPr>
            <w:ind w:hanging="360"/>
          </w:pPr>
        </w:pPrChange>
      </w:pPr>
      <w:ins w:id="1487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8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1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2FF0A" w14:textId="77777777" w:rsidR="000C40BC" w:rsidRDefault="000C40BC" w:rsidP="007E382E">
      <w:pPr>
        <w:spacing w:after="0" w:line="240" w:lineRule="auto"/>
      </w:pPr>
      <w:r>
        <w:separator/>
      </w:r>
    </w:p>
  </w:endnote>
  <w:endnote w:type="continuationSeparator" w:id="0">
    <w:p w14:paraId="59D84FDE" w14:textId="77777777" w:rsidR="000C40BC" w:rsidRDefault="000C40BC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10FD7" w14:textId="77777777" w:rsidR="000C40BC" w:rsidRDefault="000C40BC" w:rsidP="007E382E">
      <w:pPr>
        <w:spacing w:after="0" w:line="240" w:lineRule="auto"/>
      </w:pPr>
      <w:r>
        <w:separator/>
      </w:r>
    </w:p>
  </w:footnote>
  <w:footnote w:type="continuationSeparator" w:id="0">
    <w:p w14:paraId="2890372B" w14:textId="77777777" w:rsidR="000C40BC" w:rsidRDefault="000C40BC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8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5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6"/>
  </w:num>
  <w:num w:numId="5">
    <w:abstractNumId w:val="22"/>
  </w:num>
  <w:num w:numId="6">
    <w:abstractNumId w:val="18"/>
  </w:num>
  <w:num w:numId="7">
    <w:abstractNumId w:val="20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4"/>
  </w:num>
  <w:num w:numId="13">
    <w:abstractNumId w:val="17"/>
  </w:num>
  <w:num w:numId="14">
    <w:abstractNumId w:val="7"/>
  </w:num>
  <w:num w:numId="15">
    <w:abstractNumId w:val="14"/>
  </w:num>
  <w:num w:numId="16">
    <w:abstractNumId w:val="8"/>
  </w:num>
  <w:num w:numId="17">
    <w:abstractNumId w:val="9"/>
  </w:num>
  <w:num w:numId="18">
    <w:abstractNumId w:val="15"/>
  </w:num>
  <w:num w:numId="19">
    <w:abstractNumId w:val="13"/>
  </w:num>
  <w:num w:numId="20">
    <w:abstractNumId w:val="21"/>
  </w:num>
  <w:num w:numId="21">
    <w:abstractNumId w:val="19"/>
  </w:num>
  <w:num w:numId="22">
    <w:abstractNumId w:val="1"/>
  </w:num>
  <w:num w:numId="23">
    <w:abstractNumId w:val="16"/>
  </w:num>
  <w:num w:numId="24">
    <w:abstractNumId w:val="11"/>
  </w:num>
  <w:num w:numId="2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6656"/>
    <w:rsid w:val="000C40BC"/>
    <w:rsid w:val="00187E64"/>
    <w:rsid w:val="001C08AD"/>
    <w:rsid w:val="00282368"/>
    <w:rsid w:val="002E6F4D"/>
    <w:rsid w:val="00307849"/>
    <w:rsid w:val="003715AE"/>
    <w:rsid w:val="003A1EEA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C2097"/>
    <w:rsid w:val="005D20B5"/>
    <w:rsid w:val="005F3BAC"/>
    <w:rsid w:val="005F5E84"/>
    <w:rsid w:val="00623614"/>
    <w:rsid w:val="00624FDA"/>
    <w:rsid w:val="006E6E19"/>
    <w:rsid w:val="00704AD5"/>
    <w:rsid w:val="007269C2"/>
    <w:rsid w:val="00780B90"/>
    <w:rsid w:val="007A7351"/>
    <w:rsid w:val="007B62B8"/>
    <w:rsid w:val="007D4059"/>
    <w:rsid w:val="007D7457"/>
    <w:rsid w:val="007E382E"/>
    <w:rsid w:val="007E56BA"/>
    <w:rsid w:val="007F3DD1"/>
    <w:rsid w:val="00841A54"/>
    <w:rsid w:val="00863D73"/>
    <w:rsid w:val="008854BF"/>
    <w:rsid w:val="00921EC5"/>
    <w:rsid w:val="00926D5C"/>
    <w:rsid w:val="00934176"/>
    <w:rsid w:val="0095052C"/>
    <w:rsid w:val="00963DF9"/>
    <w:rsid w:val="00975B17"/>
    <w:rsid w:val="00A61FE8"/>
    <w:rsid w:val="00AE1EF2"/>
    <w:rsid w:val="00BB6A4F"/>
    <w:rsid w:val="00BC30BA"/>
    <w:rsid w:val="00C65BB0"/>
    <w:rsid w:val="00C83439"/>
    <w:rsid w:val="00CD656B"/>
    <w:rsid w:val="00D1719D"/>
    <w:rsid w:val="00DF7DD4"/>
    <w:rsid w:val="00E322B7"/>
    <w:rsid w:val="00E61DC3"/>
    <w:rsid w:val="00E62EE1"/>
    <w:rsid w:val="00E70A22"/>
    <w:rsid w:val="00E73405"/>
    <w:rsid w:val="00F0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E56BA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Duytlai">
    <w:name w:val="Revision"/>
    <w:hidden/>
    <w:uiPriority w:val="99"/>
    <w:semiHidden/>
    <w:rsid w:val="008854BF"/>
    <w:pPr>
      <w:spacing w:after="0" w:line="240" w:lineRule="auto"/>
    </w:pPr>
  </w:style>
  <w:style w:type="table" w:styleId="LiBang">
    <w:name w:val="Table Grid"/>
    <w:basedOn w:val="BangThngthng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E382E"/>
  </w:style>
  <w:style w:type="paragraph" w:styleId="Chntrang">
    <w:name w:val="footer"/>
    <w:basedOn w:val="Binhthng"/>
    <w:link w:val="Chntrang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E382E"/>
  </w:style>
  <w:style w:type="character" w:customStyle="1" w:styleId="u1Char">
    <w:name w:val="Đầu đề 1 Char"/>
    <w:basedOn w:val="Phngmcinhcuaoanvn"/>
    <w:link w:val="u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ThamchiuChuthich">
    <w:name w:val="annotation reference"/>
    <w:basedOn w:val="Phngmcinhcuaoanvn"/>
    <w:uiPriority w:val="99"/>
    <w:semiHidden/>
    <w:unhideWhenUsed/>
    <w:rsid w:val="00926D5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926D5C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26D5C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26D5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CD493F-6D54-43E2-96F9-485456BA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pham phuong</cp:lastModifiedBy>
  <cp:revision>19</cp:revision>
  <dcterms:created xsi:type="dcterms:W3CDTF">2017-03-20T15:09:00Z</dcterms:created>
  <dcterms:modified xsi:type="dcterms:W3CDTF">2018-03-12T07:06:00Z</dcterms:modified>
</cp:coreProperties>
</file>
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E322B7" w:rsidRDefault="007E56BA" w:rsidP="007E56BA">
      <w:pPr>
        <w:jc w:val="center"/>
        <w:rPr>
          <w:rFonts w:ascii="Times New Roman" w:hAnsi="Times New Roman" w:cs="Times New Roman"/>
          <w:sz w:val="40"/>
          <w:rPrChange w:id="0" w:author="pham phuong" w:date="2018-03-09T15:53:00Z">
            <w:rPr>
              <w:sz w:val="40"/>
            </w:rPr>
          </w:rPrChange>
        </w:rPr>
      </w:pPr>
      <w:r w:rsidRPr="00E322B7">
        <w:rPr>
          <w:rFonts w:ascii="Times New Roman" w:hAnsi="Times New Roman" w:cs="Times New Roman"/>
          <w:sz w:val="40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E322B7" w:rsidRDefault="007E56BA" w:rsidP="007E56BA">
      <w:pPr>
        <w:jc w:val="center"/>
        <w:rPr>
          <w:rFonts w:ascii="Times New Roman" w:hAnsi="Times New Roman" w:cs="Times New Roman"/>
          <w:sz w:val="40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E322B7" w:rsidDel="00934176">
          <w:rPr>
            <w:rFonts w:ascii="Times New Roman" w:hAnsi="Times New Roman" w:cs="Times New Roman"/>
            <w:sz w:val="40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E322B7">
          <w:rPr>
            <w:rFonts w:ascii="Times New Roman" w:hAnsi="Times New Roman" w:cs="Times New Roman"/>
            <w:sz w:val="40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  <w:tblGridChange w:id="20">
          <w:tblGrid>
            <w:gridCol w:w="976"/>
            <w:gridCol w:w="2755"/>
            <w:gridCol w:w="1870"/>
            <w:gridCol w:w="86"/>
            <w:gridCol w:w="986"/>
            <w:gridCol w:w="41"/>
            <w:gridCol w:w="826"/>
            <w:gridCol w:w="42"/>
            <w:gridCol w:w="978"/>
            <w:gridCol w:w="3"/>
            <w:gridCol w:w="787"/>
          </w:tblGrid>
        </w:tblGridChange>
      </w:tblGrid>
      <w:tr w:rsidR="005F3BAC" w:rsidRPr="00E322B7" w14:paraId="33F95CA8" w14:textId="77777777" w:rsidTr="005F3BAC">
        <w:trPr>
          <w:trHeight w:val="600"/>
          <w:ins w:id="21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2" w:author="Hoan Ng" w:date="2017-03-20T22:18:00Z"/>
                <w:rFonts w:ascii="Times New Roman" w:hAnsi="Times New Roman" w:cs="Times New Roman"/>
                <w:b/>
                <w:rPrChange w:id="23" w:author="pham phuong" w:date="2018-03-09T15:53:00Z">
                  <w:rPr>
                    <w:ins w:id="24" w:author="Hoan Ng" w:date="2017-03-20T22:18:00Z"/>
                    <w:b/>
                  </w:rPr>
                </w:rPrChange>
              </w:rPr>
            </w:pPr>
            <w:ins w:id="2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6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7" w:author="Hoan Ng" w:date="2017-03-20T22:18:00Z"/>
                <w:rFonts w:ascii="Times New Roman" w:hAnsi="Times New Roman" w:cs="Times New Roman"/>
                <w:b/>
                <w:rPrChange w:id="28" w:author="pham phuong" w:date="2018-03-09T15:53:00Z">
                  <w:rPr>
                    <w:ins w:id="29" w:author="Hoan Ng" w:date="2017-03-20T22:18:00Z"/>
                    <w:b/>
                  </w:rPr>
                </w:rPrChange>
              </w:rPr>
            </w:pPr>
            <w:ins w:id="3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1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2" w:author="Hoan Ng" w:date="2017-03-20T22:18:00Z"/>
                <w:rFonts w:ascii="Times New Roman" w:hAnsi="Times New Roman" w:cs="Times New Roman"/>
                <w:b/>
                <w:rPrChange w:id="33" w:author="pham phuong" w:date="2018-03-09T15:53:00Z">
                  <w:rPr>
                    <w:ins w:id="34" w:author="Hoan Ng" w:date="2017-03-20T22:18:00Z"/>
                    <w:b/>
                  </w:rPr>
                </w:rPrChange>
              </w:rPr>
            </w:pPr>
            <w:ins w:id="3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6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7" w:author="Hoan Ng" w:date="2017-03-20T22:18:00Z"/>
                <w:rFonts w:ascii="Times New Roman" w:hAnsi="Times New Roman" w:cs="Times New Roman"/>
                <w:b/>
                <w:rPrChange w:id="38" w:author="pham phuong" w:date="2018-03-09T15:53:00Z">
                  <w:rPr>
                    <w:ins w:id="39" w:author="Hoan Ng" w:date="2017-03-20T22:18:00Z"/>
                    <w:b/>
                  </w:rPr>
                </w:rPrChange>
              </w:rPr>
            </w:pPr>
            <w:ins w:id="4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1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2" w:author="Hoan Ng" w:date="2017-03-20T22:18:00Z"/>
                <w:rFonts w:ascii="Times New Roman" w:hAnsi="Times New Roman" w:cs="Times New Roman"/>
                <w:b/>
                <w:rPrChange w:id="43" w:author="pham phuong" w:date="2018-03-09T15:53:00Z">
                  <w:rPr>
                    <w:ins w:id="44" w:author="Hoan Ng" w:date="2017-03-20T22:18:00Z"/>
                    <w:b/>
                  </w:rPr>
                </w:rPrChange>
              </w:rPr>
            </w:pPr>
            <w:ins w:id="4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6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7" w:author="Hoan Ng" w:date="2017-03-20T22:18:00Z"/>
                <w:rFonts w:ascii="Times New Roman" w:hAnsi="Times New Roman" w:cs="Times New Roman"/>
                <w:b/>
                <w:rPrChange w:id="48" w:author="pham phuong" w:date="2018-03-09T15:53:00Z">
                  <w:rPr>
                    <w:ins w:id="49" w:author="Hoan Ng" w:date="2017-03-20T22:18:00Z"/>
                    <w:b/>
                  </w:rPr>
                </w:rPrChange>
              </w:rPr>
            </w:pPr>
            <w:ins w:id="5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1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2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3" w:author="Hoan Ng" w:date="2017-03-20T22:18:00Z"/>
                <w:rFonts w:ascii="Times New Roman" w:hAnsi="Times New Roman" w:cs="Times New Roman"/>
                <w:b/>
                <w:rPrChange w:id="54" w:author="pham phuong" w:date="2018-03-09T15:53:00Z">
                  <w:rPr>
                    <w:ins w:id="55" w:author="Hoan Ng" w:date="2017-03-20T22:18:00Z"/>
                    <w:b/>
                  </w:rPr>
                </w:rPrChange>
              </w:rPr>
            </w:pPr>
            <w:ins w:id="5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8" w:author="Hoan Ng" w:date="2017-03-20T22:18:00Z"/>
                <w:rFonts w:ascii="Times New Roman" w:hAnsi="Times New Roman" w:cs="Times New Roman"/>
                <w:b/>
                <w:rPrChange w:id="59" w:author="pham phuong" w:date="2018-03-09T15:53:00Z">
                  <w:rPr>
                    <w:ins w:id="60" w:author="Hoan Ng" w:date="2017-03-20T22:18:00Z"/>
                    <w:b/>
                  </w:rPr>
                </w:rPrChange>
              </w:rPr>
            </w:pPr>
            <w:ins w:id="6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2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3" w:author="Hoan Ng" w:date="2017-03-20T22:18:00Z"/>
                <w:rFonts w:ascii="Times New Roman" w:hAnsi="Times New Roman" w:cs="Times New Roman"/>
                <w:b/>
                <w:rPrChange w:id="64" w:author="pham phuong" w:date="2018-03-09T15:53:00Z">
                  <w:rPr>
                    <w:ins w:id="65" w:author="Hoan Ng" w:date="2017-03-20T22:18:00Z"/>
                    <w:b/>
                  </w:rPr>
                </w:rPrChange>
              </w:rPr>
            </w:pPr>
            <w:ins w:id="6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8" w:author="Hoan Ng" w:date="2017-03-20T22:18:00Z"/>
                <w:rFonts w:ascii="Times New Roman" w:hAnsi="Times New Roman" w:cs="Times New Roman"/>
                <w:b/>
                <w:rPrChange w:id="69" w:author="pham phuong" w:date="2018-03-09T15:53:00Z">
                  <w:rPr>
                    <w:ins w:id="70" w:author="Hoan Ng" w:date="2017-03-20T22:18:00Z"/>
                    <w:b/>
                  </w:rPr>
                </w:rPrChange>
              </w:rPr>
            </w:pPr>
            <w:ins w:id="7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3" w:author="Hoan Ng" w:date="2017-03-20T22:18:00Z"/>
                <w:rFonts w:ascii="Times New Roman" w:hAnsi="Times New Roman" w:cs="Times New Roman"/>
                <w:b/>
                <w:rPrChange w:id="74" w:author="pham phuong" w:date="2018-03-09T15:53:00Z">
                  <w:rPr>
                    <w:ins w:id="75" w:author="Hoan Ng" w:date="2017-03-20T22:18:00Z"/>
                    <w:b/>
                  </w:rPr>
                </w:rPrChange>
              </w:rPr>
            </w:pPr>
            <w:ins w:id="7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8" w:author="Hoan Ng" w:date="2017-03-20T22:18:00Z"/>
                <w:rFonts w:ascii="Times New Roman" w:hAnsi="Times New Roman" w:cs="Times New Roman"/>
                <w:b/>
                <w:rPrChange w:id="79" w:author="pham phuong" w:date="2018-03-09T15:53:00Z">
                  <w:rPr>
                    <w:ins w:id="80" w:author="Hoan Ng" w:date="2017-03-20T22:18:00Z"/>
                    <w:b/>
                  </w:rPr>
                </w:rPrChange>
              </w:rPr>
            </w:pPr>
            <w:ins w:id="8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F3BAC">
        <w:tblPrEx>
          <w:tblW w:w="0" w:type="auto"/>
          <w:tblPrExChange w:id="83" w:author="Hoan Ng" w:date="2017-03-20T22:19:00Z">
            <w:tblPrEx>
              <w:tblW w:w="0" w:type="auto"/>
            </w:tblPrEx>
          </w:tblPrExChange>
        </w:tblPrEx>
        <w:trPr>
          <w:trHeight w:val="300"/>
          <w:ins w:id="84" w:author="Hoan Ng" w:date="2017-03-20T22:18:00Z"/>
          <w:trPrChange w:id="8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E322B7" w:rsidRDefault="005F3BAC">
            <w:pPr>
              <w:rPr>
                <w:ins w:id="87" w:author="Hoan Ng" w:date="2017-03-20T22:18:00Z"/>
                <w:rFonts w:ascii="Times New Roman" w:hAnsi="Times New Roman" w:cs="Times New Roman"/>
                <w:b/>
                <w:rPrChange w:id="88" w:author="pham phuong" w:date="2018-03-09T15:53:00Z">
                  <w:rPr>
                    <w:ins w:id="89" w:author="Hoan Ng" w:date="2017-03-20T22:18:00Z"/>
                    <w:b/>
                  </w:rPr>
                </w:rPrChange>
              </w:rPr>
            </w:pPr>
            <w:ins w:id="9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E203B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  <w:tcPrChange w:id="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90F455" w14:textId="77777777" w:rsidR="005F3BAC" w:rsidRPr="00E322B7" w:rsidRDefault="005F3BAC">
            <w:pPr>
              <w:rPr>
                <w:ins w:id="99" w:author="Hoan Ng" w:date="2017-03-20T22:18:00Z"/>
                <w:rFonts w:ascii="Times New Roman" w:hAnsi="Times New Roman" w:cs="Times New Roman"/>
                <w:b/>
                <w:rPrChange w:id="100" w:author="pham phuong" w:date="2018-03-09T15:53:00Z">
                  <w:rPr>
                    <w:ins w:id="101" w:author="Hoan Ng" w:date="2017-03-20T22:18:00Z"/>
                    <w:b/>
                  </w:rPr>
                </w:rPrChange>
              </w:rPr>
            </w:pPr>
            <w:ins w:id="10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3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A5385" w14:textId="77777777" w:rsidR="005F3BAC" w:rsidRPr="00E322B7" w:rsidRDefault="005F3BAC">
            <w:pPr>
              <w:rPr>
                <w:ins w:id="105" w:author="Hoan Ng" w:date="2017-03-20T22:18:00Z"/>
                <w:rFonts w:ascii="Times New Roman" w:hAnsi="Times New Roman" w:cs="Times New Roman"/>
                <w:b/>
                <w:rPrChange w:id="106" w:author="pham phuong" w:date="2018-03-09T15:53:00Z">
                  <w:rPr>
                    <w:ins w:id="107" w:author="Hoan Ng" w:date="2017-03-20T22:18:00Z"/>
                    <w:b/>
                  </w:rPr>
                </w:rPrChange>
              </w:rPr>
            </w:pPr>
            <w:ins w:id="108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9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0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E322B7" w:rsidRDefault="005F3BAC">
            <w:pPr>
              <w:rPr>
                <w:ins w:id="111" w:author="Hoan Ng" w:date="2017-03-20T22:18:00Z"/>
                <w:rFonts w:ascii="Times New Roman" w:hAnsi="Times New Roman" w:cs="Times New Roman"/>
                <w:b/>
                <w:rPrChange w:id="112" w:author="pham phuong" w:date="2018-03-09T15:53:00Z">
                  <w:rPr>
                    <w:ins w:id="113" w:author="Hoan Ng" w:date="2017-03-20T22:18:00Z"/>
                    <w:b/>
                  </w:rPr>
                </w:rPrChange>
              </w:rPr>
            </w:pPr>
            <w:ins w:id="11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5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7F96927" w14:textId="77777777" w:rsidR="005F3BAC" w:rsidRPr="00E322B7" w:rsidRDefault="005F3BAC">
            <w:pPr>
              <w:rPr>
                <w:ins w:id="117" w:author="Hoan Ng" w:date="2017-03-20T22:18:00Z"/>
                <w:rFonts w:ascii="Times New Roman" w:hAnsi="Times New Roman" w:cs="Times New Roman"/>
                <w:b/>
                <w:rPrChange w:id="118" w:author="pham phuong" w:date="2018-03-09T15:53:00Z">
                  <w:rPr>
                    <w:ins w:id="119" w:author="Hoan Ng" w:date="2017-03-20T22:18:00Z"/>
                    <w:b/>
                  </w:rPr>
                </w:rPrChange>
              </w:rPr>
            </w:pPr>
            <w:ins w:id="12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2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F3BAC">
        <w:tblPrEx>
          <w:tblW w:w="0" w:type="auto"/>
          <w:tblPrExChange w:id="122" w:author="Hoan Ng" w:date="2017-03-20T22:19:00Z">
            <w:tblPrEx>
              <w:tblW w:w="0" w:type="auto"/>
            </w:tblPrEx>
          </w:tblPrExChange>
        </w:tblPrEx>
        <w:trPr>
          <w:trHeight w:val="300"/>
          <w:ins w:id="123" w:author="Hoan Ng" w:date="2017-03-20T22:18:00Z"/>
          <w:trPrChange w:id="12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5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1334D50F" w14:textId="77777777" w:rsidR="005F3BAC" w:rsidRPr="00E322B7" w:rsidRDefault="005F3BAC">
            <w:pPr>
              <w:rPr>
                <w:ins w:id="126" w:author="Hoan Ng" w:date="2017-03-20T22:18:00Z"/>
                <w:rFonts w:ascii="Times New Roman" w:hAnsi="Times New Roman" w:cs="Times New Roman"/>
                <w:b/>
                <w:bCs/>
                <w:rPrChange w:id="127" w:author="pham phuong" w:date="2018-03-09T15:53:00Z">
                  <w:rPr>
                    <w:ins w:id="128" w:author="Hoan Ng" w:date="2017-03-20T22:18:00Z"/>
                    <w:b/>
                    <w:bCs/>
                  </w:rPr>
                </w:rPrChange>
              </w:rPr>
            </w:pPr>
            <w:ins w:id="1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F3BAC">
        <w:tblPrEx>
          <w:tblW w:w="0" w:type="auto"/>
          <w:tblPrExChange w:id="131" w:author="Hoan Ng" w:date="2017-03-20T22:19:00Z">
            <w:tblPrEx>
              <w:tblW w:w="0" w:type="auto"/>
            </w:tblPrEx>
          </w:tblPrExChange>
        </w:tblPrEx>
        <w:trPr>
          <w:trHeight w:val="300"/>
          <w:ins w:id="132" w:author="Hoan Ng" w:date="2017-03-20T22:18:00Z"/>
          <w:trPrChange w:id="1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05E8A5F" w14:textId="77777777" w:rsidR="005F3BAC" w:rsidRPr="00E322B7" w:rsidRDefault="005F3BAC">
            <w:pPr>
              <w:rPr>
                <w:ins w:id="141" w:author="Hoan Ng" w:date="2017-03-20T22:18:00Z"/>
                <w:rFonts w:ascii="Times New Roman" w:hAnsi="Times New Roman" w:cs="Times New Roman"/>
                <w:b/>
                <w:bCs/>
                <w:rPrChange w:id="142" w:author="pham phuong" w:date="2018-03-09T15:53:00Z">
                  <w:rPr>
                    <w:ins w:id="143" w:author="Hoan Ng" w:date="2017-03-20T22:18:00Z"/>
                    <w:b/>
                    <w:bCs/>
                  </w:rPr>
                </w:rPrChange>
              </w:rPr>
            </w:pPr>
            <w:ins w:id="1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5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  <w:tcPrChange w:id="14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EF3761" w14:textId="77777777" w:rsidR="005F3BAC" w:rsidRPr="00E322B7" w:rsidRDefault="005F3BAC">
            <w:pPr>
              <w:rPr>
                <w:ins w:id="147" w:author="Hoan Ng" w:date="2017-03-20T22:18:00Z"/>
                <w:rFonts w:ascii="Times New Roman" w:hAnsi="Times New Roman" w:cs="Times New Roman"/>
                <w:b/>
                <w:bCs/>
                <w:rPrChange w:id="148" w:author="pham phuong" w:date="2018-03-09T15:53:00Z">
                  <w:rPr>
                    <w:ins w:id="149" w:author="Hoan Ng" w:date="2017-03-20T22:18:00Z"/>
                    <w:b/>
                    <w:bCs/>
                  </w:rPr>
                </w:rPrChange>
              </w:rPr>
            </w:pPr>
            <w:ins w:id="1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52C480C" w14:textId="77777777" w:rsidR="005F3BAC" w:rsidRPr="00E322B7" w:rsidRDefault="005F3BAC">
            <w:pPr>
              <w:rPr>
                <w:ins w:id="153" w:author="Hoan Ng" w:date="2017-03-20T22:18:00Z"/>
                <w:rFonts w:ascii="Times New Roman" w:hAnsi="Times New Roman" w:cs="Times New Roman"/>
                <w:b/>
                <w:bCs/>
                <w:rPrChange w:id="154" w:author="pham phuong" w:date="2018-03-09T15:53:00Z">
                  <w:rPr>
                    <w:ins w:id="155" w:author="Hoan Ng" w:date="2017-03-20T22:18:00Z"/>
                    <w:b/>
                    <w:bCs/>
                  </w:rPr>
                </w:rPrChange>
              </w:rPr>
            </w:pPr>
            <w:ins w:id="1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58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E322B7" w:rsidRDefault="005F3BAC">
            <w:pPr>
              <w:rPr>
                <w:ins w:id="159" w:author="Hoan Ng" w:date="2017-03-20T22:18:00Z"/>
                <w:rFonts w:ascii="Times New Roman" w:hAnsi="Times New Roman" w:cs="Times New Roman"/>
                <w:b/>
                <w:bCs/>
                <w:rPrChange w:id="160" w:author="pham phuong" w:date="2018-03-09T15:53:00Z">
                  <w:rPr>
                    <w:ins w:id="161" w:author="Hoan Ng" w:date="2017-03-20T22:18:00Z"/>
                    <w:b/>
                    <w:bCs/>
                  </w:rPr>
                </w:rPrChange>
              </w:rPr>
            </w:pPr>
            <w:ins w:id="1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D92B9" w14:textId="77777777" w:rsidR="005F3BAC" w:rsidRPr="00E322B7" w:rsidRDefault="005F3BAC">
            <w:pPr>
              <w:rPr>
                <w:ins w:id="165" w:author="Hoan Ng" w:date="2017-03-20T22:18:00Z"/>
                <w:rFonts w:ascii="Times New Roman" w:hAnsi="Times New Roman" w:cs="Times New Roman"/>
                <w:b/>
                <w:bCs/>
                <w:rPrChange w:id="166" w:author="pham phuong" w:date="2018-03-09T15:53:00Z">
                  <w:rPr>
                    <w:ins w:id="167" w:author="Hoan Ng" w:date="2017-03-20T22:18:00Z"/>
                    <w:b/>
                    <w:bCs/>
                  </w:rPr>
                </w:rPrChange>
              </w:rPr>
            </w:pPr>
            <w:ins w:id="1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F3BAC">
        <w:tblPrEx>
          <w:tblW w:w="0" w:type="auto"/>
          <w:tblPrExChange w:id="170" w:author="Hoan Ng" w:date="2017-03-20T22:19:00Z">
            <w:tblPrEx>
              <w:tblW w:w="0" w:type="auto"/>
            </w:tblPrEx>
          </w:tblPrExChange>
        </w:tblPrEx>
        <w:trPr>
          <w:trHeight w:val="300"/>
          <w:ins w:id="171" w:author="Hoan Ng" w:date="2017-03-20T22:18:00Z"/>
          <w:trPrChange w:id="17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E322B7" w:rsidRDefault="005F3BAC">
            <w:pPr>
              <w:rPr>
                <w:ins w:id="174" w:author="Hoan Ng" w:date="2017-03-20T22:18:00Z"/>
                <w:rFonts w:ascii="Times New Roman" w:hAnsi="Times New Roman" w:cs="Times New Roman"/>
                <w:b/>
                <w:bCs/>
                <w:rPrChange w:id="175" w:author="pham phuong" w:date="2018-03-09T15:53:00Z">
                  <w:rPr>
                    <w:ins w:id="176" w:author="Hoan Ng" w:date="2017-03-20T22:18:00Z"/>
                    <w:b/>
                    <w:bCs/>
                  </w:rPr>
                </w:rPrChange>
              </w:rPr>
            </w:pPr>
            <w:ins w:id="1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7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CACE706" w14:textId="77777777" w:rsidR="005F3BAC" w:rsidRPr="00E322B7" w:rsidRDefault="005F3BAC" w:rsidP="005F3BAC">
            <w:pPr>
              <w:rPr>
                <w:ins w:id="180" w:author="Hoan Ng" w:date="2017-03-20T22:18:00Z"/>
                <w:rFonts w:ascii="Times New Roman" w:hAnsi="Times New Roman" w:cs="Times New Roman"/>
                <w:b/>
                <w:bCs/>
                <w:rPrChange w:id="181" w:author="pham phuong" w:date="2018-03-09T15:53:00Z">
                  <w:rPr>
                    <w:ins w:id="182" w:author="Hoan Ng" w:date="2017-03-20T22:18:00Z"/>
                    <w:b/>
                    <w:bCs/>
                  </w:rPr>
                </w:rPrChange>
              </w:rPr>
            </w:pPr>
            <w:ins w:id="1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4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  <w:tcPrChange w:id="18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027CACA" w14:textId="77777777" w:rsidR="005F3BAC" w:rsidRPr="00E322B7" w:rsidRDefault="005F3BAC">
            <w:pPr>
              <w:rPr>
                <w:ins w:id="186" w:author="Hoan Ng" w:date="2017-03-20T22:18:00Z"/>
                <w:rFonts w:ascii="Times New Roman" w:hAnsi="Times New Roman" w:cs="Times New Roman"/>
                <w:b/>
                <w:bCs/>
                <w:rPrChange w:id="187" w:author="pham phuong" w:date="2018-03-09T15:53:00Z">
                  <w:rPr>
                    <w:ins w:id="188" w:author="Hoan Ng" w:date="2017-03-20T22:18:00Z"/>
                    <w:b/>
                    <w:bCs/>
                  </w:rPr>
                </w:rPrChange>
              </w:rPr>
            </w:pPr>
            <w:ins w:id="1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9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9B90A8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97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E322B7" w:rsidRDefault="005F3BAC">
            <w:pPr>
              <w:rPr>
                <w:ins w:id="198" w:author="Hoan Ng" w:date="2017-03-20T22:18:00Z"/>
                <w:rFonts w:ascii="Times New Roman" w:hAnsi="Times New Roman" w:cs="Times New Roman"/>
                <w:b/>
                <w:bCs/>
                <w:rPrChange w:id="199" w:author="pham phuong" w:date="2018-03-09T15:53:00Z">
                  <w:rPr>
                    <w:ins w:id="200" w:author="Hoan Ng" w:date="2017-03-20T22:18:00Z"/>
                    <w:b/>
                    <w:bCs/>
                  </w:rPr>
                </w:rPrChange>
              </w:rPr>
            </w:pPr>
            <w:ins w:id="2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A872CF9" w14:textId="77777777" w:rsidR="005F3BAC" w:rsidRPr="00E322B7" w:rsidRDefault="005F3BAC">
            <w:pPr>
              <w:rPr>
                <w:ins w:id="204" w:author="Hoan Ng" w:date="2017-03-20T22:18:00Z"/>
                <w:rFonts w:ascii="Times New Roman" w:hAnsi="Times New Roman" w:cs="Times New Roman"/>
                <w:b/>
                <w:bCs/>
                <w:rPrChange w:id="205" w:author="pham phuong" w:date="2018-03-09T15:53:00Z">
                  <w:rPr>
                    <w:ins w:id="206" w:author="Hoan Ng" w:date="2017-03-20T22:18:00Z"/>
                    <w:b/>
                    <w:bCs/>
                  </w:rPr>
                </w:rPrChange>
              </w:rPr>
            </w:pPr>
            <w:ins w:id="2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F3BAC">
        <w:tblPrEx>
          <w:tblW w:w="0" w:type="auto"/>
          <w:tblPrExChange w:id="209" w:author="Hoan Ng" w:date="2017-03-20T22:19:00Z">
            <w:tblPrEx>
              <w:tblW w:w="0" w:type="auto"/>
            </w:tblPrEx>
          </w:tblPrExChange>
        </w:tblPrEx>
        <w:trPr>
          <w:trHeight w:val="300"/>
          <w:ins w:id="210" w:author="Hoan Ng" w:date="2017-03-20T22:18:00Z"/>
          <w:trPrChange w:id="21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1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3E120DE" w14:textId="77777777" w:rsidR="005F3BAC" w:rsidRPr="00E322B7" w:rsidRDefault="005F3BAC" w:rsidP="005F3BAC">
            <w:pPr>
              <w:rPr>
                <w:ins w:id="219" w:author="Hoan Ng" w:date="2017-03-20T22:18:00Z"/>
                <w:rFonts w:ascii="Times New Roman" w:hAnsi="Times New Roman" w:cs="Times New Roman"/>
                <w:b/>
                <w:bCs/>
                <w:rPrChange w:id="220" w:author="pham phuong" w:date="2018-03-09T15:53:00Z">
                  <w:rPr>
                    <w:ins w:id="221" w:author="Hoan Ng" w:date="2017-03-20T22:18:00Z"/>
                    <w:b/>
                    <w:bCs/>
                  </w:rPr>
                </w:rPrChange>
              </w:rPr>
            </w:pPr>
            <w:ins w:id="2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3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  <w:tcPrChange w:id="22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B6D989" w14:textId="77777777" w:rsidR="005F3BAC" w:rsidRPr="00E322B7" w:rsidRDefault="005F3BAC">
            <w:pPr>
              <w:rPr>
                <w:ins w:id="225" w:author="Hoan Ng" w:date="2017-03-20T22:18:00Z"/>
                <w:rFonts w:ascii="Times New Roman" w:hAnsi="Times New Roman" w:cs="Times New Roman"/>
                <w:b/>
                <w:bCs/>
                <w:rPrChange w:id="226" w:author="pham phuong" w:date="2018-03-09T15:53:00Z">
                  <w:rPr>
                    <w:ins w:id="227" w:author="Hoan Ng" w:date="2017-03-20T22:18:00Z"/>
                    <w:b/>
                    <w:bCs/>
                  </w:rPr>
                </w:rPrChange>
              </w:rPr>
            </w:pPr>
            <w:ins w:id="2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3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C44465" w14:textId="77777777" w:rsidR="005F3BAC" w:rsidRPr="00E322B7" w:rsidRDefault="005F3BAC">
            <w:pPr>
              <w:rPr>
                <w:ins w:id="231" w:author="Hoan Ng" w:date="2017-03-20T22:18:00Z"/>
                <w:rFonts w:ascii="Times New Roman" w:hAnsi="Times New Roman" w:cs="Times New Roman"/>
                <w:b/>
                <w:bCs/>
                <w:rPrChange w:id="232" w:author="pham phuong" w:date="2018-03-09T15:53:00Z">
                  <w:rPr>
                    <w:ins w:id="233" w:author="Hoan Ng" w:date="2017-03-20T22:18:00Z"/>
                    <w:b/>
                    <w:bCs/>
                  </w:rPr>
                </w:rPrChange>
              </w:rPr>
            </w:pPr>
            <w:ins w:id="2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36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E322B7" w:rsidRDefault="005F3BAC">
            <w:pPr>
              <w:rPr>
                <w:ins w:id="237" w:author="Hoan Ng" w:date="2017-03-20T22:18:00Z"/>
                <w:rFonts w:ascii="Times New Roman" w:hAnsi="Times New Roman" w:cs="Times New Roman"/>
                <w:b/>
                <w:bCs/>
                <w:rPrChange w:id="238" w:author="pham phuong" w:date="2018-03-09T15:53:00Z">
                  <w:rPr>
                    <w:ins w:id="239" w:author="Hoan Ng" w:date="2017-03-20T22:18:00Z"/>
                    <w:b/>
                    <w:bCs/>
                  </w:rPr>
                </w:rPrChange>
              </w:rPr>
            </w:pPr>
            <w:ins w:id="2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34B53E" w14:textId="77777777" w:rsidR="005F3BAC" w:rsidRPr="00E322B7" w:rsidRDefault="005F3BAC">
            <w:pPr>
              <w:rPr>
                <w:ins w:id="243" w:author="Hoan Ng" w:date="2017-03-20T22:18:00Z"/>
                <w:rFonts w:ascii="Times New Roman" w:hAnsi="Times New Roman" w:cs="Times New Roman"/>
                <w:b/>
                <w:bCs/>
                <w:rPrChange w:id="244" w:author="pham phuong" w:date="2018-03-09T15:53:00Z">
                  <w:rPr>
                    <w:ins w:id="245" w:author="Hoan Ng" w:date="2017-03-20T22:18:00Z"/>
                    <w:b/>
                    <w:bCs/>
                  </w:rPr>
                </w:rPrChange>
              </w:rPr>
            </w:pPr>
            <w:ins w:id="2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F3BAC">
        <w:tblPrEx>
          <w:tblW w:w="0" w:type="auto"/>
          <w:tblPrExChange w:id="248" w:author="Hoan Ng" w:date="2017-03-20T22:19:00Z">
            <w:tblPrEx>
              <w:tblW w:w="0" w:type="auto"/>
            </w:tblPrEx>
          </w:tblPrExChange>
        </w:tblPrEx>
        <w:trPr>
          <w:trHeight w:val="300"/>
          <w:ins w:id="249" w:author="Hoan Ng" w:date="2017-03-20T22:18:00Z"/>
          <w:trPrChange w:id="2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E322B7" w:rsidRDefault="005F3BAC">
            <w:pPr>
              <w:rPr>
                <w:ins w:id="252" w:author="Hoan Ng" w:date="2017-03-20T22:18:00Z"/>
                <w:rFonts w:ascii="Times New Roman" w:hAnsi="Times New Roman" w:cs="Times New Roman"/>
                <w:b/>
                <w:bCs/>
                <w:rPrChange w:id="253" w:author="pham phuong" w:date="2018-03-09T15:53:00Z">
                  <w:rPr>
                    <w:ins w:id="254" w:author="Hoan Ng" w:date="2017-03-20T22:18:00Z"/>
                    <w:b/>
                    <w:bCs/>
                  </w:rPr>
                </w:rPrChange>
              </w:rPr>
            </w:pPr>
            <w:ins w:id="2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5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9A52A35" w14:textId="77777777" w:rsidR="005F3BAC" w:rsidRPr="00E322B7" w:rsidRDefault="005F3BAC" w:rsidP="005F3BAC">
            <w:pPr>
              <w:rPr>
                <w:ins w:id="258" w:author="Hoan Ng" w:date="2017-03-20T22:18:00Z"/>
                <w:rFonts w:ascii="Times New Roman" w:hAnsi="Times New Roman" w:cs="Times New Roman"/>
                <w:b/>
                <w:bCs/>
                <w:rPrChange w:id="259" w:author="pham phuong" w:date="2018-03-09T15:53:00Z">
                  <w:rPr>
                    <w:ins w:id="260" w:author="Hoan Ng" w:date="2017-03-20T22:18:00Z"/>
                    <w:b/>
                    <w:bCs/>
                  </w:rPr>
                </w:rPrChange>
              </w:rPr>
            </w:pPr>
            <w:ins w:id="2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  <w:tcPrChange w:id="26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05139E6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6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71621" w14:textId="77777777" w:rsidR="005F3BAC" w:rsidRPr="00E322B7" w:rsidRDefault="005F3BAC">
            <w:pPr>
              <w:rPr>
                <w:ins w:id="270" w:author="Hoan Ng" w:date="2017-03-20T22:18:00Z"/>
                <w:rFonts w:ascii="Times New Roman" w:hAnsi="Times New Roman" w:cs="Times New Roman"/>
                <w:b/>
                <w:bCs/>
                <w:rPrChange w:id="271" w:author="pham phuong" w:date="2018-03-09T15:53:00Z">
                  <w:rPr>
                    <w:ins w:id="272" w:author="Hoan Ng" w:date="2017-03-20T22:18:00Z"/>
                    <w:b/>
                    <w:bCs/>
                  </w:rPr>
                </w:rPrChange>
              </w:rPr>
            </w:pPr>
            <w:ins w:id="2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75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E322B7" w:rsidRDefault="005F3BAC">
            <w:pPr>
              <w:rPr>
                <w:ins w:id="276" w:author="Hoan Ng" w:date="2017-03-20T22:18:00Z"/>
                <w:rFonts w:ascii="Times New Roman" w:hAnsi="Times New Roman" w:cs="Times New Roman"/>
                <w:b/>
                <w:bCs/>
                <w:rPrChange w:id="277" w:author="pham phuong" w:date="2018-03-09T15:53:00Z">
                  <w:rPr>
                    <w:ins w:id="278" w:author="Hoan Ng" w:date="2017-03-20T22:18:00Z"/>
                    <w:b/>
                    <w:bCs/>
                  </w:rPr>
                </w:rPrChange>
              </w:rPr>
            </w:pPr>
            <w:ins w:id="2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4F0037" w14:textId="77777777" w:rsidR="005F3BAC" w:rsidRPr="00E322B7" w:rsidRDefault="005F3BAC">
            <w:pPr>
              <w:rPr>
                <w:ins w:id="282" w:author="Hoan Ng" w:date="2017-03-20T22:18:00Z"/>
                <w:rFonts w:ascii="Times New Roman" w:hAnsi="Times New Roman" w:cs="Times New Roman"/>
                <w:b/>
                <w:bCs/>
                <w:rPrChange w:id="283" w:author="pham phuong" w:date="2018-03-09T15:53:00Z">
                  <w:rPr>
                    <w:ins w:id="284" w:author="Hoan Ng" w:date="2017-03-20T22:18:00Z"/>
                    <w:b/>
                    <w:bCs/>
                  </w:rPr>
                </w:rPrChange>
              </w:rPr>
            </w:pPr>
            <w:ins w:id="2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F3BAC">
        <w:tblPrEx>
          <w:tblW w:w="0" w:type="auto"/>
          <w:tblPrExChange w:id="287" w:author="Hoan Ng" w:date="2017-03-20T22:19:00Z">
            <w:tblPrEx>
              <w:tblW w:w="0" w:type="auto"/>
            </w:tblPrEx>
          </w:tblPrExChange>
        </w:tblPrEx>
        <w:trPr>
          <w:trHeight w:val="300"/>
          <w:ins w:id="288" w:author="Hoan Ng" w:date="2017-03-20T22:18:00Z"/>
          <w:trPrChange w:id="28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9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E322B7" w:rsidRDefault="005F3BAC">
            <w:pPr>
              <w:rPr>
                <w:ins w:id="291" w:author="Hoan Ng" w:date="2017-03-20T22:18:00Z"/>
                <w:rFonts w:ascii="Times New Roman" w:hAnsi="Times New Roman" w:cs="Times New Roman"/>
                <w:b/>
                <w:bCs/>
                <w:rPrChange w:id="292" w:author="pham phuong" w:date="2018-03-09T15:53:00Z">
                  <w:rPr>
                    <w:ins w:id="293" w:author="Hoan Ng" w:date="2017-03-20T22:18:00Z"/>
                    <w:b/>
                    <w:bCs/>
                  </w:rPr>
                </w:rPrChange>
              </w:rPr>
            </w:pPr>
            <w:ins w:id="2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9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6B7EEDD" w14:textId="77777777" w:rsidR="005F3BAC" w:rsidRPr="00E322B7" w:rsidRDefault="005F3BAC">
            <w:pPr>
              <w:rPr>
                <w:ins w:id="297" w:author="Hoan Ng" w:date="2017-03-20T22:18:00Z"/>
                <w:rFonts w:ascii="Times New Roman" w:hAnsi="Times New Roman" w:cs="Times New Roman"/>
                <w:b/>
                <w:bCs/>
                <w:rPrChange w:id="298" w:author="pham phuong" w:date="2018-03-09T15:53:00Z">
                  <w:rPr>
                    <w:ins w:id="299" w:author="Hoan Ng" w:date="2017-03-20T22:18:00Z"/>
                    <w:b/>
                    <w:bCs/>
                  </w:rPr>
                </w:rPrChange>
              </w:rPr>
            </w:pPr>
            <w:ins w:id="3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1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  <w:tcPrChange w:id="30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953588C" w14:textId="77777777" w:rsidR="005F3BAC" w:rsidRPr="00E322B7" w:rsidRDefault="005F3BAC">
            <w:pPr>
              <w:rPr>
                <w:ins w:id="303" w:author="Hoan Ng" w:date="2017-03-20T22:18:00Z"/>
                <w:rFonts w:ascii="Times New Roman" w:hAnsi="Times New Roman" w:cs="Times New Roman"/>
                <w:b/>
                <w:bCs/>
                <w:rPrChange w:id="304" w:author="pham phuong" w:date="2018-03-09T15:53:00Z">
                  <w:rPr>
                    <w:ins w:id="305" w:author="Hoan Ng" w:date="2017-03-20T22:18:00Z"/>
                    <w:b/>
                    <w:bCs/>
                  </w:rPr>
                </w:rPrChange>
              </w:rPr>
            </w:pPr>
            <w:ins w:id="3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0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78B88A" w14:textId="77777777" w:rsidR="005F3BAC" w:rsidRPr="00E322B7" w:rsidRDefault="005F3BAC">
            <w:pPr>
              <w:rPr>
                <w:ins w:id="309" w:author="Hoan Ng" w:date="2017-03-20T22:18:00Z"/>
                <w:rFonts w:ascii="Times New Roman" w:hAnsi="Times New Roman" w:cs="Times New Roman"/>
                <w:b/>
                <w:bCs/>
                <w:rPrChange w:id="310" w:author="pham phuong" w:date="2018-03-09T15:53:00Z">
                  <w:rPr>
                    <w:ins w:id="311" w:author="Hoan Ng" w:date="2017-03-20T22:18:00Z"/>
                    <w:b/>
                    <w:bCs/>
                  </w:rPr>
                </w:rPrChange>
              </w:rPr>
            </w:pPr>
            <w:ins w:id="3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14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E322B7" w:rsidRDefault="005F3BAC">
            <w:pPr>
              <w:rPr>
                <w:ins w:id="315" w:author="Hoan Ng" w:date="2017-03-20T22:18:00Z"/>
                <w:rFonts w:ascii="Times New Roman" w:hAnsi="Times New Roman" w:cs="Times New Roman"/>
                <w:b/>
                <w:bCs/>
                <w:rPrChange w:id="316" w:author="pham phuong" w:date="2018-03-09T15:53:00Z">
                  <w:rPr>
                    <w:ins w:id="317" w:author="Hoan Ng" w:date="2017-03-20T22:18:00Z"/>
                    <w:b/>
                    <w:bCs/>
                  </w:rPr>
                </w:rPrChange>
              </w:rPr>
            </w:pPr>
            <w:ins w:id="3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27E7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F3BAC">
        <w:tblPrEx>
          <w:tblW w:w="0" w:type="auto"/>
          <w:tblPrExChange w:id="326" w:author="Hoan Ng" w:date="2017-03-20T22:19:00Z">
            <w:tblPrEx>
              <w:tblW w:w="0" w:type="auto"/>
            </w:tblPrEx>
          </w:tblPrExChange>
        </w:tblPrEx>
        <w:trPr>
          <w:trHeight w:val="300"/>
          <w:ins w:id="327" w:author="Hoan Ng" w:date="2017-03-20T22:18:00Z"/>
          <w:trPrChange w:id="32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E322B7" w:rsidRDefault="005F3BAC">
            <w:pPr>
              <w:rPr>
                <w:ins w:id="330" w:author="Hoan Ng" w:date="2017-03-20T22:18:00Z"/>
                <w:rFonts w:ascii="Times New Roman" w:hAnsi="Times New Roman" w:cs="Times New Roman"/>
                <w:b/>
                <w:bCs/>
                <w:rPrChange w:id="331" w:author="pham phuong" w:date="2018-03-09T15:53:00Z">
                  <w:rPr>
                    <w:ins w:id="332" w:author="Hoan Ng" w:date="2017-03-20T22:18:00Z"/>
                    <w:b/>
                    <w:bCs/>
                  </w:rPr>
                </w:rPrChange>
              </w:rPr>
            </w:pPr>
            <w:ins w:id="3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3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106ED17" w14:textId="77777777" w:rsidR="005F3BAC" w:rsidRPr="00E322B7" w:rsidRDefault="005F3BAC" w:rsidP="005F3BAC">
            <w:pPr>
              <w:rPr>
                <w:ins w:id="336" w:author="Hoan Ng" w:date="2017-03-20T22:18:00Z"/>
                <w:rFonts w:ascii="Times New Roman" w:hAnsi="Times New Roman" w:cs="Times New Roman"/>
                <w:b/>
                <w:bCs/>
                <w:rPrChange w:id="337" w:author="pham phuong" w:date="2018-03-09T15:53:00Z">
                  <w:rPr>
                    <w:ins w:id="338" w:author="Hoan Ng" w:date="2017-03-20T22:18:00Z"/>
                    <w:b/>
                    <w:bCs/>
                  </w:rPr>
                </w:rPrChange>
              </w:rPr>
            </w:pPr>
            <w:ins w:id="3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0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  <w:tcPrChange w:id="3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C2638C" w14:textId="77777777" w:rsidR="005F3BAC" w:rsidRPr="00E322B7" w:rsidRDefault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4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971C3AE" w14:textId="77777777" w:rsidR="005F3BAC" w:rsidRPr="00E322B7" w:rsidRDefault="005F3BAC">
            <w:pPr>
              <w:rPr>
                <w:ins w:id="348" w:author="Hoan Ng" w:date="2017-03-20T22:18:00Z"/>
                <w:rFonts w:ascii="Times New Roman" w:hAnsi="Times New Roman" w:cs="Times New Roman"/>
                <w:b/>
                <w:bCs/>
                <w:rPrChange w:id="349" w:author="pham phuong" w:date="2018-03-09T15:53:00Z">
                  <w:rPr>
                    <w:ins w:id="350" w:author="Hoan Ng" w:date="2017-03-20T22:18:00Z"/>
                    <w:b/>
                    <w:bCs/>
                  </w:rPr>
                </w:rPrChange>
              </w:rPr>
            </w:pPr>
            <w:ins w:id="3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53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E322B7" w:rsidRDefault="005F3BAC">
            <w:pPr>
              <w:rPr>
                <w:ins w:id="354" w:author="Hoan Ng" w:date="2017-03-20T22:18:00Z"/>
                <w:rFonts w:ascii="Times New Roman" w:hAnsi="Times New Roman" w:cs="Times New Roman"/>
                <w:b/>
                <w:bCs/>
                <w:rPrChange w:id="355" w:author="pham phuong" w:date="2018-03-09T15:53:00Z">
                  <w:rPr>
                    <w:ins w:id="356" w:author="Hoan Ng" w:date="2017-03-20T22:18:00Z"/>
                    <w:b/>
                    <w:bCs/>
                  </w:rPr>
                </w:rPrChange>
              </w:rPr>
            </w:pPr>
            <w:ins w:id="3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AF611D" w14:textId="77777777" w:rsidR="005F3BAC" w:rsidRPr="00E322B7" w:rsidRDefault="005F3BAC">
            <w:pPr>
              <w:rPr>
                <w:ins w:id="360" w:author="Hoan Ng" w:date="2017-03-20T22:18:00Z"/>
                <w:rFonts w:ascii="Times New Roman" w:hAnsi="Times New Roman" w:cs="Times New Roman"/>
                <w:b/>
                <w:bCs/>
                <w:rPrChange w:id="361" w:author="pham phuong" w:date="2018-03-09T15:53:00Z">
                  <w:rPr>
                    <w:ins w:id="362" w:author="Hoan Ng" w:date="2017-03-20T22:18:00Z"/>
                    <w:b/>
                    <w:bCs/>
                  </w:rPr>
                </w:rPrChange>
              </w:rPr>
            </w:pPr>
            <w:ins w:id="3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F3BAC">
        <w:tblPrEx>
          <w:tblW w:w="0" w:type="auto"/>
          <w:tblPrExChange w:id="365" w:author="Hoan Ng" w:date="2017-03-20T22:19:00Z">
            <w:tblPrEx>
              <w:tblW w:w="0" w:type="auto"/>
            </w:tblPrEx>
          </w:tblPrExChange>
        </w:tblPrEx>
        <w:trPr>
          <w:trHeight w:val="300"/>
          <w:ins w:id="366" w:author="Hoan Ng" w:date="2017-03-20T22:18:00Z"/>
          <w:trPrChange w:id="3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E322B7" w:rsidRDefault="005F3BAC">
            <w:pPr>
              <w:rPr>
                <w:ins w:id="369" w:author="Hoan Ng" w:date="2017-03-20T22:18:00Z"/>
                <w:rFonts w:ascii="Times New Roman" w:hAnsi="Times New Roman" w:cs="Times New Roman"/>
                <w:b/>
                <w:bCs/>
                <w:rPrChange w:id="370" w:author="pham phuong" w:date="2018-03-09T15:53:00Z">
                  <w:rPr>
                    <w:ins w:id="371" w:author="Hoan Ng" w:date="2017-03-20T22:18:00Z"/>
                    <w:b/>
                    <w:bCs/>
                  </w:rPr>
                </w:rPrChange>
              </w:rPr>
            </w:pPr>
            <w:ins w:id="3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7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C8BA62" w14:textId="77777777" w:rsidR="005F3BAC" w:rsidRPr="00E322B7" w:rsidRDefault="005F3BAC" w:rsidP="005F3BAC">
            <w:pPr>
              <w:rPr>
                <w:ins w:id="375" w:author="Hoan Ng" w:date="2017-03-20T22:18:00Z"/>
                <w:rFonts w:ascii="Times New Roman" w:hAnsi="Times New Roman" w:cs="Times New Roman"/>
                <w:b/>
                <w:bCs/>
                <w:rPrChange w:id="376" w:author="pham phuong" w:date="2018-03-09T15:53:00Z">
                  <w:rPr>
                    <w:ins w:id="377" w:author="Hoan Ng" w:date="2017-03-20T22:18:00Z"/>
                    <w:b/>
                    <w:bCs/>
                  </w:rPr>
                </w:rPrChange>
              </w:rPr>
            </w:pPr>
            <w:ins w:id="3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9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3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8A3167E" w14:textId="77777777" w:rsidR="005F3BAC" w:rsidRPr="00E322B7" w:rsidRDefault="005F3BAC">
            <w:pPr>
              <w:rPr>
                <w:ins w:id="381" w:author="Hoan Ng" w:date="2017-03-20T22:18:00Z"/>
                <w:rFonts w:ascii="Times New Roman" w:hAnsi="Times New Roman" w:cs="Times New Roman"/>
                <w:b/>
                <w:bCs/>
                <w:rPrChange w:id="382" w:author="pham phuong" w:date="2018-03-09T15:53:00Z">
                  <w:rPr>
                    <w:ins w:id="383" w:author="Hoan Ng" w:date="2017-03-20T22:18:00Z"/>
                    <w:b/>
                    <w:bCs/>
                  </w:rPr>
                </w:rPrChange>
              </w:rPr>
            </w:pPr>
            <w:ins w:id="3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8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3A2D843" w14:textId="77777777" w:rsidR="005F3BAC" w:rsidRPr="00E322B7" w:rsidRDefault="005F3BAC">
            <w:pPr>
              <w:rPr>
                <w:ins w:id="387" w:author="Hoan Ng" w:date="2017-03-20T22:18:00Z"/>
                <w:rFonts w:ascii="Times New Roman" w:hAnsi="Times New Roman" w:cs="Times New Roman"/>
                <w:b/>
                <w:bCs/>
                <w:rPrChange w:id="388" w:author="pham phuong" w:date="2018-03-09T15:53:00Z">
                  <w:rPr>
                    <w:ins w:id="389" w:author="Hoan Ng" w:date="2017-03-20T22:18:00Z"/>
                    <w:b/>
                    <w:bCs/>
                  </w:rPr>
                </w:rPrChange>
              </w:rPr>
            </w:pPr>
            <w:ins w:id="3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92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435F6E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F3BAC">
        <w:tblPrEx>
          <w:tblW w:w="0" w:type="auto"/>
          <w:tblPrExChange w:id="404" w:author="Hoan Ng" w:date="2017-03-20T22:19:00Z">
            <w:tblPrEx>
              <w:tblW w:w="0" w:type="auto"/>
            </w:tblPrEx>
          </w:tblPrExChange>
        </w:tblPrEx>
        <w:trPr>
          <w:trHeight w:val="300"/>
          <w:ins w:id="405" w:author="Hoan Ng" w:date="2017-03-20T22:18:00Z"/>
          <w:trPrChange w:id="40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E322B7" w:rsidRDefault="005F3BAC">
            <w:pPr>
              <w:rPr>
                <w:ins w:id="408" w:author="Hoan Ng" w:date="2017-03-20T22:18:00Z"/>
                <w:rFonts w:ascii="Times New Roman" w:hAnsi="Times New Roman" w:cs="Times New Roman"/>
                <w:b/>
                <w:bCs/>
                <w:rPrChange w:id="409" w:author="pham phuong" w:date="2018-03-09T15:53:00Z">
                  <w:rPr>
                    <w:ins w:id="410" w:author="Hoan Ng" w:date="2017-03-20T22:18:00Z"/>
                    <w:b/>
                    <w:bCs/>
                  </w:rPr>
                </w:rPrChange>
              </w:rPr>
            </w:pPr>
            <w:ins w:id="4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1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67FC16" w14:textId="77777777" w:rsidR="005F3BAC" w:rsidRPr="00E322B7" w:rsidRDefault="005F3BAC" w:rsidP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  <w:tcPrChange w:id="4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C3EB7C0" w14:textId="77777777" w:rsidR="005F3BAC" w:rsidRPr="00E322B7" w:rsidRDefault="005F3BAC">
            <w:pPr>
              <w:rPr>
                <w:ins w:id="420" w:author="Hoan Ng" w:date="2017-03-20T22:18:00Z"/>
                <w:rFonts w:ascii="Times New Roman" w:hAnsi="Times New Roman" w:cs="Times New Roman"/>
                <w:b/>
                <w:bCs/>
                <w:rPrChange w:id="421" w:author="pham phuong" w:date="2018-03-09T15:53:00Z">
                  <w:rPr>
                    <w:ins w:id="422" w:author="Hoan Ng" w:date="2017-03-20T22:18:00Z"/>
                    <w:b/>
                    <w:bCs/>
                  </w:rPr>
                </w:rPrChange>
              </w:rPr>
            </w:pPr>
            <w:ins w:id="4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2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D1C1FFC" w14:textId="77777777" w:rsidR="005F3BAC" w:rsidRPr="00E322B7" w:rsidRDefault="005F3BAC">
            <w:pPr>
              <w:rPr>
                <w:ins w:id="426" w:author="Hoan Ng" w:date="2017-03-20T22:18:00Z"/>
                <w:rFonts w:ascii="Times New Roman" w:hAnsi="Times New Roman" w:cs="Times New Roman"/>
                <w:b/>
                <w:bCs/>
                <w:rPrChange w:id="427" w:author="pham phuong" w:date="2018-03-09T15:53:00Z">
                  <w:rPr>
                    <w:ins w:id="428" w:author="Hoan Ng" w:date="2017-03-20T22:18:00Z"/>
                    <w:b/>
                    <w:bCs/>
                  </w:rPr>
                </w:rPrChange>
              </w:rPr>
            </w:pPr>
            <w:ins w:id="4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3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E322B7" w:rsidRDefault="005F3BAC">
            <w:pPr>
              <w:rPr>
                <w:ins w:id="432" w:author="Hoan Ng" w:date="2017-03-20T22:18:00Z"/>
                <w:rFonts w:ascii="Times New Roman" w:hAnsi="Times New Roman" w:cs="Times New Roman"/>
                <w:b/>
                <w:bCs/>
                <w:rPrChange w:id="433" w:author="pham phuong" w:date="2018-03-09T15:53:00Z">
                  <w:rPr>
                    <w:ins w:id="434" w:author="Hoan Ng" w:date="2017-03-20T22:18:00Z"/>
                    <w:b/>
                    <w:bCs/>
                  </w:rPr>
                </w:rPrChange>
              </w:rPr>
            </w:pPr>
            <w:ins w:id="4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00906E" w14:textId="77777777" w:rsidR="005F3BAC" w:rsidRPr="00E322B7" w:rsidRDefault="005F3BAC">
            <w:pPr>
              <w:rPr>
                <w:ins w:id="438" w:author="Hoan Ng" w:date="2017-03-20T22:18:00Z"/>
                <w:rFonts w:ascii="Times New Roman" w:hAnsi="Times New Roman" w:cs="Times New Roman"/>
                <w:b/>
                <w:bCs/>
                <w:rPrChange w:id="439" w:author="pham phuong" w:date="2018-03-09T15:53:00Z">
                  <w:rPr>
                    <w:ins w:id="440" w:author="Hoan Ng" w:date="2017-03-20T22:18:00Z"/>
                    <w:b/>
                    <w:bCs/>
                  </w:rPr>
                </w:rPrChange>
              </w:rPr>
            </w:pPr>
            <w:ins w:id="4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F3BAC">
        <w:tblPrEx>
          <w:tblW w:w="0" w:type="auto"/>
          <w:tblPrExChange w:id="443" w:author="Hoan Ng" w:date="2017-03-20T22:19:00Z">
            <w:tblPrEx>
              <w:tblW w:w="0" w:type="auto"/>
            </w:tblPrEx>
          </w:tblPrExChange>
        </w:tblPrEx>
        <w:trPr>
          <w:trHeight w:val="300"/>
          <w:ins w:id="444" w:author="Hoan Ng" w:date="2017-03-20T22:18:00Z"/>
          <w:trPrChange w:id="44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E322B7" w:rsidRDefault="005F3BAC">
            <w:pPr>
              <w:rPr>
                <w:ins w:id="447" w:author="Hoan Ng" w:date="2017-03-20T22:18:00Z"/>
                <w:rFonts w:ascii="Times New Roman" w:hAnsi="Times New Roman" w:cs="Times New Roman"/>
                <w:b/>
                <w:bCs/>
                <w:rPrChange w:id="448" w:author="pham phuong" w:date="2018-03-09T15:53:00Z">
                  <w:rPr>
                    <w:ins w:id="449" w:author="Hoan Ng" w:date="2017-03-20T22:18:00Z"/>
                    <w:b/>
                    <w:bCs/>
                  </w:rPr>
                </w:rPrChange>
              </w:rPr>
            </w:pPr>
            <w:ins w:id="4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5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79F336" w14:textId="77777777" w:rsidR="005F3BAC" w:rsidRPr="00E322B7" w:rsidRDefault="005F3BAC">
            <w:pPr>
              <w:rPr>
                <w:ins w:id="453" w:author="Hoan Ng" w:date="2017-03-20T22:18:00Z"/>
                <w:rFonts w:ascii="Times New Roman" w:hAnsi="Times New Roman" w:cs="Times New Roman"/>
                <w:b/>
                <w:bCs/>
                <w:rPrChange w:id="454" w:author="pham phuong" w:date="2018-03-09T15:53:00Z">
                  <w:rPr>
                    <w:ins w:id="455" w:author="Hoan Ng" w:date="2017-03-20T22:18:00Z"/>
                    <w:b/>
                    <w:bCs/>
                  </w:rPr>
                </w:rPrChange>
              </w:rPr>
            </w:pPr>
            <w:ins w:id="4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  <w:tcPrChange w:id="4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A743F81" w14:textId="77777777" w:rsidR="005F3BAC" w:rsidRPr="00E322B7" w:rsidRDefault="005F3BAC">
            <w:pPr>
              <w:rPr>
                <w:ins w:id="459" w:author="Hoan Ng" w:date="2017-03-20T22:18:00Z"/>
                <w:rFonts w:ascii="Times New Roman" w:hAnsi="Times New Roman" w:cs="Times New Roman"/>
                <w:b/>
                <w:bCs/>
                <w:rPrChange w:id="460" w:author="pham phuong" w:date="2018-03-09T15:53:00Z">
                  <w:rPr>
                    <w:ins w:id="461" w:author="Hoan Ng" w:date="2017-03-20T22:18:00Z"/>
                    <w:b/>
                    <w:bCs/>
                  </w:rPr>
                </w:rPrChange>
              </w:rPr>
            </w:pPr>
            <w:ins w:id="4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B4E605" w14:textId="77777777" w:rsidR="005F3BAC" w:rsidRPr="00E322B7" w:rsidRDefault="005F3BAC">
            <w:pPr>
              <w:rPr>
                <w:ins w:id="465" w:author="Hoan Ng" w:date="2017-03-20T22:18:00Z"/>
                <w:rFonts w:ascii="Times New Roman" w:hAnsi="Times New Roman" w:cs="Times New Roman"/>
                <w:b/>
                <w:bCs/>
                <w:rPrChange w:id="466" w:author="pham phuong" w:date="2018-03-09T15:53:00Z">
                  <w:rPr>
                    <w:ins w:id="467" w:author="Hoan Ng" w:date="2017-03-20T22:18:00Z"/>
                    <w:b/>
                    <w:bCs/>
                  </w:rPr>
                </w:rPrChange>
              </w:rPr>
            </w:pPr>
            <w:ins w:id="4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70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10230F3" w14:textId="77777777" w:rsidR="005F3BAC" w:rsidRPr="00E322B7" w:rsidRDefault="005F3BAC">
            <w:pPr>
              <w:rPr>
                <w:ins w:id="477" w:author="Hoan Ng" w:date="2017-03-20T22:18:00Z"/>
                <w:rFonts w:ascii="Times New Roman" w:hAnsi="Times New Roman" w:cs="Times New Roman"/>
                <w:b/>
                <w:bCs/>
                <w:rPrChange w:id="478" w:author="pham phuong" w:date="2018-03-09T15:53:00Z">
                  <w:rPr>
                    <w:ins w:id="479" w:author="Hoan Ng" w:date="2017-03-20T22:18:00Z"/>
                    <w:b/>
                    <w:bCs/>
                  </w:rPr>
                </w:rPrChange>
              </w:rPr>
            </w:pPr>
            <w:ins w:id="4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F3BAC">
        <w:tblPrEx>
          <w:tblW w:w="0" w:type="auto"/>
          <w:tblPrExChange w:id="482" w:author="Hoan Ng" w:date="2017-03-20T22:19:00Z">
            <w:tblPrEx>
              <w:tblW w:w="0" w:type="auto"/>
            </w:tblPrEx>
          </w:tblPrExChange>
        </w:tblPrEx>
        <w:trPr>
          <w:trHeight w:val="300"/>
          <w:ins w:id="483" w:author="Hoan Ng" w:date="2017-03-20T22:18:00Z"/>
          <w:trPrChange w:id="48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8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9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1732A30" w14:textId="77777777" w:rsidR="005F3BAC" w:rsidRPr="00E322B7" w:rsidRDefault="005F3BAC" w:rsidP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  <w:tcPrChange w:id="49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A2668C7" w14:textId="77777777" w:rsidR="005F3BAC" w:rsidRPr="00E322B7" w:rsidRDefault="005F3BAC">
            <w:pPr>
              <w:rPr>
                <w:ins w:id="498" w:author="Hoan Ng" w:date="2017-03-20T22:18:00Z"/>
                <w:rFonts w:ascii="Times New Roman" w:hAnsi="Times New Roman" w:cs="Times New Roman"/>
                <w:b/>
                <w:bCs/>
                <w:rPrChange w:id="499" w:author="pham phuong" w:date="2018-03-09T15:53:00Z">
                  <w:rPr>
                    <w:ins w:id="500" w:author="Hoan Ng" w:date="2017-03-20T22:18:00Z"/>
                    <w:b/>
                    <w:bCs/>
                  </w:rPr>
                </w:rPrChange>
              </w:rPr>
            </w:pPr>
            <w:ins w:id="5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8E5F00" w14:textId="77777777" w:rsidR="005F3BAC" w:rsidRPr="00E322B7" w:rsidRDefault="005F3BAC">
            <w:pPr>
              <w:rPr>
                <w:ins w:id="504" w:author="Hoan Ng" w:date="2017-03-20T22:18:00Z"/>
                <w:rFonts w:ascii="Times New Roman" w:hAnsi="Times New Roman" w:cs="Times New Roman"/>
                <w:b/>
                <w:bCs/>
                <w:rPrChange w:id="505" w:author="pham phuong" w:date="2018-03-09T15:53:00Z">
                  <w:rPr>
                    <w:ins w:id="506" w:author="Hoan Ng" w:date="2017-03-20T22:18:00Z"/>
                    <w:b/>
                    <w:bCs/>
                  </w:rPr>
                </w:rPrChange>
              </w:rPr>
            </w:pPr>
            <w:ins w:id="5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09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E322B7" w:rsidRDefault="005F3BAC">
            <w:pPr>
              <w:rPr>
                <w:ins w:id="510" w:author="Hoan Ng" w:date="2017-03-20T22:18:00Z"/>
                <w:rFonts w:ascii="Times New Roman" w:hAnsi="Times New Roman" w:cs="Times New Roman"/>
                <w:b/>
                <w:bCs/>
                <w:rPrChange w:id="511" w:author="pham phuong" w:date="2018-03-09T15:53:00Z">
                  <w:rPr>
                    <w:ins w:id="512" w:author="Hoan Ng" w:date="2017-03-20T22:18:00Z"/>
                    <w:b/>
                    <w:bCs/>
                  </w:rPr>
                </w:rPrChange>
              </w:rPr>
            </w:pPr>
            <w:ins w:id="5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83068" w14:textId="77777777" w:rsidR="005F3BAC" w:rsidRPr="00E322B7" w:rsidRDefault="005F3BAC">
            <w:pPr>
              <w:rPr>
                <w:ins w:id="516" w:author="Hoan Ng" w:date="2017-03-20T22:18:00Z"/>
                <w:rFonts w:ascii="Times New Roman" w:hAnsi="Times New Roman" w:cs="Times New Roman"/>
                <w:b/>
                <w:bCs/>
                <w:rPrChange w:id="517" w:author="pham phuong" w:date="2018-03-09T15:53:00Z">
                  <w:rPr>
                    <w:ins w:id="518" w:author="Hoan Ng" w:date="2017-03-20T22:18:00Z"/>
                    <w:b/>
                    <w:bCs/>
                  </w:rPr>
                </w:rPrChange>
              </w:rPr>
            </w:pPr>
            <w:ins w:id="5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F3BAC">
        <w:tblPrEx>
          <w:tblW w:w="0" w:type="auto"/>
          <w:tblPrExChange w:id="521" w:author="Hoan Ng" w:date="2017-03-20T22:19:00Z">
            <w:tblPrEx>
              <w:tblW w:w="0" w:type="auto"/>
            </w:tblPrEx>
          </w:tblPrExChange>
        </w:tblPrEx>
        <w:trPr>
          <w:trHeight w:val="300"/>
          <w:ins w:id="522" w:author="Hoan Ng" w:date="2017-03-20T22:18:00Z"/>
          <w:trPrChange w:id="52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E322B7" w:rsidRDefault="005F3BAC">
            <w:pPr>
              <w:rPr>
                <w:ins w:id="525" w:author="Hoan Ng" w:date="2017-03-20T22:18:00Z"/>
                <w:rFonts w:ascii="Times New Roman" w:hAnsi="Times New Roman" w:cs="Times New Roman"/>
                <w:b/>
                <w:bCs/>
                <w:rPrChange w:id="526" w:author="pham phuong" w:date="2018-03-09T15:53:00Z">
                  <w:rPr>
                    <w:ins w:id="527" w:author="Hoan Ng" w:date="2017-03-20T22:18:00Z"/>
                    <w:b/>
                    <w:bCs/>
                  </w:rPr>
                </w:rPrChange>
              </w:rPr>
            </w:pPr>
            <w:ins w:id="5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3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4FCBCDE" w14:textId="77777777" w:rsidR="005F3BAC" w:rsidRPr="00E322B7" w:rsidRDefault="005F3BAC" w:rsidP="005F3BAC">
            <w:pPr>
              <w:rPr>
                <w:ins w:id="531" w:author="Hoan Ng" w:date="2017-03-20T22:18:00Z"/>
                <w:rFonts w:ascii="Times New Roman" w:hAnsi="Times New Roman" w:cs="Times New Roman"/>
                <w:b/>
                <w:bCs/>
                <w:rPrChange w:id="532" w:author="pham phuong" w:date="2018-03-09T15:53:00Z">
                  <w:rPr>
                    <w:ins w:id="533" w:author="Hoan Ng" w:date="2017-03-20T22:18:00Z"/>
                    <w:b/>
                    <w:bCs/>
                  </w:rPr>
                </w:rPrChange>
              </w:rPr>
            </w:pPr>
            <w:ins w:id="5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5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  <w:tcPrChange w:id="53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EE65402" w14:textId="77777777" w:rsidR="005F3BAC" w:rsidRPr="00E322B7" w:rsidRDefault="005F3BAC">
            <w:pPr>
              <w:rPr>
                <w:ins w:id="537" w:author="Hoan Ng" w:date="2017-03-20T22:18:00Z"/>
                <w:rFonts w:ascii="Times New Roman" w:hAnsi="Times New Roman" w:cs="Times New Roman"/>
                <w:b/>
                <w:bCs/>
                <w:rPrChange w:id="538" w:author="pham phuong" w:date="2018-03-09T15:53:00Z">
                  <w:rPr>
                    <w:ins w:id="539" w:author="Hoan Ng" w:date="2017-03-20T22:18:00Z"/>
                    <w:b/>
                    <w:bCs/>
                  </w:rPr>
                </w:rPrChange>
              </w:rPr>
            </w:pPr>
            <w:ins w:id="5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531B5E2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48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E322B7" w:rsidRDefault="005F3BAC">
            <w:pPr>
              <w:rPr>
                <w:ins w:id="549" w:author="Hoan Ng" w:date="2017-03-20T22:18:00Z"/>
                <w:rFonts w:ascii="Times New Roman" w:hAnsi="Times New Roman" w:cs="Times New Roman"/>
                <w:b/>
                <w:bCs/>
                <w:rPrChange w:id="550" w:author="pham phuong" w:date="2018-03-09T15:53:00Z">
                  <w:rPr>
                    <w:ins w:id="551" w:author="Hoan Ng" w:date="2017-03-20T22:18:00Z"/>
                    <w:b/>
                    <w:bCs/>
                  </w:rPr>
                </w:rPrChange>
              </w:rPr>
            </w:pPr>
            <w:ins w:id="5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7DBAF4" w14:textId="77777777" w:rsidR="005F3BAC" w:rsidRPr="00E322B7" w:rsidRDefault="005F3BAC">
            <w:pPr>
              <w:rPr>
                <w:ins w:id="555" w:author="Hoan Ng" w:date="2017-03-20T22:18:00Z"/>
                <w:rFonts w:ascii="Times New Roman" w:hAnsi="Times New Roman" w:cs="Times New Roman"/>
                <w:b/>
                <w:bCs/>
                <w:rPrChange w:id="556" w:author="pham phuong" w:date="2018-03-09T15:53:00Z">
                  <w:rPr>
                    <w:ins w:id="557" w:author="Hoan Ng" w:date="2017-03-20T22:18:00Z"/>
                    <w:b/>
                    <w:bCs/>
                  </w:rPr>
                </w:rPrChange>
              </w:rPr>
            </w:pPr>
            <w:ins w:id="5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F3BAC">
        <w:tblPrEx>
          <w:tblW w:w="0" w:type="auto"/>
          <w:tblPrExChange w:id="560" w:author="Hoan Ng" w:date="2017-03-20T22:19:00Z">
            <w:tblPrEx>
              <w:tblW w:w="0" w:type="auto"/>
            </w:tblPrEx>
          </w:tblPrExChange>
        </w:tblPrEx>
        <w:trPr>
          <w:trHeight w:val="300"/>
          <w:ins w:id="561" w:author="Hoan Ng" w:date="2017-03-20T22:18:00Z"/>
          <w:trPrChange w:id="5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6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6BA7EDA" w14:textId="77777777" w:rsidR="005F3BAC" w:rsidRPr="00E322B7" w:rsidRDefault="005F3BAC" w:rsidP="005F3BAC">
            <w:pPr>
              <w:rPr>
                <w:ins w:id="570" w:author="Hoan Ng" w:date="2017-03-20T22:18:00Z"/>
                <w:rFonts w:ascii="Times New Roman" w:hAnsi="Times New Roman" w:cs="Times New Roman"/>
                <w:b/>
                <w:bCs/>
                <w:rPrChange w:id="571" w:author="pham phuong" w:date="2018-03-09T15:53:00Z">
                  <w:rPr>
                    <w:ins w:id="572" w:author="Hoan Ng" w:date="2017-03-20T22:18:00Z"/>
                    <w:b/>
                    <w:bCs/>
                  </w:rPr>
                </w:rPrChange>
              </w:rPr>
            </w:pPr>
            <w:ins w:id="5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4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  <w:tcPrChange w:id="57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A15D8A" w14:textId="77777777" w:rsidR="005F3BAC" w:rsidRPr="00E322B7" w:rsidRDefault="005F3BAC">
            <w:pPr>
              <w:rPr>
                <w:ins w:id="576" w:author="Hoan Ng" w:date="2017-03-20T22:18:00Z"/>
                <w:rFonts w:ascii="Times New Roman" w:hAnsi="Times New Roman" w:cs="Times New Roman"/>
                <w:b/>
                <w:bCs/>
                <w:rPrChange w:id="577" w:author="pham phuong" w:date="2018-03-09T15:53:00Z">
                  <w:rPr>
                    <w:ins w:id="578" w:author="Hoan Ng" w:date="2017-03-20T22:18:00Z"/>
                    <w:b/>
                    <w:bCs/>
                  </w:rPr>
                </w:rPrChange>
              </w:rPr>
            </w:pPr>
            <w:ins w:id="5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8E6A26" w14:textId="77777777" w:rsidR="005F3BAC" w:rsidRPr="00E322B7" w:rsidRDefault="005F3BAC">
            <w:pPr>
              <w:rPr>
                <w:ins w:id="582" w:author="Hoan Ng" w:date="2017-03-20T22:18:00Z"/>
                <w:rFonts w:ascii="Times New Roman" w:hAnsi="Times New Roman" w:cs="Times New Roman"/>
                <w:b/>
                <w:bCs/>
                <w:rPrChange w:id="583" w:author="pham phuong" w:date="2018-03-09T15:53:00Z">
                  <w:rPr>
                    <w:ins w:id="584" w:author="Hoan Ng" w:date="2017-03-20T22:18:00Z"/>
                    <w:b/>
                    <w:bCs/>
                  </w:rPr>
                </w:rPrChange>
              </w:rPr>
            </w:pPr>
            <w:ins w:id="5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87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E322B7" w:rsidRDefault="005F3BAC">
            <w:pPr>
              <w:rPr>
                <w:ins w:id="588" w:author="Hoan Ng" w:date="2017-03-20T22:18:00Z"/>
                <w:rFonts w:ascii="Times New Roman" w:hAnsi="Times New Roman" w:cs="Times New Roman"/>
                <w:b/>
                <w:bCs/>
                <w:rPrChange w:id="589" w:author="pham phuong" w:date="2018-03-09T15:53:00Z">
                  <w:rPr>
                    <w:ins w:id="590" w:author="Hoan Ng" w:date="2017-03-20T22:18:00Z"/>
                    <w:b/>
                    <w:bCs/>
                  </w:rPr>
                </w:rPrChange>
              </w:rPr>
            </w:pPr>
            <w:ins w:id="5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28ED083" w14:textId="77777777" w:rsidR="005F3BAC" w:rsidRPr="00E322B7" w:rsidRDefault="005F3BAC">
            <w:pPr>
              <w:rPr>
                <w:ins w:id="594" w:author="Hoan Ng" w:date="2017-03-20T22:18:00Z"/>
                <w:rFonts w:ascii="Times New Roman" w:hAnsi="Times New Roman" w:cs="Times New Roman"/>
                <w:b/>
                <w:bCs/>
                <w:rPrChange w:id="595" w:author="pham phuong" w:date="2018-03-09T15:53:00Z">
                  <w:rPr>
                    <w:ins w:id="596" w:author="Hoan Ng" w:date="2017-03-20T22:18:00Z"/>
                    <w:b/>
                    <w:bCs/>
                  </w:rPr>
                </w:rPrChange>
              </w:rPr>
            </w:pPr>
            <w:ins w:id="5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F3BAC">
        <w:tblPrEx>
          <w:tblW w:w="0" w:type="auto"/>
          <w:tblPrExChange w:id="599" w:author="Hoan Ng" w:date="2017-03-20T22:19:00Z">
            <w:tblPrEx>
              <w:tblW w:w="0" w:type="auto"/>
            </w:tblPrEx>
          </w:tblPrExChange>
        </w:tblPrEx>
        <w:trPr>
          <w:trHeight w:val="300"/>
          <w:ins w:id="600" w:author="Hoan Ng" w:date="2017-03-20T22:18:00Z"/>
          <w:trPrChange w:id="60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0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E322B7" w:rsidRDefault="005F3BAC">
            <w:pPr>
              <w:rPr>
                <w:ins w:id="603" w:author="Hoan Ng" w:date="2017-03-20T22:18:00Z"/>
                <w:rFonts w:ascii="Times New Roman" w:hAnsi="Times New Roman" w:cs="Times New Roman"/>
                <w:b/>
                <w:bCs/>
                <w:rPrChange w:id="604" w:author="pham phuong" w:date="2018-03-09T15:53:00Z">
                  <w:rPr>
                    <w:ins w:id="605" w:author="Hoan Ng" w:date="2017-03-20T22:18:00Z"/>
                    <w:b/>
                    <w:bCs/>
                  </w:rPr>
                </w:rPrChange>
              </w:rPr>
            </w:pPr>
            <w:ins w:id="6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0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8374364" w14:textId="77777777" w:rsidR="005F3BAC" w:rsidRPr="00E322B7" w:rsidRDefault="005F3BAC" w:rsidP="005F3BAC">
            <w:pPr>
              <w:rPr>
                <w:ins w:id="609" w:author="Hoan Ng" w:date="2017-03-20T22:18:00Z"/>
                <w:rFonts w:ascii="Times New Roman" w:hAnsi="Times New Roman" w:cs="Times New Roman"/>
                <w:b/>
                <w:bCs/>
                <w:rPrChange w:id="610" w:author="pham phuong" w:date="2018-03-09T15:53:00Z">
                  <w:rPr>
                    <w:ins w:id="611" w:author="Hoan Ng" w:date="2017-03-20T22:18:00Z"/>
                    <w:b/>
                    <w:bCs/>
                  </w:rPr>
                </w:rPrChange>
              </w:rPr>
            </w:pPr>
            <w:ins w:id="6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3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  <w:tcPrChange w:id="61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B211784" w14:textId="77777777" w:rsidR="005F3BAC" w:rsidRPr="00E322B7" w:rsidRDefault="005F3BAC">
            <w:pPr>
              <w:rPr>
                <w:ins w:id="615" w:author="Hoan Ng" w:date="2017-03-20T22:18:00Z"/>
                <w:rFonts w:ascii="Times New Roman" w:hAnsi="Times New Roman" w:cs="Times New Roman"/>
                <w:b/>
                <w:bCs/>
                <w:rPrChange w:id="616" w:author="pham phuong" w:date="2018-03-09T15:53:00Z">
                  <w:rPr>
                    <w:ins w:id="617" w:author="Hoan Ng" w:date="2017-03-20T22:18:00Z"/>
                    <w:b/>
                    <w:bCs/>
                  </w:rPr>
                </w:rPrChange>
              </w:rPr>
            </w:pPr>
            <w:ins w:id="6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8FE1AB" w14:textId="77777777" w:rsidR="005F3BAC" w:rsidRPr="00E322B7" w:rsidRDefault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26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E322B7" w:rsidRDefault="005F3BAC">
            <w:pPr>
              <w:rPr>
                <w:ins w:id="627" w:author="Hoan Ng" w:date="2017-03-20T22:18:00Z"/>
                <w:rFonts w:ascii="Times New Roman" w:hAnsi="Times New Roman" w:cs="Times New Roman"/>
                <w:b/>
                <w:bCs/>
                <w:rPrChange w:id="628" w:author="pham phuong" w:date="2018-03-09T15:53:00Z">
                  <w:rPr>
                    <w:ins w:id="629" w:author="Hoan Ng" w:date="2017-03-20T22:18:00Z"/>
                    <w:b/>
                    <w:bCs/>
                  </w:rPr>
                </w:rPrChange>
              </w:rPr>
            </w:pPr>
            <w:ins w:id="6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3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672AD7" w14:textId="77777777" w:rsidR="005F3BAC" w:rsidRPr="00E322B7" w:rsidRDefault="005F3BAC">
            <w:pPr>
              <w:rPr>
                <w:ins w:id="633" w:author="Hoan Ng" w:date="2017-03-20T22:18:00Z"/>
                <w:rFonts w:ascii="Times New Roman" w:hAnsi="Times New Roman" w:cs="Times New Roman"/>
                <w:b/>
                <w:bCs/>
                <w:rPrChange w:id="634" w:author="pham phuong" w:date="2018-03-09T15:53:00Z">
                  <w:rPr>
                    <w:ins w:id="635" w:author="Hoan Ng" w:date="2017-03-20T22:18:00Z"/>
                    <w:b/>
                    <w:bCs/>
                  </w:rPr>
                </w:rPrChange>
              </w:rPr>
            </w:pPr>
            <w:ins w:id="6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F3BAC">
        <w:tblPrEx>
          <w:tblW w:w="0" w:type="auto"/>
          <w:tblPrExChange w:id="638" w:author="Hoan Ng" w:date="2017-03-20T22:19:00Z">
            <w:tblPrEx>
              <w:tblW w:w="0" w:type="auto"/>
            </w:tblPrEx>
          </w:tblPrExChange>
        </w:tblPrEx>
        <w:trPr>
          <w:trHeight w:val="300"/>
          <w:ins w:id="639" w:author="Hoan Ng" w:date="2017-03-20T22:18:00Z"/>
          <w:trPrChange w:id="64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E322B7" w:rsidRDefault="005F3BAC">
            <w:pPr>
              <w:rPr>
                <w:ins w:id="642" w:author="Hoan Ng" w:date="2017-03-20T22:18:00Z"/>
                <w:rFonts w:ascii="Times New Roman" w:hAnsi="Times New Roman" w:cs="Times New Roman"/>
                <w:b/>
                <w:bCs/>
                <w:rPrChange w:id="643" w:author="pham phuong" w:date="2018-03-09T15:53:00Z">
                  <w:rPr>
                    <w:ins w:id="644" w:author="Hoan Ng" w:date="2017-03-20T22:18:00Z"/>
                    <w:b/>
                    <w:bCs/>
                  </w:rPr>
                </w:rPrChange>
              </w:rPr>
            </w:pPr>
            <w:ins w:id="6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4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FAD74CF" w14:textId="77777777" w:rsidR="005F3BAC" w:rsidRPr="00E322B7" w:rsidRDefault="005F3BAC">
            <w:pPr>
              <w:rPr>
                <w:ins w:id="648" w:author="Hoan Ng" w:date="2017-03-20T22:18:00Z"/>
                <w:rFonts w:ascii="Times New Roman" w:hAnsi="Times New Roman" w:cs="Times New Roman"/>
                <w:b/>
                <w:bCs/>
                <w:rPrChange w:id="649" w:author="pham phuong" w:date="2018-03-09T15:53:00Z">
                  <w:rPr>
                    <w:ins w:id="650" w:author="Hoan Ng" w:date="2017-03-20T22:18:00Z"/>
                    <w:b/>
                    <w:bCs/>
                  </w:rPr>
                </w:rPrChange>
              </w:rPr>
            </w:pPr>
            <w:ins w:id="6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  <w:tcPrChange w:id="6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66F029" w14:textId="77777777" w:rsidR="005F3BAC" w:rsidRPr="00E322B7" w:rsidRDefault="005F3BAC">
            <w:pPr>
              <w:rPr>
                <w:ins w:id="654" w:author="Hoan Ng" w:date="2017-03-20T22:18:00Z"/>
                <w:rFonts w:ascii="Times New Roman" w:hAnsi="Times New Roman" w:cs="Times New Roman"/>
                <w:b/>
                <w:bCs/>
                <w:rPrChange w:id="655" w:author="pham phuong" w:date="2018-03-09T15:53:00Z">
                  <w:rPr>
                    <w:ins w:id="656" w:author="Hoan Ng" w:date="2017-03-20T22:18:00Z"/>
                    <w:b/>
                    <w:bCs/>
                  </w:rPr>
                </w:rPrChange>
              </w:rPr>
            </w:pPr>
            <w:ins w:id="6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41808E5" w14:textId="77777777" w:rsidR="005F3BAC" w:rsidRPr="00E322B7" w:rsidRDefault="005F3BAC">
            <w:pPr>
              <w:rPr>
                <w:ins w:id="660" w:author="Hoan Ng" w:date="2017-03-20T22:18:00Z"/>
                <w:rFonts w:ascii="Times New Roman" w:hAnsi="Times New Roman" w:cs="Times New Roman"/>
                <w:b/>
                <w:bCs/>
                <w:rPrChange w:id="661" w:author="pham phuong" w:date="2018-03-09T15:53:00Z">
                  <w:rPr>
                    <w:ins w:id="662" w:author="Hoan Ng" w:date="2017-03-20T22:18:00Z"/>
                    <w:b/>
                    <w:bCs/>
                  </w:rPr>
                </w:rPrChange>
              </w:rPr>
            </w:pPr>
            <w:ins w:id="6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65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E322B7" w:rsidRDefault="005F3BAC">
            <w:pPr>
              <w:rPr>
                <w:ins w:id="666" w:author="Hoan Ng" w:date="2017-03-20T22:18:00Z"/>
                <w:rFonts w:ascii="Times New Roman" w:hAnsi="Times New Roman" w:cs="Times New Roman"/>
                <w:b/>
                <w:bCs/>
                <w:rPrChange w:id="667" w:author="pham phuong" w:date="2018-03-09T15:53:00Z">
                  <w:rPr>
                    <w:ins w:id="668" w:author="Hoan Ng" w:date="2017-03-20T22:18:00Z"/>
                    <w:b/>
                    <w:bCs/>
                  </w:rPr>
                </w:rPrChange>
              </w:rPr>
            </w:pPr>
            <w:ins w:id="6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8AF27B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F3BAC">
        <w:tblPrEx>
          <w:tblW w:w="0" w:type="auto"/>
          <w:tblPrExChange w:id="677" w:author="Hoan Ng" w:date="2017-03-20T22:19:00Z">
            <w:tblPrEx>
              <w:tblW w:w="0" w:type="auto"/>
            </w:tblPrEx>
          </w:tblPrExChange>
        </w:tblPrEx>
        <w:trPr>
          <w:trHeight w:val="300"/>
          <w:ins w:id="678" w:author="Hoan Ng" w:date="2017-03-20T22:18:00Z"/>
          <w:trPrChange w:id="67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E322B7" w:rsidRDefault="005F3BAC">
            <w:pPr>
              <w:rPr>
                <w:ins w:id="681" w:author="Hoan Ng" w:date="2017-03-20T22:18:00Z"/>
                <w:rFonts w:ascii="Times New Roman" w:hAnsi="Times New Roman" w:cs="Times New Roman"/>
                <w:b/>
                <w:bCs/>
                <w:rPrChange w:id="682" w:author="pham phuong" w:date="2018-03-09T15:53:00Z">
                  <w:rPr>
                    <w:ins w:id="683" w:author="Hoan Ng" w:date="2017-03-20T22:18:00Z"/>
                    <w:b/>
                    <w:bCs/>
                  </w:rPr>
                </w:rPrChange>
              </w:rPr>
            </w:pPr>
            <w:ins w:id="6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8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81F4D4C" w14:textId="77777777" w:rsidR="005F3BAC" w:rsidRPr="00E322B7" w:rsidRDefault="005F3BAC" w:rsidP="005F3BAC">
            <w:pPr>
              <w:rPr>
                <w:ins w:id="687" w:author="Hoan Ng" w:date="2017-03-20T22:18:00Z"/>
                <w:rFonts w:ascii="Times New Roman" w:hAnsi="Times New Roman" w:cs="Times New Roman"/>
                <w:b/>
                <w:bCs/>
                <w:rPrChange w:id="688" w:author="pham phuong" w:date="2018-03-09T15:53:00Z">
                  <w:rPr>
                    <w:ins w:id="689" w:author="Hoan Ng" w:date="2017-03-20T22:18:00Z"/>
                    <w:b/>
                    <w:bCs/>
                  </w:rPr>
                </w:rPrChange>
              </w:rPr>
            </w:pPr>
            <w:ins w:id="6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1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  <w:tcPrChange w:id="6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3E5619B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1DE6108" w14:textId="77777777" w:rsidR="005F3BAC" w:rsidRPr="00E322B7" w:rsidRDefault="005F3BAC">
            <w:pPr>
              <w:rPr>
                <w:ins w:id="699" w:author="Hoan Ng" w:date="2017-03-20T22:18:00Z"/>
                <w:rFonts w:ascii="Times New Roman" w:hAnsi="Times New Roman" w:cs="Times New Roman"/>
                <w:b/>
                <w:bCs/>
                <w:rPrChange w:id="700" w:author="pham phuong" w:date="2018-03-09T15:53:00Z">
                  <w:rPr>
                    <w:ins w:id="701" w:author="Hoan Ng" w:date="2017-03-20T22:18:00Z"/>
                    <w:b/>
                    <w:bCs/>
                  </w:rPr>
                </w:rPrChange>
              </w:rPr>
            </w:pPr>
            <w:ins w:id="7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04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E322B7" w:rsidRDefault="005F3BAC">
            <w:pPr>
              <w:rPr>
                <w:ins w:id="705" w:author="Hoan Ng" w:date="2017-03-20T22:18:00Z"/>
                <w:rFonts w:ascii="Times New Roman" w:hAnsi="Times New Roman" w:cs="Times New Roman"/>
                <w:b/>
                <w:bCs/>
                <w:rPrChange w:id="706" w:author="pham phuong" w:date="2018-03-09T15:53:00Z">
                  <w:rPr>
                    <w:ins w:id="707" w:author="Hoan Ng" w:date="2017-03-20T22:18:00Z"/>
                    <w:b/>
                    <w:bCs/>
                  </w:rPr>
                </w:rPrChange>
              </w:rPr>
            </w:pPr>
            <w:ins w:id="7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F502AD" w14:textId="77777777" w:rsidR="005F3BAC" w:rsidRPr="00E322B7" w:rsidRDefault="005F3BAC">
            <w:pPr>
              <w:rPr>
                <w:ins w:id="711" w:author="Hoan Ng" w:date="2017-03-20T22:18:00Z"/>
                <w:rFonts w:ascii="Times New Roman" w:hAnsi="Times New Roman" w:cs="Times New Roman"/>
                <w:b/>
                <w:bCs/>
                <w:rPrChange w:id="712" w:author="pham phuong" w:date="2018-03-09T15:53:00Z">
                  <w:rPr>
                    <w:ins w:id="713" w:author="Hoan Ng" w:date="2017-03-20T22:18:00Z"/>
                    <w:b/>
                    <w:bCs/>
                  </w:rPr>
                </w:rPrChange>
              </w:rPr>
            </w:pPr>
            <w:ins w:id="7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F3BAC">
        <w:tblPrEx>
          <w:tblW w:w="0" w:type="auto"/>
          <w:tblPrExChange w:id="716" w:author="Hoan Ng" w:date="2017-03-20T22:19:00Z">
            <w:tblPrEx>
              <w:tblW w:w="0" w:type="auto"/>
            </w:tblPrEx>
          </w:tblPrExChange>
        </w:tblPrEx>
        <w:trPr>
          <w:trHeight w:val="300"/>
          <w:ins w:id="717" w:author="Hoan Ng" w:date="2017-03-20T22:18:00Z"/>
          <w:trPrChange w:id="7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E322B7" w:rsidRDefault="005F3BAC">
            <w:pPr>
              <w:rPr>
                <w:ins w:id="720" w:author="Hoan Ng" w:date="2017-03-20T22:18:00Z"/>
                <w:rFonts w:ascii="Times New Roman" w:hAnsi="Times New Roman" w:cs="Times New Roman"/>
                <w:b/>
                <w:bCs/>
                <w:rPrChange w:id="721" w:author="pham phuong" w:date="2018-03-09T15:53:00Z">
                  <w:rPr>
                    <w:ins w:id="722" w:author="Hoan Ng" w:date="2017-03-20T22:18:00Z"/>
                    <w:b/>
                    <w:bCs/>
                  </w:rPr>
                </w:rPrChange>
              </w:rPr>
            </w:pPr>
            <w:ins w:id="7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2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2A4F84" w14:textId="77777777" w:rsidR="005F3BAC" w:rsidRPr="00E322B7" w:rsidRDefault="005F3BAC" w:rsidP="005F3BAC">
            <w:pPr>
              <w:rPr>
                <w:ins w:id="726" w:author="Hoan Ng" w:date="2017-03-20T22:18:00Z"/>
                <w:rFonts w:ascii="Times New Roman" w:hAnsi="Times New Roman" w:cs="Times New Roman"/>
                <w:b/>
                <w:bCs/>
                <w:rPrChange w:id="727" w:author="pham phuong" w:date="2018-03-09T15:53:00Z">
                  <w:rPr>
                    <w:ins w:id="728" w:author="Hoan Ng" w:date="2017-03-20T22:18:00Z"/>
                    <w:b/>
                    <w:bCs/>
                  </w:rPr>
                </w:rPrChange>
              </w:rPr>
            </w:pPr>
            <w:ins w:id="7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0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  <w:tcPrChange w:id="7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395E88" w14:textId="77777777" w:rsidR="005F3BAC" w:rsidRPr="00E322B7" w:rsidRDefault="005F3BAC">
            <w:pPr>
              <w:rPr>
                <w:ins w:id="732" w:author="Hoan Ng" w:date="2017-03-20T22:18:00Z"/>
                <w:rFonts w:ascii="Times New Roman" w:hAnsi="Times New Roman" w:cs="Times New Roman"/>
                <w:b/>
                <w:bCs/>
                <w:rPrChange w:id="733" w:author="pham phuong" w:date="2018-03-09T15:53:00Z">
                  <w:rPr>
                    <w:ins w:id="734" w:author="Hoan Ng" w:date="2017-03-20T22:18:00Z"/>
                    <w:b/>
                    <w:bCs/>
                  </w:rPr>
                </w:rPrChange>
              </w:rPr>
            </w:pPr>
            <w:ins w:id="7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8EC709B" w14:textId="77777777" w:rsidR="005F3BAC" w:rsidRPr="00E322B7" w:rsidRDefault="005F3BAC">
            <w:pPr>
              <w:rPr>
                <w:ins w:id="738" w:author="Hoan Ng" w:date="2017-03-20T22:18:00Z"/>
                <w:rFonts w:ascii="Times New Roman" w:hAnsi="Times New Roman" w:cs="Times New Roman"/>
                <w:b/>
                <w:bCs/>
                <w:rPrChange w:id="739" w:author="pham phuong" w:date="2018-03-09T15:53:00Z">
                  <w:rPr>
                    <w:ins w:id="740" w:author="Hoan Ng" w:date="2017-03-20T22:18:00Z"/>
                    <w:b/>
                    <w:bCs/>
                  </w:rPr>
                </w:rPrChange>
              </w:rPr>
            </w:pPr>
            <w:ins w:id="7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43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E322B7" w:rsidRDefault="005F3BAC">
            <w:pPr>
              <w:rPr>
                <w:ins w:id="744" w:author="Hoan Ng" w:date="2017-03-20T22:18:00Z"/>
                <w:rFonts w:ascii="Times New Roman" w:hAnsi="Times New Roman" w:cs="Times New Roman"/>
                <w:b/>
                <w:bCs/>
                <w:rPrChange w:id="745" w:author="pham phuong" w:date="2018-03-09T15:53:00Z">
                  <w:rPr>
                    <w:ins w:id="746" w:author="Hoan Ng" w:date="2017-03-20T22:18:00Z"/>
                    <w:b/>
                    <w:bCs/>
                  </w:rPr>
                </w:rPrChange>
              </w:rPr>
            </w:pPr>
            <w:ins w:id="7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9C35ED" w14:textId="77777777" w:rsidR="005F3BAC" w:rsidRPr="00E322B7" w:rsidRDefault="005F3BAC">
            <w:pPr>
              <w:rPr>
                <w:ins w:id="750" w:author="Hoan Ng" w:date="2017-03-20T22:18:00Z"/>
                <w:rFonts w:ascii="Times New Roman" w:hAnsi="Times New Roman" w:cs="Times New Roman"/>
                <w:b/>
                <w:bCs/>
                <w:rPrChange w:id="751" w:author="pham phuong" w:date="2018-03-09T15:53:00Z">
                  <w:rPr>
                    <w:ins w:id="752" w:author="Hoan Ng" w:date="2017-03-20T22:18:00Z"/>
                    <w:b/>
                    <w:bCs/>
                  </w:rPr>
                </w:rPrChange>
              </w:rPr>
            </w:pPr>
            <w:ins w:id="7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F3BAC">
        <w:tblPrEx>
          <w:tblW w:w="0" w:type="auto"/>
          <w:tblPrExChange w:id="755" w:author="Hoan Ng" w:date="2017-03-20T22:19:00Z">
            <w:tblPrEx>
              <w:tblW w:w="0" w:type="auto"/>
            </w:tblPrEx>
          </w:tblPrExChange>
        </w:tblPrEx>
        <w:trPr>
          <w:trHeight w:val="300"/>
          <w:ins w:id="756" w:author="Hoan Ng" w:date="2017-03-20T22:18:00Z"/>
          <w:trPrChange w:id="7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E322B7" w:rsidRDefault="005F3BAC">
            <w:pPr>
              <w:rPr>
                <w:ins w:id="759" w:author="Hoan Ng" w:date="2017-03-20T22:18:00Z"/>
                <w:rFonts w:ascii="Times New Roman" w:hAnsi="Times New Roman" w:cs="Times New Roman"/>
                <w:b/>
                <w:bCs/>
                <w:rPrChange w:id="760" w:author="pham phuong" w:date="2018-03-09T15:53:00Z">
                  <w:rPr>
                    <w:ins w:id="761" w:author="Hoan Ng" w:date="2017-03-20T22:18:00Z"/>
                    <w:b/>
                    <w:bCs/>
                  </w:rPr>
                </w:rPrChange>
              </w:rPr>
            </w:pPr>
            <w:ins w:id="7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6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951D426" w14:textId="77777777" w:rsidR="005F3BAC" w:rsidRPr="00E322B7" w:rsidRDefault="005F3BAC" w:rsidP="005F3BAC">
            <w:pPr>
              <w:rPr>
                <w:ins w:id="765" w:author="Hoan Ng" w:date="2017-03-20T22:18:00Z"/>
                <w:rFonts w:ascii="Times New Roman" w:hAnsi="Times New Roman" w:cs="Times New Roman"/>
                <w:b/>
                <w:bCs/>
                <w:rPrChange w:id="766" w:author="pham phuong" w:date="2018-03-09T15:53:00Z">
                  <w:rPr>
                    <w:ins w:id="767" w:author="Hoan Ng" w:date="2017-03-20T22:18:00Z"/>
                    <w:b/>
                    <w:bCs/>
                  </w:rPr>
                </w:rPrChange>
              </w:rPr>
            </w:pPr>
            <w:ins w:id="7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9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  <w:tcPrChange w:id="7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44971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6411CF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82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E322B7" w:rsidRDefault="005F3BAC">
            <w:pPr>
              <w:rPr>
                <w:ins w:id="783" w:author="Hoan Ng" w:date="2017-03-20T22:18:00Z"/>
                <w:rFonts w:ascii="Times New Roman" w:hAnsi="Times New Roman" w:cs="Times New Roman"/>
                <w:b/>
                <w:bCs/>
                <w:rPrChange w:id="784" w:author="pham phuong" w:date="2018-03-09T15:53:00Z">
                  <w:rPr>
                    <w:ins w:id="785" w:author="Hoan Ng" w:date="2017-03-20T22:18:00Z"/>
                    <w:b/>
                    <w:bCs/>
                  </w:rPr>
                </w:rPrChange>
              </w:rPr>
            </w:pPr>
            <w:ins w:id="7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3EF5E6" w14:textId="77777777" w:rsidR="005F3BAC" w:rsidRPr="00E322B7" w:rsidRDefault="005F3BAC">
            <w:pPr>
              <w:rPr>
                <w:ins w:id="789" w:author="Hoan Ng" w:date="2017-03-20T22:18:00Z"/>
                <w:rFonts w:ascii="Times New Roman" w:hAnsi="Times New Roman" w:cs="Times New Roman"/>
                <w:b/>
                <w:bCs/>
                <w:rPrChange w:id="790" w:author="pham phuong" w:date="2018-03-09T15:53:00Z">
                  <w:rPr>
                    <w:ins w:id="791" w:author="Hoan Ng" w:date="2017-03-20T22:18:00Z"/>
                    <w:b/>
                    <w:bCs/>
                  </w:rPr>
                </w:rPrChange>
              </w:rPr>
            </w:pPr>
            <w:ins w:id="7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F3BAC">
        <w:tblPrEx>
          <w:tblW w:w="0" w:type="auto"/>
          <w:tblPrExChange w:id="794" w:author="Hoan Ng" w:date="2017-03-20T22:19:00Z">
            <w:tblPrEx>
              <w:tblW w:w="0" w:type="auto"/>
            </w:tblPrEx>
          </w:tblPrExChange>
        </w:tblPrEx>
        <w:trPr>
          <w:trHeight w:val="300"/>
          <w:ins w:id="795" w:author="Hoan Ng" w:date="2017-03-20T22:18:00Z"/>
          <w:trPrChange w:id="79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9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E322B7" w:rsidRDefault="005F3BAC">
            <w:pPr>
              <w:rPr>
                <w:ins w:id="798" w:author="Hoan Ng" w:date="2017-03-20T22:18:00Z"/>
                <w:rFonts w:ascii="Times New Roman" w:hAnsi="Times New Roman" w:cs="Times New Roman"/>
                <w:b/>
                <w:bCs/>
                <w:rPrChange w:id="799" w:author="pham phuong" w:date="2018-03-09T15:53:00Z">
                  <w:rPr>
                    <w:ins w:id="800" w:author="Hoan Ng" w:date="2017-03-20T22:18:00Z"/>
                    <w:b/>
                    <w:bCs/>
                  </w:rPr>
                </w:rPrChange>
              </w:rPr>
            </w:pPr>
            <w:ins w:id="8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0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7FA6EA6" w14:textId="77777777" w:rsidR="005F3BAC" w:rsidRPr="00E322B7" w:rsidRDefault="005F3BAC">
            <w:pPr>
              <w:rPr>
                <w:ins w:id="804" w:author="Hoan Ng" w:date="2017-03-20T22:18:00Z"/>
                <w:rFonts w:ascii="Times New Roman" w:hAnsi="Times New Roman" w:cs="Times New Roman"/>
                <w:b/>
                <w:bCs/>
                <w:rPrChange w:id="805" w:author="pham phuong" w:date="2018-03-09T15:53:00Z">
                  <w:rPr>
                    <w:ins w:id="806" w:author="Hoan Ng" w:date="2017-03-20T22:18:00Z"/>
                    <w:b/>
                    <w:bCs/>
                  </w:rPr>
                </w:rPrChange>
              </w:rPr>
            </w:pPr>
            <w:ins w:id="8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8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  <w:tcPrChange w:id="80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73C054" w14:textId="77777777" w:rsidR="005F3BAC" w:rsidRPr="00E322B7" w:rsidRDefault="005F3BAC">
            <w:pPr>
              <w:rPr>
                <w:ins w:id="810" w:author="Hoan Ng" w:date="2017-03-20T22:18:00Z"/>
                <w:rFonts w:ascii="Times New Roman" w:hAnsi="Times New Roman" w:cs="Times New Roman"/>
                <w:b/>
                <w:bCs/>
                <w:rPrChange w:id="811" w:author="pham phuong" w:date="2018-03-09T15:53:00Z">
                  <w:rPr>
                    <w:ins w:id="812" w:author="Hoan Ng" w:date="2017-03-20T22:18:00Z"/>
                    <w:b/>
                    <w:bCs/>
                  </w:rPr>
                </w:rPrChange>
              </w:rPr>
            </w:pPr>
            <w:ins w:id="8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CA63141" w14:textId="77777777" w:rsidR="005F3BAC" w:rsidRPr="00E322B7" w:rsidRDefault="005F3BAC">
            <w:pPr>
              <w:rPr>
                <w:ins w:id="816" w:author="Hoan Ng" w:date="2017-03-20T22:18:00Z"/>
                <w:rFonts w:ascii="Times New Roman" w:hAnsi="Times New Roman" w:cs="Times New Roman"/>
                <w:b/>
                <w:bCs/>
                <w:rPrChange w:id="817" w:author="pham phuong" w:date="2018-03-09T15:53:00Z">
                  <w:rPr>
                    <w:ins w:id="818" w:author="Hoan Ng" w:date="2017-03-20T22:18:00Z"/>
                    <w:b/>
                    <w:bCs/>
                  </w:rPr>
                </w:rPrChange>
              </w:rPr>
            </w:pPr>
            <w:ins w:id="8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21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E322B7" w:rsidRDefault="005F3BAC">
            <w:pPr>
              <w:rPr>
                <w:ins w:id="822" w:author="Hoan Ng" w:date="2017-03-20T22:18:00Z"/>
                <w:rFonts w:ascii="Times New Roman" w:hAnsi="Times New Roman" w:cs="Times New Roman"/>
                <w:b/>
                <w:bCs/>
                <w:rPrChange w:id="823" w:author="pham phuong" w:date="2018-03-09T15:53:00Z">
                  <w:rPr>
                    <w:ins w:id="824" w:author="Hoan Ng" w:date="2017-03-20T22:18:00Z"/>
                    <w:b/>
                    <w:bCs/>
                  </w:rPr>
                </w:rPrChange>
              </w:rPr>
            </w:pPr>
            <w:ins w:id="8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2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C35AA03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F3BAC">
        <w:tblPrEx>
          <w:tblW w:w="0" w:type="auto"/>
          <w:tblPrExChange w:id="833" w:author="Hoan Ng" w:date="2017-03-20T22:19:00Z">
            <w:tblPrEx>
              <w:tblW w:w="0" w:type="auto"/>
            </w:tblPrEx>
          </w:tblPrExChange>
        </w:tblPrEx>
        <w:trPr>
          <w:trHeight w:val="300"/>
          <w:ins w:id="834" w:author="Hoan Ng" w:date="2017-03-20T22:18:00Z"/>
          <w:trPrChange w:id="83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3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E322B7" w:rsidRDefault="005F3BAC">
            <w:pPr>
              <w:rPr>
                <w:ins w:id="837" w:author="Hoan Ng" w:date="2017-03-20T22:18:00Z"/>
                <w:rFonts w:ascii="Times New Roman" w:hAnsi="Times New Roman" w:cs="Times New Roman"/>
                <w:b/>
                <w:bCs/>
                <w:rPrChange w:id="838" w:author="pham phuong" w:date="2018-03-09T15:53:00Z">
                  <w:rPr>
                    <w:ins w:id="839" w:author="Hoan Ng" w:date="2017-03-20T22:18:00Z"/>
                    <w:b/>
                    <w:bCs/>
                  </w:rPr>
                </w:rPrChange>
              </w:rPr>
            </w:pPr>
            <w:ins w:id="8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4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5EB020" w14:textId="77777777" w:rsidR="005F3BAC" w:rsidRPr="00E322B7" w:rsidRDefault="005F3BAC">
            <w:pPr>
              <w:rPr>
                <w:ins w:id="843" w:author="Hoan Ng" w:date="2017-03-20T22:18:00Z"/>
                <w:rFonts w:ascii="Times New Roman" w:hAnsi="Times New Roman" w:cs="Times New Roman"/>
                <w:b/>
                <w:bCs/>
                <w:rPrChange w:id="844" w:author="pham phuong" w:date="2018-03-09T15:53:00Z">
                  <w:rPr>
                    <w:ins w:id="845" w:author="Hoan Ng" w:date="2017-03-20T22:18:00Z"/>
                    <w:b/>
                    <w:bCs/>
                  </w:rPr>
                </w:rPrChange>
              </w:rPr>
            </w:pPr>
            <w:ins w:id="8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  <w:tcPrChange w:id="84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97B2FD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BA5505" w14:textId="77777777" w:rsidR="005F3BAC" w:rsidRPr="00E322B7" w:rsidRDefault="005F3BAC">
            <w:pPr>
              <w:rPr>
                <w:ins w:id="855" w:author="Hoan Ng" w:date="2017-03-20T22:18:00Z"/>
                <w:rFonts w:ascii="Times New Roman" w:hAnsi="Times New Roman" w:cs="Times New Roman"/>
                <w:b/>
                <w:bCs/>
                <w:rPrChange w:id="856" w:author="pham phuong" w:date="2018-03-09T15:53:00Z">
                  <w:rPr>
                    <w:ins w:id="857" w:author="Hoan Ng" w:date="2017-03-20T22:18:00Z"/>
                    <w:b/>
                    <w:bCs/>
                  </w:rPr>
                </w:rPrChange>
              </w:rPr>
            </w:pPr>
            <w:ins w:id="8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60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E322B7" w:rsidRDefault="005F3BAC">
            <w:pPr>
              <w:rPr>
                <w:ins w:id="861" w:author="Hoan Ng" w:date="2017-03-20T22:18:00Z"/>
                <w:rFonts w:ascii="Times New Roman" w:hAnsi="Times New Roman" w:cs="Times New Roman"/>
                <w:b/>
                <w:bCs/>
                <w:rPrChange w:id="862" w:author="pham phuong" w:date="2018-03-09T15:53:00Z">
                  <w:rPr>
                    <w:ins w:id="863" w:author="Hoan Ng" w:date="2017-03-20T22:18:00Z"/>
                    <w:b/>
                    <w:bCs/>
                  </w:rPr>
                </w:rPrChange>
              </w:rPr>
            </w:pPr>
            <w:ins w:id="8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6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FB6F8B5" w14:textId="77777777" w:rsidR="005F3BAC" w:rsidRPr="00E322B7" w:rsidRDefault="005F3BAC">
            <w:pPr>
              <w:rPr>
                <w:ins w:id="867" w:author="Hoan Ng" w:date="2017-03-20T22:18:00Z"/>
                <w:rFonts w:ascii="Times New Roman" w:hAnsi="Times New Roman" w:cs="Times New Roman"/>
                <w:b/>
                <w:bCs/>
                <w:rPrChange w:id="868" w:author="pham phuong" w:date="2018-03-09T15:53:00Z">
                  <w:rPr>
                    <w:ins w:id="869" w:author="Hoan Ng" w:date="2017-03-20T22:18:00Z"/>
                    <w:b/>
                    <w:bCs/>
                  </w:rPr>
                </w:rPrChange>
              </w:rPr>
            </w:pPr>
            <w:ins w:id="8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F3BAC">
        <w:tblPrEx>
          <w:tblW w:w="0" w:type="auto"/>
          <w:tblPrExChange w:id="872" w:author="Hoan Ng" w:date="2017-03-20T22:19:00Z">
            <w:tblPrEx>
              <w:tblW w:w="0" w:type="auto"/>
            </w:tblPrEx>
          </w:tblPrExChange>
        </w:tblPrEx>
        <w:trPr>
          <w:trHeight w:val="300"/>
          <w:ins w:id="873" w:author="Hoan Ng" w:date="2017-03-20T22:18:00Z"/>
          <w:trPrChange w:id="8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8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43A50A1" w14:textId="77777777" w:rsidR="005F3BAC" w:rsidRPr="00E322B7" w:rsidRDefault="005F3BAC">
            <w:pPr>
              <w:rPr>
                <w:ins w:id="882" w:author="Hoan Ng" w:date="2017-03-20T22:18:00Z"/>
                <w:rFonts w:ascii="Times New Roman" w:hAnsi="Times New Roman" w:cs="Times New Roman"/>
                <w:b/>
                <w:bCs/>
                <w:rPrChange w:id="883" w:author="pham phuong" w:date="2018-03-09T15:53:00Z">
                  <w:rPr>
                    <w:ins w:id="884" w:author="Hoan Ng" w:date="2017-03-20T22:18:00Z"/>
                    <w:b/>
                    <w:bCs/>
                  </w:rPr>
                </w:rPrChange>
              </w:rPr>
            </w:pPr>
            <w:ins w:id="8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6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  <w:tcPrChange w:id="88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340D07" w14:textId="77777777" w:rsidR="005F3BAC" w:rsidRPr="00E322B7" w:rsidRDefault="005F3BAC">
            <w:pPr>
              <w:rPr>
                <w:ins w:id="888" w:author="Hoan Ng" w:date="2017-03-20T22:18:00Z"/>
                <w:rFonts w:ascii="Times New Roman" w:hAnsi="Times New Roman" w:cs="Times New Roman"/>
                <w:b/>
                <w:bCs/>
                <w:rPrChange w:id="889" w:author="pham phuong" w:date="2018-03-09T15:53:00Z">
                  <w:rPr>
                    <w:ins w:id="890" w:author="Hoan Ng" w:date="2017-03-20T22:18:00Z"/>
                    <w:b/>
                    <w:bCs/>
                  </w:rPr>
                </w:rPrChange>
              </w:rPr>
            </w:pPr>
            <w:ins w:id="8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3E48588" w14:textId="77777777" w:rsidR="005F3BAC" w:rsidRPr="00E322B7" w:rsidRDefault="005F3BAC">
            <w:pPr>
              <w:rPr>
                <w:ins w:id="894" w:author="Hoan Ng" w:date="2017-03-20T22:18:00Z"/>
                <w:rFonts w:ascii="Times New Roman" w:hAnsi="Times New Roman" w:cs="Times New Roman"/>
                <w:b/>
                <w:bCs/>
                <w:rPrChange w:id="895" w:author="pham phuong" w:date="2018-03-09T15:53:00Z">
                  <w:rPr>
                    <w:ins w:id="896" w:author="Hoan Ng" w:date="2017-03-20T22:18:00Z"/>
                    <w:b/>
                    <w:bCs/>
                  </w:rPr>
                </w:rPrChange>
              </w:rPr>
            </w:pPr>
            <w:ins w:id="8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99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E322B7" w:rsidRDefault="005F3BAC">
            <w:pPr>
              <w:rPr>
                <w:ins w:id="900" w:author="Hoan Ng" w:date="2017-03-20T22:18:00Z"/>
                <w:rFonts w:ascii="Times New Roman" w:hAnsi="Times New Roman" w:cs="Times New Roman"/>
                <w:b/>
                <w:bCs/>
                <w:rPrChange w:id="901" w:author="pham phuong" w:date="2018-03-09T15:53:00Z">
                  <w:rPr>
                    <w:ins w:id="902" w:author="Hoan Ng" w:date="2017-03-20T22:18:00Z"/>
                    <w:b/>
                    <w:bCs/>
                  </w:rPr>
                </w:rPrChange>
              </w:rPr>
            </w:pPr>
            <w:ins w:id="9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0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53A568B" w14:textId="77777777" w:rsidR="005F3BAC" w:rsidRPr="00E322B7" w:rsidRDefault="005F3BAC">
            <w:pPr>
              <w:rPr>
                <w:ins w:id="906" w:author="Hoan Ng" w:date="2017-03-20T22:18:00Z"/>
                <w:rFonts w:ascii="Times New Roman" w:hAnsi="Times New Roman" w:cs="Times New Roman"/>
                <w:b/>
                <w:bCs/>
                <w:rPrChange w:id="907" w:author="pham phuong" w:date="2018-03-09T15:53:00Z">
                  <w:rPr>
                    <w:ins w:id="908" w:author="Hoan Ng" w:date="2017-03-20T22:18:00Z"/>
                    <w:b/>
                    <w:bCs/>
                  </w:rPr>
                </w:rPrChange>
              </w:rPr>
            </w:pPr>
            <w:ins w:id="9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F3BAC">
        <w:tblPrEx>
          <w:tblW w:w="0" w:type="auto"/>
          <w:tblPrExChange w:id="911" w:author="Hoan Ng" w:date="2017-03-20T22:19:00Z">
            <w:tblPrEx>
              <w:tblW w:w="0" w:type="auto"/>
            </w:tblPrEx>
          </w:tblPrExChange>
        </w:tblPrEx>
        <w:trPr>
          <w:trHeight w:val="300"/>
          <w:ins w:id="912" w:author="Hoan Ng" w:date="2017-03-20T22:18:00Z"/>
          <w:trPrChange w:id="91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91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68989D66" w14:textId="77777777" w:rsidR="005F3BAC" w:rsidRPr="00E322B7" w:rsidRDefault="005F3BAC">
            <w:pPr>
              <w:rPr>
                <w:ins w:id="915" w:author="Hoan Ng" w:date="2017-03-20T22:18:00Z"/>
                <w:rFonts w:ascii="Times New Roman" w:hAnsi="Times New Roman" w:cs="Times New Roman"/>
                <w:b/>
                <w:bCs/>
                <w:rPrChange w:id="916" w:author="pham phuong" w:date="2018-03-09T15:53:00Z">
                  <w:rPr>
                    <w:ins w:id="917" w:author="Hoan Ng" w:date="2017-03-20T22:18:00Z"/>
                    <w:b/>
                    <w:bCs/>
                  </w:rPr>
                </w:rPrChange>
              </w:rPr>
            </w:pPr>
            <w:ins w:id="9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9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F3BAC">
        <w:tblPrEx>
          <w:tblW w:w="0" w:type="auto"/>
          <w:tblPrExChange w:id="920" w:author="Hoan Ng" w:date="2017-03-20T22:19:00Z">
            <w:tblPrEx>
              <w:tblW w:w="0" w:type="auto"/>
            </w:tblPrEx>
          </w:tblPrExChange>
        </w:tblPrEx>
        <w:trPr>
          <w:trHeight w:val="300"/>
          <w:ins w:id="921" w:author="Hoan Ng" w:date="2017-03-20T22:18:00Z"/>
          <w:trPrChange w:id="92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E322B7" w:rsidRDefault="005F3BAC">
            <w:pPr>
              <w:rPr>
                <w:ins w:id="924" w:author="Hoan Ng" w:date="2017-03-20T22:18:00Z"/>
                <w:rFonts w:ascii="Times New Roman" w:hAnsi="Times New Roman" w:cs="Times New Roman"/>
                <w:b/>
                <w:bCs/>
                <w:rPrChange w:id="925" w:author="pham phuong" w:date="2018-03-09T15:53:00Z">
                  <w:rPr>
                    <w:ins w:id="926" w:author="Hoan Ng" w:date="2017-03-20T22:18:00Z"/>
                    <w:b/>
                    <w:bCs/>
                  </w:rPr>
                </w:rPrChange>
              </w:rPr>
            </w:pPr>
            <w:ins w:id="9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3C073FA" w14:textId="77777777" w:rsidR="005F3BAC" w:rsidRPr="00E322B7" w:rsidRDefault="005F3BAC" w:rsidP="005F3BAC">
            <w:pPr>
              <w:rPr>
                <w:ins w:id="930" w:author="Hoan Ng" w:date="2017-03-20T22:18:00Z"/>
                <w:rFonts w:ascii="Times New Roman" w:hAnsi="Times New Roman" w:cs="Times New Roman"/>
                <w:b/>
                <w:bCs/>
                <w:rPrChange w:id="931" w:author="pham phuong" w:date="2018-03-09T15:53:00Z">
                  <w:rPr>
                    <w:ins w:id="932" w:author="Hoan Ng" w:date="2017-03-20T22:18:00Z"/>
                    <w:b/>
                    <w:bCs/>
                  </w:rPr>
                </w:rPrChange>
              </w:rPr>
            </w:pPr>
            <w:ins w:id="9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4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9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92E00CE" w14:textId="77777777" w:rsidR="005F3BAC" w:rsidRPr="00E322B7" w:rsidRDefault="005F3BAC">
            <w:pPr>
              <w:rPr>
                <w:ins w:id="936" w:author="Hoan Ng" w:date="2017-03-20T22:18:00Z"/>
                <w:rFonts w:ascii="Times New Roman" w:hAnsi="Times New Roman" w:cs="Times New Roman"/>
                <w:b/>
                <w:bCs/>
                <w:rPrChange w:id="937" w:author="pham phuong" w:date="2018-03-09T15:53:00Z">
                  <w:rPr>
                    <w:ins w:id="938" w:author="Hoan Ng" w:date="2017-03-20T22:18:00Z"/>
                    <w:b/>
                    <w:bCs/>
                  </w:rPr>
                </w:rPrChange>
              </w:rPr>
            </w:pPr>
            <w:ins w:id="9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4E1C782" w14:textId="77777777" w:rsidR="005F3BAC" w:rsidRPr="00E322B7" w:rsidRDefault="005F3BAC">
            <w:pPr>
              <w:rPr>
                <w:ins w:id="942" w:author="Hoan Ng" w:date="2017-03-20T22:18:00Z"/>
                <w:rFonts w:ascii="Times New Roman" w:hAnsi="Times New Roman" w:cs="Times New Roman"/>
                <w:b/>
                <w:bCs/>
                <w:rPrChange w:id="943" w:author="pham phuong" w:date="2018-03-09T15:53:00Z">
                  <w:rPr>
                    <w:ins w:id="944" w:author="Hoan Ng" w:date="2017-03-20T22:18:00Z"/>
                    <w:b/>
                    <w:bCs/>
                  </w:rPr>
                </w:rPrChange>
              </w:rPr>
            </w:pPr>
            <w:ins w:id="9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47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20C01" w14:textId="77777777" w:rsidR="005F3BAC" w:rsidRPr="00E322B7" w:rsidRDefault="005F3BAC">
            <w:pPr>
              <w:rPr>
                <w:ins w:id="954" w:author="Hoan Ng" w:date="2017-03-20T22:18:00Z"/>
                <w:rFonts w:ascii="Times New Roman" w:hAnsi="Times New Roman" w:cs="Times New Roman"/>
                <w:b/>
                <w:bCs/>
                <w:rPrChange w:id="955" w:author="pham phuong" w:date="2018-03-09T15:53:00Z">
                  <w:rPr>
                    <w:ins w:id="956" w:author="Hoan Ng" w:date="2017-03-20T22:18:00Z"/>
                    <w:b/>
                    <w:bCs/>
                  </w:rPr>
                </w:rPrChange>
              </w:rPr>
            </w:pPr>
            <w:ins w:id="9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F3BAC">
        <w:tblPrEx>
          <w:tblW w:w="0" w:type="auto"/>
          <w:tblPrExChange w:id="959" w:author="Hoan Ng" w:date="2017-03-20T22:19:00Z">
            <w:tblPrEx>
              <w:tblW w:w="0" w:type="auto"/>
            </w:tblPrEx>
          </w:tblPrExChange>
        </w:tblPrEx>
        <w:trPr>
          <w:trHeight w:val="300"/>
          <w:ins w:id="960" w:author="Hoan Ng" w:date="2017-03-20T22:18:00Z"/>
          <w:trPrChange w:id="9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6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18DE036" w14:textId="77777777" w:rsidR="005F3BAC" w:rsidRPr="00E322B7" w:rsidRDefault="005F3BAC" w:rsidP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97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ADF59FF" w14:textId="77777777" w:rsidR="005F3BAC" w:rsidRPr="00E322B7" w:rsidRDefault="005F3BAC">
            <w:pPr>
              <w:rPr>
                <w:ins w:id="975" w:author="Hoan Ng" w:date="2017-03-20T22:18:00Z"/>
                <w:rFonts w:ascii="Times New Roman" w:hAnsi="Times New Roman" w:cs="Times New Roman"/>
                <w:b/>
                <w:bCs/>
                <w:rPrChange w:id="976" w:author="pham phuong" w:date="2018-03-09T15:53:00Z">
                  <w:rPr>
                    <w:ins w:id="977" w:author="Hoan Ng" w:date="2017-03-20T22:18:00Z"/>
                    <w:b/>
                    <w:bCs/>
                  </w:rPr>
                </w:rPrChange>
              </w:rPr>
            </w:pPr>
            <w:ins w:id="9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8C786E" w14:textId="77777777" w:rsidR="005F3BAC" w:rsidRPr="00E322B7" w:rsidRDefault="005F3BAC">
            <w:pPr>
              <w:rPr>
                <w:ins w:id="981" w:author="Hoan Ng" w:date="2017-03-20T22:18:00Z"/>
                <w:rFonts w:ascii="Times New Roman" w:hAnsi="Times New Roman" w:cs="Times New Roman"/>
                <w:b/>
                <w:bCs/>
                <w:rPrChange w:id="982" w:author="pham phuong" w:date="2018-03-09T15:53:00Z">
                  <w:rPr>
                    <w:ins w:id="983" w:author="Hoan Ng" w:date="2017-03-20T22:18:00Z"/>
                    <w:b/>
                    <w:bCs/>
                  </w:rPr>
                </w:rPrChange>
              </w:rPr>
            </w:pPr>
            <w:ins w:id="9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86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E322B7" w:rsidRDefault="005F3BAC">
            <w:pPr>
              <w:rPr>
                <w:ins w:id="987" w:author="Hoan Ng" w:date="2017-03-20T22:18:00Z"/>
                <w:rFonts w:ascii="Times New Roman" w:hAnsi="Times New Roman" w:cs="Times New Roman"/>
                <w:b/>
                <w:bCs/>
                <w:rPrChange w:id="988" w:author="pham phuong" w:date="2018-03-09T15:53:00Z">
                  <w:rPr>
                    <w:ins w:id="989" w:author="Hoan Ng" w:date="2017-03-20T22:18:00Z"/>
                    <w:b/>
                    <w:bCs/>
                  </w:rPr>
                </w:rPrChange>
              </w:rPr>
            </w:pPr>
            <w:ins w:id="9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B97F213" w14:textId="77777777" w:rsidR="005F3BAC" w:rsidRPr="00E322B7" w:rsidRDefault="005F3BAC">
            <w:pPr>
              <w:rPr>
                <w:ins w:id="993" w:author="Hoan Ng" w:date="2017-03-20T22:18:00Z"/>
                <w:rFonts w:ascii="Times New Roman" w:hAnsi="Times New Roman" w:cs="Times New Roman"/>
                <w:b/>
                <w:bCs/>
                <w:rPrChange w:id="994" w:author="pham phuong" w:date="2018-03-09T15:53:00Z">
                  <w:rPr>
                    <w:ins w:id="995" w:author="Hoan Ng" w:date="2017-03-20T22:18:00Z"/>
                    <w:b/>
                    <w:bCs/>
                  </w:rPr>
                </w:rPrChange>
              </w:rPr>
            </w:pPr>
            <w:ins w:id="9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F3BAC">
        <w:tblPrEx>
          <w:tblW w:w="0" w:type="auto"/>
          <w:tblPrExChange w:id="998" w:author="Hoan Ng" w:date="2017-03-20T22:19:00Z">
            <w:tblPrEx>
              <w:tblW w:w="0" w:type="auto"/>
            </w:tblPrEx>
          </w:tblPrExChange>
        </w:tblPrEx>
        <w:trPr>
          <w:trHeight w:val="300"/>
          <w:ins w:id="999" w:author="Hoan Ng" w:date="2017-03-20T22:18:00Z"/>
          <w:trPrChange w:id="100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0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E322B7" w:rsidRDefault="005F3BAC">
            <w:pPr>
              <w:rPr>
                <w:ins w:id="1002" w:author="Hoan Ng" w:date="2017-03-20T22:18:00Z"/>
                <w:rFonts w:ascii="Times New Roman" w:hAnsi="Times New Roman" w:cs="Times New Roman"/>
                <w:b/>
                <w:bCs/>
                <w:rPrChange w:id="1003" w:author="pham phuong" w:date="2018-03-09T15:53:00Z">
                  <w:rPr>
                    <w:ins w:id="1004" w:author="Hoan Ng" w:date="2017-03-20T22:18:00Z"/>
                    <w:b/>
                    <w:bCs/>
                  </w:rPr>
                </w:rPrChange>
              </w:rPr>
            </w:pPr>
            <w:ins w:id="10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0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E23EE8E" w14:textId="77777777" w:rsidR="005F3BAC" w:rsidRPr="00E322B7" w:rsidRDefault="005F3BAC" w:rsidP="005F3BAC">
            <w:pPr>
              <w:rPr>
                <w:ins w:id="1008" w:author="Hoan Ng" w:date="2017-03-20T22:18:00Z"/>
                <w:rFonts w:ascii="Times New Roman" w:hAnsi="Times New Roman" w:cs="Times New Roman"/>
                <w:b/>
                <w:bCs/>
                <w:rPrChange w:id="1009" w:author="pham phuong" w:date="2018-03-09T15:53:00Z">
                  <w:rPr>
                    <w:ins w:id="1010" w:author="Hoan Ng" w:date="2017-03-20T22:18:00Z"/>
                    <w:b/>
                    <w:bCs/>
                  </w:rPr>
                </w:rPrChange>
              </w:rPr>
            </w:pPr>
            <w:ins w:id="10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2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01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383AF8D" w14:textId="77777777" w:rsidR="005F3BAC" w:rsidRPr="00E322B7" w:rsidRDefault="005F3BAC">
            <w:pPr>
              <w:rPr>
                <w:ins w:id="1014" w:author="Hoan Ng" w:date="2017-03-20T22:18:00Z"/>
                <w:rFonts w:ascii="Times New Roman" w:hAnsi="Times New Roman" w:cs="Times New Roman"/>
                <w:b/>
                <w:bCs/>
                <w:rPrChange w:id="1015" w:author="pham phuong" w:date="2018-03-09T15:53:00Z">
                  <w:rPr>
                    <w:ins w:id="1016" w:author="Hoan Ng" w:date="2017-03-20T22:18:00Z"/>
                    <w:b/>
                    <w:bCs/>
                  </w:rPr>
                </w:rPrChange>
              </w:rPr>
            </w:pPr>
            <w:ins w:id="10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F298A0" w14:textId="77777777" w:rsidR="005F3BAC" w:rsidRPr="00E322B7" w:rsidRDefault="005F3BAC">
            <w:pPr>
              <w:rPr>
                <w:ins w:id="1020" w:author="Hoan Ng" w:date="2017-03-20T22:18:00Z"/>
                <w:rFonts w:ascii="Times New Roman" w:hAnsi="Times New Roman" w:cs="Times New Roman"/>
                <w:b/>
                <w:bCs/>
                <w:rPrChange w:id="1021" w:author="pham phuong" w:date="2018-03-09T15:53:00Z">
                  <w:rPr>
                    <w:ins w:id="1022" w:author="Hoan Ng" w:date="2017-03-20T22:18:00Z"/>
                    <w:b/>
                    <w:bCs/>
                  </w:rPr>
                </w:rPrChange>
              </w:rPr>
            </w:pPr>
            <w:ins w:id="10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25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6E03A18" w14:textId="77777777" w:rsidR="005F3BAC" w:rsidRPr="00E322B7" w:rsidRDefault="005F3BAC">
            <w:pPr>
              <w:rPr>
                <w:ins w:id="1032" w:author="Hoan Ng" w:date="2017-03-20T22:18:00Z"/>
                <w:rFonts w:ascii="Times New Roman" w:hAnsi="Times New Roman" w:cs="Times New Roman"/>
                <w:b/>
                <w:bCs/>
                <w:rPrChange w:id="1033" w:author="pham phuong" w:date="2018-03-09T15:53:00Z">
                  <w:rPr>
                    <w:ins w:id="1034" w:author="Hoan Ng" w:date="2017-03-20T22:18:00Z"/>
                    <w:b/>
                    <w:bCs/>
                  </w:rPr>
                </w:rPrChange>
              </w:rPr>
            </w:pPr>
            <w:ins w:id="10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F3BAC">
        <w:tblPrEx>
          <w:tblW w:w="0" w:type="auto"/>
          <w:tblPrExChange w:id="1037" w:author="Hoan Ng" w:date="2017-03-20T22:19:00Z">
            <w:tblPrEx>
              <w:tblW w:w="0" w:type="auto"/>
            </w:tblPrEx>
          </w:tblPrExChange>
        </w:tblPrEx>
        <w:trPr>
          <w:trHeight w:val="300"/>
          <w:ins w:id="1038" w:author="Hoan Ng" w:date="2017-03-20T22:18:00Z"/>
          <w:trPrChange w:id="10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E322B7" w:rsidRDefault="005F3BAC">
            <w:pPr>
              <w:rPr>
                <w:ins w:id="1041" w:author="Hoan Ng" w:date="2017-03-20T22:18:00Z"/>
                <w:rFonts w:ascii="Times New Roman" w:hAnsi="Times New Roman" w:cs="Times New Roman"/>
                <w:b/>
                <w:bCs/>
                <w:rPrChange w:id="1042" w:author="pham phuong" w:date="2018-03-09T15:53:00Z">
                  <w:rPr>
                    <w:ins w:id="1043" w:author="Hoan Ng" w:date="2017-03-20T22:18:00Z"/>
                    <w:b/>
                    <w:bCs/>
                  </w:rPr>
                </w:rPrChange>
              </w:rPr>
            </w:pPr>
            <w:ins w:id="10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4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9BC63E8" w14:textId="77777777" w:rsidR="005F3BAC" w:rsidRPr="00E322B7" w:rsidRDefault="005F3BAC" w:rsidP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0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5174D3" w14:textId="77777777" w:rsidR="005F3BAC" w:rsidRPr="00E322B7" w:rsidRDefault="005F3BAC">
            <w:pPr>
              <w:rPr>
                <w:ins w:id="1053" w:author="Hoan Ng" w:date="2017-03-20T22:18:00Z"/>
                <w:rFonts w:ascii="Times New Roman" w:hAnsi="Times New Roman" w:cs="Times New Roman"/>
                <w:b/>
                <w:bCs/>
                <w:rPrChange w:id="1054" w:author="pham phuong" w:date="2018-03-09T15:53:00Z">
                  <w:rPr>
                    <w:ins w:id="1055" w:author="Hoan Ng" w:date="2017-03-20T22:18:00Z"/>
                    <w:b/>
                    <w:bCs/>
                  </w:rPr>
                </w:rPrChange>
              </w:rPr>
            </w:pPr>
            <w:ins w:id="10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FBAFAD" w14:textId="77777777" w:rsidR="005F3BAC" w:rsidRPr="00E322B7" w:rsidRDefault="005F3BAC">
            <w:pPr>
              <w:rPr>
                <w:ins w:id="1059" w:author="Hoan Ng" w:date="2017-03-20T22:18:00Z"/>
                <w:rFonts w:ascii="Times New Roman" w:hAnsi="Times New Roman" w:cs="Times New Roman"/>
                <w:b/>
                <w:bCs/>
                <w:rPrChange w:id="1060" w:author="pham phuong" w:date="2018-03-09T15:53:00Z">
                  <w:rPr>
                    <w:ins w:id="1061" w:author="Hoan Ng" w:date="2017-03-20T22:18:00Z"/>
                    <w:b/>
                    <w:bCs/>
                  </w:rPr>
                </w:rPrChange>
              </w:rPr>
            </w:pPr>
            <w:ins w:id="10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64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E322B7" w:rsidRDefault="005F3BAC">
            <w:pPr>
              <w:rPr>
                <w:ins w:id="1065" w:author="Hoan Ng" w:date="2017-03-20T22:18:00Z"/>
                <w:rFonts w:ascii="Times New Roman" w:hAnsi="Times New Roman" w:cs="Times New Roman"/>
                <w:b/>
                <w:bCs/>
                <w:rPrChange w:id="1066" w:author="pham phuong" w:date="2018-03-09T15:53:00Z">
                  <w:rPr>
                    <w:ins w:id="1067" w:author="Hoan Ng" w:date="2017-03-20T22:18:00Z"/>
                    <w:b/>
                    <w:bCs/>
                  </w:rPr>
                </w:rPrChange>
              </w:rPr>
            </w:pPr>
            <w:ins w:id="10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5A35AE" w14:textId="77777777" w:rsidR="005F3BAC" w:rsidRPr="00E322B7" w:rsidRDefault="005F3BAC">
            <w:pPr>
              <w:rPr>
                <w:ins w:id="1071" w:author="Hoan Ng" w:date="2017-03-20T22:18:00Z"/>
                <w:rFonts w:ascii="Times New Roman" w:hAnsi="Times New Roman" w:cs="Times New Roman"/>
                <w:b/>
                <w:bCs/>
                <w:rPrChange w:id="1072" w:author="pham phuong" w:date="2018-03-09T15:53:00Z">
                  <w:rPr>
                    <w:ins w:id="1073" w:author="Hoan Ng" w:date="2017-03-20T22:18:00Z"/>
                    <w:b/>
                    <w:bCs/>
                  </w:rPr>
                </w:rPrChange>
              </w:rPr>
            </w:pPr>
            <w:ins w:id="10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F3BAC">
        <w:tblPrEx>
          <w:tblW w:w="0" w:type="auto"/>
          <w:tblPrExChange w:id="1076" w:author="Hoan Ng" w:date="2017-03-20T22:19:00Z">
            <w:tblPrEx>
              <w:tblW w:w="0" w:type="auto"/>
            </w:tblPrEx>
          </w:tblPrExChange>
        </w:tblPrEx>
        <w:trPr>
          <w:trHeight w:val="300"/>
          <w:ins w:id="1077" w:author="Hoan Ng" w:date="2017-03-20T22:18:00Z"/>
          <w:trPrChange w:id="107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79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7A99724D" w14:textId="77777777" w:rsidR="005F3BAC" w:rsidRPr="00E322B7" w:rsidRDefault="005F3BAC">
            <w:pPr>
              <w:rPr>
                <w:ins w:id="1080" w:author="Hoan Ng" w:date="2017-03-20T22:18:00Z"/>
                <w:rFonts w:ascii="Times New Roman" w:hAnsi="Times New Roman" w:cs="Times New Roman"/>
                <w:b/>
                <w:bCs/>
                <w:rPrChange w:id="1081" w:author="pham phuong" w:date="2018-03-09T15:53:00Z">
                  <w:rPr>
                    <w:ins w:id="1082" w:author="Hoan Ng" w:date="2017-03-20T22:18:00Z"/>
                    <w:b/>
                    <w:bCs/>
                  </w:rPr>
                </w:rPrChange>
              </w:rPr>
            </w:pPr>
            <w:ins w:id="10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F3BAC">
        <w:tblPrEx>
          <w:tblW w:w="0" w:type="auto"/>
          <w:tblPrExChange w:id="1085" w:author="Hoan Ng" w:date="2017-03-20T22:19:00Z">
            <w:tblPrEx>
              <w:tblW w:w="0" w:type="auto"/>
            </w:tblPrEx>
          </w:tblPrExChange>
        </w:tblPrEx>
        <w:trPr>
          <w:trHeight w:val="300"/>
          <w:ins w:id="1086" w:author="Hoan Ng" w:date="2017-03-20T22:18:00Z"/>
          <w:trPrChange w:id="10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E322B7" w:rsidRDefault="005F3BAC">
            <w:pPr>
              <w:rPr>
                <w:ins w:id="1089" w:author="Hoan Ng" w:date="2017-03-20T22:18:00Z"/>
                <w:rFonts w:ascii="Times New Roman" w:hAnsi="Times New Roman" w:cs="Times New Roman"/>
                <w:b/>
                <w:bCs/>
                <w:rPrChange w:id="1090" w:author="pham phuong" w:date="2018-03-09T15:53:00Z">
                  <w:rPr>
                    <w:ins w:id="1091" w:author="Hoan Ng" w:date="2017-03-20T22:18:00Z"/>
                    <w:b/>
                    <w:bCs/>
                  </w:rPr>
                </w:rPrChange>
              </w:rPr>
            </w:pPr>
            <w:ins w:id="10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9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362C40" w14:textId="77777777" w:rsidR="005F3BAC" w:rsidRPr="00E322B7" w:rsidRDefault="005F3BAC" w:rsidP="005F3BAC">
            <w:pPr>
              <w:rPr>
                <w:ins w:id="1095" w:author="Hoan Ng" w:date="2017-03-20T22:18:00Z"/>
                <w:rFonts w:ascii="Times New Roman" w:hAnsi="Times New Roman" w:cs="Times New Roman"/>
                <w:b/>
                <w:bCs/>
                <w:rPrChange w:id="1096" w:author="pham phuong" w:date="2018-03-09T15:53:00Z">
                  <w:rPr>
                    <w:ins w:id="1097" w:author="Hoan Ng" w:date="2017-03-20T22:18:00Z"/>
                    <w:b/>
                    <w:bCs/>
                  </w:rPr>
                </w:rPrChange>
              </w:rPr>
            </w:pPr>
            <w:ins w:id="10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9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11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4C6A2C" w14:textId="77777777" w:rsidR="005F3BAC" w:rsidRPr="00E322B7" w:rsidRDefault="005F3BAC">
            <w:pPr>
              <w:rPr>
                <w:ins w:id="1101" w:author="Hoan Ng" w:date="2017-03-20T22:18:00Z"/>
                <w:rFonts w:ascii="Times New Roman" w:hAnsi="Times New Roman" w:cs="Times New Roman"/>
                <w:b/>
                <w:bCs/>
                <w:rPrChange w:id="1102" w:author="pham phuong" w:date="2018-03-09T15:53:00Z">
                  <w:rPr>
                    <w:ins w:id="1103" w:author="Hoan Ng" w:date="2017-03-20T22:18:00Z"/>
                    <w:b/>
                    <w:bCs/>
                  </w:rPr>
                </w:rPrChange>
              </w:rPr>
            </w:pPr>
            <w:ins w:id="11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0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91C212" w14:textId="77777777" w:rsidR="005F3BAC" w:rsidRPr="00E322B7" w:rsidRDefault="005F3BAC">
            <w:pPr>
              <w:rPr>
                <w:ins w:id="1107" w:author="Hoan Ng" w:date="2017-03-20T22:18:00Z"/>
                <w:rFonts w:ascii="Times New Roman" w:hAnsi="Times New Roman" w:cs="Times New Roman"/>
                <w:b/>
                <w:bCs/>
                <w:rPrChange w:id="1108" w:author="pham phuong" w:date="2018-03-09T15:53:00Z">
                  <w:rPr>
                    <w:ins w:id="1109" w:author="Hoan Ng" w:date="2017-03-20T22:18:00Z"/>
                    <w:b/>
                    <w:bCs/>
                  </w:rPr>
                </w:rPrChange>
              </w:rPr>
            </w:pPr>
            <w:ins w:id="11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12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E322B7" w:rsidRDefault="005F3BAC">
            <w:pPr>
              <w:rPr>
                <w:ins w:id="1113" w:author="Hoan Ng" w:date="2017-03-20T22:18:00Z"/>
                <w:rFonts w:ascii="Times New Roman" w:hAnsi="Times New Roman" w:cs="Times New Roman"/>
                <w:b/>
                <w:bCs/>
                <w:rPrChange w:id="1114" w:author="pham phuong" w:date="2018-03-09T15:53:00Z">
                  <w:rPr>
                    <w:ins w:id="1115" w:author="Hoan Ng" w:date="2017-03-20T22:18:00Z"/>
                    <w:b/>
                    <w:bCs/>
                  </w:rPr>
                </w:rPrChange>
              </w:rPr>
            </w:pPr>
            <w:ins w:id="11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1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3A1D24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F3BAC">
        <w:tblPrEx>
          <w:tblW w:w="0" w:type="auto"/>
          <w:tblPrExChange w:id="1124" w:author="Hoan Ng" w:date="2017-03-20T22:19:00Z">
            <w:tblPrEx>
              <w:tblW w:w="0" w:type="auto"/>
            </w:tblPrEx>
          </w:tblPrExChange>
        </w:tblPrEx>
        <w:trPr>
          <w:trHeight w:val="300"/>
          <w:ins w:id="1125" w:author="Hoan Ng" w:date="2017-03-20T22:18:00Z"/>
          <w:trPrChange w:id="112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2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E322B7" w:rsidRDefault="005F3BAC">
            <w:pPr>
              <w:rPr>
                <w:ins w:id="1128" w:author="Hoan Ng" w:date="2017-03-20T22:18:00Z"/>
                <w:rFonts w:ascii="Times New Roman" w:hAnsi="Times New Roman" w:cs="Times New Roman"/>
                <w:b/>
                <w:bCs/>
                <w:rPrChange w:id="1129" w:author="pham phuong" w:date="2018-03-09T15:53:00Z">
                  <w:rPr>
                    <w:ins w:id="1130" w:author="Hoan Ng" w:date="2017-03-20T22:18:00Z"/>
                    <w:b/>
                    <w:bCs/>
                  </w:rPr>
                </w:rPrChange>
              </w:rPr>
            </w:pPr>
            <w:ins w:id="11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3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B61979" w14:textId="77777777" w:rsidR="005F3BAC" w:rsidRPr="00E322B7" w:rsidRDefault="005F3BAC" w:rsidP="005F3BAC">
            <w:pPr>
              <w:rPr>
                <w:ins w:id="1134" w:author="Hoan Ng" w:date="2017-03-20T22:18:00Z"/>
                <w:rFonts w:ascii="Times New Roman" w:hAnsi="Times New Roman" w:cs="Times New Roman"/>
                <w:b/>
                <w:bCs/>
                <w:rPrChange w:id="1135" w:author="pham phuong" w:date="2018-03-09T15:53:00Z">
                  <w:rPr>
                    <w:ins w:id="1136" w:author="Hoan Ng" w:date="2017-03-20T22:18:00Z"/>
                    <w:b/>
                    <w:bCs/>
                  </w:rPr>
                </w:rPrChange>
              </w:rPr>
            </w:pPr>
            <w:ins w:id="11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38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113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FBF84A" w14:textId="77777777" w:rsidR="005F3BAC" w:rsidRPr="00E322B7" w:rsidRDefault="005F3BAC">
            <w:pPr>
              <w:rPr>
                <w:ins w:id="1140" w:author="Hoan Ng" w:date="2017-03-20T22:18:00Z"/>
                <w:rFonts w:ascii="Times New Roman" w:hAnsi="Times New Roman" w:cs="Times New Roman"/>
                <w:b/>
                <w:bCs/>
                <w:rPrChange w:id="1141" w:author="pham phuong" w:date="2018-03-09T15:53:00Z">
                  <w:rPr>
                    <w:ins w:id="1142" w:author="Hoan Ng" w:date="2017-03-20T22:18:00Z"/>
                    <w:b/>
                    <w:bCs/>
                  </w:rPr>
                </w:rPrChange>
              </w:rPr>
            </w:pPr>
            <w:ins w:id="1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4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D70E219" w14:textId="77777777" w:rsidR="005F3BAC" w:rsidRPr="00E322B7" w:rsidRDefault="005F3BAC">
            <w:pPr>
              <w:rPr>
                <w:ins w:id="1146" w:author="Hoan Ng" w:date="2017-03-20T22:18:00Z"/>
                <w:rFonts w:ascii="Times New Roman" w:hAnsi="Times New Roman" w:cs="Times New Roman"/>
                <w:b/>
                <w:bCs/>
                <w:rPrChange w:id="1147" w:author="pham phuong" w:date="2018-03-09T15:53:00Z">
                  <w:rPr>
                    <w:ins w:id="1148" w:author="Hoan Ng" w:date="2017-03-20T22:18:00Z"/>
                    <w:b/>
                    <w:bCs/>
                  </w:rPr>
                </w:rPrChange>
              </w:rPr>
            </w:pPr>
            <w:ins w:id="11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51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E322B7" w:rsidRDefault="005F3BAC">
            <w:pPr>
              <w:rPr>
                <w:ins w:id="1152" w:author="Hoan Ng" w:date="2017-03-20T22:18:00Z"/>
                <w:rFonts w:ascii="Times New Roman" w:hAnsi="Times New Roman" w:cs="Times New Roman"/>
                <w:b/>
                <w:bCs/>
                <w:rPrChange w:id="1153" w:author="pham phuong" w:date="2018-03-09T15:53:00Z">
                  <w:rPr>
                    <w:ins w:id="1154" w:author="Hoan Ng" w:date="2017-03-20T22:18:00Z"/>
                    <w:b/>
                    <w:bCs/>
                  </w:rPr>
                </w:rPrChange>
              </w:rPr>
            </w:pPr>
            <w:ins w:id="11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5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41C07F" w14:textId="77777777" w:rsidR="005F3BAC" w:rsidRPr="00E322B7" w:rsidRDefault="005F3BAC">
            <w:pPr>
              <w:rPr>
                <w:ins w:id="1158" w:author="Hoan Ng" w:date="2017-03-20T22:18:00Z"/>
                <w:rFonts w:ascii="Times New Roman" w:hAnsi="Times New Roman" w:cs="Times New Roman"/>
                <w:b/>
                <w:bCs/>
                <w:rPrChange w:id="1159" w:author="pham phuong" w:date="2018-03-09T15:53:00Z">
                  <w:rPr>
                    <w:ins w:id="1160" w:author="Hoan Ng" w:date="2017-03-20T22:18:00Z"/>
                    <w:b/>
                    <w:bCs/>
                  </w:rPr>
                </w:rPrChange>
              </w:rPr>
            </w:pPr>
            <w:ins w:id="11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F3BAC">
        <w:tblPrEx>
          <w:tblW w:w="0" w:type="auto"/>
          <w:tblPrExChange w:id="1163" w:author="Hoan Ng" w:date="2017-03-20T22:19:00Z">
            <w:tblPrEx>
              <w:tblW w:w="0" w:type="auto"/>
            </w:tblPrEx>
          </w:tblPrExChange>
        </w:tblPrEx>
        <w:trPr>
          <w:trHeight w:val="300"/>
          <w:ins w:id="1164" w:author="Hoan Ng" w:date="2017-03-20T22:18:00Z"/>
          <w:trPrChange w:id="116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6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E322B7" w:rsidRDefault="005F3BAC">
            <w:pPr>
              <w:rPr>
                <w:ins w:id="1167" w:author="Hoan Ng" w:date="2017-03-20T22:18:00Z"/>
                <w:rFonts w:ascii="Times New Roman" w:hAnsi="Times New Roman" w:cs="Times New Roman"/>
                <w:b/>
                <w:bCs/>
                <w:rPrChange w:id="1168" w:author="pham phuong" w:date="2018-03-09T15:53:00Z">
                  <w:rPr>
                    <w:ins w:id="1169" w:author="Hoan Ng" w:date="2017-03-20T22:18:00Z"/>
                    <w:b/>
                    <w:bCs/>
                  </w:rPr>
                </w:rPrChange>
              </w:rPr>
            </w:pPr>
            <w:ins w:id="11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7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717F50F" w14:textId="77777777" w:rsidR="005F3BAC" w:rsidRPr="00E322B7" w:rsidRDefault="005F3BAC" w:rsidP="005F3BAC">
            <w:pPr>
              <w:rPr>
                <w:ins w:id="1173" w:author="Hoan Ng" w:date="2017-03-20T22:18:00Z"/>
                <w:rFonts w:ascii="Times New Roman" w:hAnsi="Times New Roman" w:cs="Times New Roman"/>
                <w:b/>
                <w:bCs/>
                <w:rPrChange w:id="1174" w:author="pham phuong" w:date="2018-03-09T15:53:00Z">
                  <w:rPr>
                    <w:ins w:id="1175" w:author="Hoan Ng" w:date="2017-03-20T22:18:00Z"/>
                    <w:b/>
                    <w:bCs/>
                  </w:rPr>
                </w:rPrChange>
              </w:rPr>
            </w:pPr>
            <w:ins w:id="11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7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17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D212617" w14:textId="77777777" w:rsidR="005F3BAC" w:rsidRPr="00E322B7" w:rsidRDefault="005F3BAC">
            <w:pPr>
              <w:rPr>
                <w:ins w:id="1179" w:author="Hoan Ng" w:date="2017-03-20T22:18:00Z"/>
                <w:rFonts w:ascii="Times New Roman" w:hAnsi="Times New Roman" w:cs="Times New Roman"/>
                <w:b/>
                <w:bCs/>
                <w:rPrChange w:id="1180" w:author="pham phuong" w:date="2018-03-09T15:53:00Z">
                  <w:rPr>
                    <w:ins w:id="1181" w:author="Hoan Ng" w:date="2017-03-20T22:18:00Z"/>
                    <w:b/>
                    <w:bCs/>
                  </w:rPr>
                </w:rPrChange>
              </w:rPr>
            </w:pPr>
            <w:ins w:id="11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8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BBF163A" w14:textId="77777777" w:rsidR="005F3BAC" w:rsidRPr="00E322B7" w:rsidRDefault="005F3BAC">
            <w:pPr>
              <w:rPr>
                <w:ins w:id="1185" w:author="Hoan Ng" w:date="2017-03-20T22:18:00Z"/>
                <w:rFonts w:ascii="Times New Roman" w:hAnsi="Times New Roman" w:cs="Times New Roman"/>
                <w:b/>
                <w:bCs/>
                <w:rPrChange w:id="1186" w:author="pham phuong" w:date="2018-03-09T15:53:00Z">
                  <w:rPr>
                    <w:ins w:id="1187" w:author="Hoan Ng" w:date="2017-03-20T22:18:00Z"/>
                    <w:b/>
                    <w:bCs/>
                  </w:rPr>
                </w:rPrChange>
              </w:rPr>
            </w:pPr>
            <w:ins w:id="11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90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E322B7" w:rsidRDefault="005F3BAC">
            <w:pPr>
              <w:rPr>
                <w:ins w:id="1191" w:author="Hoan Ng" w:date="2017-03-20T22:18:00Z"/>
                <w:rFonts w:ascii="Times New Roman" w:hAnsi="Times New Roman" w:cs="Times New Roman"/>
                <w:b/>
                <w:bCs/>
                <w:rPrChange w:id="1192" w:author="pham phuong" w:date="2018-03-09T15:53:00Z">
                  <w:rPr>
                    <w:ins w:id="1193" w:author="Hoan Ng" w:date="2017-03-20T22:18:00Z"/>
                    <w:b/>
                    <w:bCs/>
                  </w:rPr>
                </w:rPrChange>
              </w:rPr>
            </w:pPr>
            <w:ins w:id="11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9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F11BED" w14:textId="77777777" w:rsidR="005F3BAC" w:rsidRPr="00E322B7" w:rsidRDefault="005F3BAC">
            <w:pPr>
              <w:rPr>
                <w:ins w:id="1197" w:author="Hoan Ng" w:date="2017-03-20T22:18:00Z"/>
                <w:rFonts w:ascii="Times New Roman" w:hAnsi="Times New Roman" w:cs="Times New Roman"/>
                <w:b/>
                <w:bCs/>
                <w:rPrChange w:id="1198" w:author="pham phuong" w:date="2018-03-09T15:53:00Z">
                  <w:rPr>
                    <w:ins w:id="1199" w:author="Hoan Ng" w:date="2017-03-20T22:18:00Z"/>
                    <w:b/>
                    <w:bCs/>
                  </w:rPr>
                </w:rPrChange>
              </w:rPr>
            </w:pPr>
            <w:ins w:id="1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F3BAC">
        <w:tblPrEx>
          <w:tblW w:w="0" w:type="auto"/>
          <w:tblPrExChange w:id="1202" w:author="Hoan Ng" w:date="2017-03-20T22:19:00Z">
            <w:tblPrEx>
              <w:tblW w:w="0" w:type="auto"/>
            </w:tblPrEx>
          </w:tblPrExChange>
        </w:tblPrEx>
        <w:trPr>
          <w:trHeight w:val="300"/>
          <w:ins w:id="1203" w:author="Hoan Ng" w:date="2017-03-20T22:18:00Z"/>
          <w:trPrChange w:id="120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0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E322B7" w:rsidRDefault="005F3BAC">
            <w:pPr>
              <w:rPr>
                <w:ins w:id="1206" w:author="Hoan Ng" w:date="2017-03-20T22:18:00Z"/>
                <w:rFonts w:ascii="Times New Roman" w:hAnsi="Times New Roman" w:cs="Times New Roman"/>
                <w:b/>
                <w:bCs/>
                <w:rPrChange w:id="1207" w:author="pham phuong" w:date="2018-03-09T15:53:00Z">
                  <w:rPr>
                    <w:ins w:id="1208" w:author="Hoan Ng" w:date="2017-03-20T22:18:00Z"/>
                    <w:b/>
                    <w:bCs/>
                  </w:rPr>
                </w:rPrChange>
              </w:rPr>
            </w:pPr>
            <w:ins w:id="12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10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121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7541341" w14:textId="77777777" w:rsidR="005F3BAC" w:rsidRPr="00E322B7" w:rsidRDefault="005F3BAC" w:rsidP="005F3BAC">
            <w:pPr>
              <w:rPr>
                <w:ins w:id="1212" w:author="Hoan Ng" w:date="2017-03-20T22:18:00Z"/>
                <w:rFonts w:ascii="Times New Roman" w:hAnsi="Times New Roman" w:cs="Times New Roman"/>
                <w:b/>
                <w:bCs/>
                <w:rPrChange w:id="1213" w:author="pham phuong" w:date="2018-03-09T15:53:00Z">
                  <w:rPr>
                    <w:ins w:id="1214" w:author="Hoan Ng" w:date="2017-03-20T22:18:00Z"/>
                    <w:b/>
                    <w:bCs/>
                  </w:rPr>
                </w:rPrChange>
              </w:rPr>
            </w:pPr>
            <w:ins w:id="12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16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21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736EF2" w14:textId="77777777" w:rsidR="005F3BAC" w:rsidRPr="00E322B7" w:rsidRDefault="005F3BAC">
            <w:pPr>
              <w:rPr>
                <w:ins w:id="1218" w:author="Hoan Ng" w:date="2017-03-20T22:18:00Z"/>
                <w:rFonts w:ascii="Times New Roman" w:hAnsi="Times New Roman" w:cs="Times New Roman"/>
                <w:b/>
                <w:bCs/>
                <w:rPrChange w:id="1219" w:author="pham phuong" w:date="2018-03-09T15:53:00Z">
                  <w:rPr>
                    <w:ins w:id="1220" w:author="Hoan Ng" w:date="2017-03-20T22:18:00Z"/>
                    <w:b/>
                    <w:bCs/>
                  </w:rPr>
                </w:rPrChange>
              </w:rPr>
            </w:pPr>
            <w:ins w:id="1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2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73F495" w14:textId="77777777" w:rsidR="005F3BAC" w:rsidRPr="00E322B7" w:rsidRDefault="005F3BAC">
            <w:pPr>
              <w:rPr>
                <w:ins w:id="1224" w:author="Hoan Ng" w:date="2017-03-20T22:18:00Z"/>
                <w:rFonts w:ascii="Times New Roman" w:hAnsi="Times New Roman" w:cs="Times New Roman"/>
                <w:b/>
                <w:bCs/>
                <w:rPrChange w:id="1225" w:author="pham phuong" w:date="2018-03-09T15:53:00Z">
                  <w:rPr>
                    <w:ins w:id="1226" w:author="Hoan Ng" w:date="2017-03-20T22:18:00Z"/>
                    <w:b/>
                    <w:bCs/>
                  </w:rPr>
                </w:rPrChange>
              </w:rPr>
            </w:pPr>
            <w:ins w:id="12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29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E322B7" w:rsidRDefault="005F3BAC">
            <w:pPr>
              <w:rPr>
                <w:ins w:id="1230" w:author="Hoan Ng" w:date="2017-03-20T22:18:00Z"/>
                <w:rFonts w:ascii="Times New Roman" w:hAnsi="Times New Roman" w:cs="Times New Roman"/>
                <w:b/>
                <w:bCs/>
                <w:rPrChange w:id="1231" w:author="pham phuong" w:date="2018-03-09T15:53:00Z">
                  <w:rPr>
                    <w:ins w:id="1232" w:author="Hoan Ng" w:date="2017-03-20T22:18:00Z"/>
                    <w:b/>
                    <w:bCs/>
                  </w:rPr>
                </w:rPrChange>
              </w:rPr>
            </w:pPr>
            <w:ins w:id="12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2079E4" w14:textId="77777777" w:rsidR="005F3BAC" w:rsidRPr="00E322B7" w:rsidRDefault="005F3BAC">
            <w:pPr>
              <w:rPr>
                <w:ins w:id="1236" w:author="Hoan Ng" w:date="2017-03-20T22:18:00Z"/>
                <w:rFonts w:ascii="Times New Roman" w:hAnsi="Times New Roman" w:cs="Times New Roman"/>
                <w:b/>
                <w:bCs/>
                <w:rPrChange w:id="1237" w:author="pham phuong" w:date="2018-03-09T15:53:00Z">
                  <w:rPr>
                    <w:ins w:id="1238" w:author="Hoan Ng" w:date="2017-03-20T22:18:00Z"/>
                    <w:b/>
                    <w:bCs/>
                  </w:rPr>
                </w:rPrChange>
              </w:rPr>
            </w:pPr>
            <w:ins w:id="12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F3BAC">
        <w:tblPrEx>
          <w:tblW w:w="0" w:type="auto"/>
          <w:tblPrExChange w:id="1241" w:author="Hoan Ng" w:date="2017-03-20T22:19:00Z">
            <w:tblPrEx>
              <w:tblW w:w="0" w:type="auto"/>
            </w:tblPrEx>
          </w:tblPrExChange>
        </w:tblPrEx>
        <w:trPr>
          <w:trHeight w:val="300"/>
          <w:ins w:id="1242" w:author="Hoan Ng" w:date="2017-03-20T22:18:00Z"/>
          <w:trPrChange w:id="124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4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584D1CC3" w14:textId="77777777" w:rsidR="005F3BAC" w:rsidRPr="00E322B7" w:rsidRDefault="005F3BAC">
            <w:pPr>
              <w:rPr>
                <w:ins w:id="1245" w:author="Hoan Ng" w:date="2017-03-20T22:18:00Z"/>
                <w:rFonts w:ascii="Times New Roman" w:hAnsi="Times New Roman" w:cs="Times New Roman"/>
                <w:b/>
                <w:bCs/>
                <w:rPrChange w:id="1246" w:author="pham phuong" w:date="2018-03-09T15:53:00Z">
                  <w:rPr>
                    <w:ins w:id="1247" w:author="Hoan Ng" w:date="2017-03-20T22:18:00Z"/>
                    <w:b/>
                    <w:bCs/>
                  </w:rPr>
                </w:rPrChange>
              </w:rPr>
            </w:pPr>
            <w:ins w:id="12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9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F3BAC">
        <w:tblPrEx>
          <w:tblW w:w="0" w:type="auto"/>
          <w:tblPrExChange w:id="1250" w:author="Hoan Ng" w:date="2017-03-20T22:19:00Z">
            <w:tblPrEx>
              <w:tblW w:w="0" w:type="auto"/>
            </w:tblPrEx>
          </w:tblPrExChange>
        </w:tblPrEx>
        <w:trPr>
          <w:trHeight w:val="300"/>
          <w:ins w:id="1251" w:author="Hoan Ng" w:date="2017-03-20T22:18:00Z"/>
          <w:trPrChange w:id="125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5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E322B7" w:rsidRDefault="005F3BAC">
            <w:pPr>
              <w:rPr>
                <w:ins w:id="1254" w:author="Hoan Ng" w:date="2017-03-20T22:18:00Z"/>
                <w:rFonts w:ascii="Times New Roman" w:hAnsi="Times New Roman" w:cs="Times New Roman"/>
                <w:b/>
                <w:bCs/>
                <w:rPrChange w:id="1255" w:author="pham phuong" w:date="2018-03-09T15:53:00Z">
                  <w:rPr>
                    <w:ins w:id="1256" w:author="Hoan Ng" w:date="2017-03-20T22:18:00Z"/>
                    <w:b/>
                    <w:bCs/>
                  </w:rPr>
                </w:rPrChange>
              </w:rPr>
            </w:pPr>
            <w:ins w:id="1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5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7955B3A" w14:textId="77777777" w:rsidR="005F3BAC" w:rsidRPr="00E322B7" w:rsidRDefault="005F3BAC" w:rsidP="005F3BAC">
            <w:pPr>
              <w:rPr>
                <w:ins w:id="1260" w:author="Hoan Ng" w:date="2017-03-20T22:18:00Z"/>
                <w:rFonts w:ascii="Times New Roman" w:hAnsi="Times New Roman" w:cs="Times New Roman"/>
                <w:b/>
                <w:bCs/>
                <w:rPrChange w:id="1261" w:author="pham phuong" w:date="2018-03-09T15:53:00Z">
                  <w:rPr>
                    <w:ins w:id="1262" w:author="Hoan Ng" w:date="2017-03-20T22:18:00Z"/>
                    <w:b/>
                    <w:bCs/>
                  </w:rPr>
                </w:rPrChange>
              </w:rPr>
            </w:pPr>
            <w:ins w:id="12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64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  <w:tcPrChange w:id="126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7D99CE8" w14:textId="77777777" w:rsidR="005F3BAC" w:rsidRPr="00E322B7" w:rsidRDefault="005F3BAC">
            <w:pPr>
              <w:rPr>
                <w:ins w:id="1266" w:author="Hoan Ng" w:date="2017-03-20T22:18:00Z"/>
                <w:rFonts w:ascii="Times New Roman" w:hAnsi="Times New Roman" w:cs="Times New Roman"/>
                <w:b/>
                <w:bCs/>
                <w:rPrChange w:id="1267" w:author="pham phuong" w:date="2018-03-09T15:53:00Z">
                  <w:rPr>
                    <w:ins w:id="1268" w:author="Hoan Ng" w:date="2017-03-20T22:18:00Z"/>
                    <w:b/>
                    <w:bCs/>
                  </w:rPr>
                </w:rPrChange>
              </w:rPr>
            </w:pPr>
            <w:ins w:id="12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654C25" w14:textId="77777777" w:rsidR="005F3BAC" w:rsidRPr="00E322B7" w:rsidRDefault="005F3BAC">
            <w:pPr>
              <w:rPr>
                <w:ins w:id="1272" w:author="Hoan Ng" w:date="2017-03-20T22:18:00Z"/>
                <w:rFonts w:ascii="Times New Roman" w:hAnsi="Times New Roman" w:cs="Times New Roman"/>
                <w:b/>
                <w:bCs/>
                <w:rPrChange w:id="1273" w:author="pham phuong" w:date="2018-03-09T15:53:00Z">
                  <w:rPr>
                    <w:ins w:id="1274" w:author="Hoan Ng" w:date="2017-03-20T22:18:00Z"/>
                    <w:b/>
                    <w:bCs/>
                  </w:rPr>
                </w:rPrChange>
              </w:rPr>
            </w:pPr>
            <w:ins w:id="12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77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E322B7" w:rsidRDefault="005F3BAC">
            <w:pPr>
              <w:rPr>
                <w:ins w:id="1278" w:author="Hoan Ng" w:date="2017-03-20T22:18:00Z"/>
                <w:rFonts w:ascii="Times New Roman" w:hAnsi="Times New Roman" w:cs="Times New Roman"/>
                <w:b/>
                <w:bCs/>
                <w:rPrChange w:id="1279" w:author="pham phuong" w:date="2018-03-09T15:53:00Z">
                  <w:rPr>
                    <w:ins w:id="1280" w:author="Hoan Ng" w:date="2017-03-20T22:18:00Z"/>
                    <w:b/>
                    <w:bCs/>
                  </w:rPr>
                </w:rPrChange>
              </w:rPr>
            </w:pPr>
            <w:ins w:id="12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8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A2CD43" w14:textId="77777777" w:rsidR="005F3BAC" w:rsidRPr="00E322B7" w:rsidRDefault="005F3BAC">
            <w:pPr>
              <w:rPr>
                <w:ins w:id="1284" w:author="Hoan Ng" w:date="2017-03-20T22:18:00Z"/>
                <w:rFonts w:ascii="Times New Roman" w:hAnsi="Times New Roman" w:cs="Times New Roman"/>
                <w:b/>
                <w:bCs/>
                <w:rPrChange w:id="1285" w:author="pham phuong" w:date="2018-03-09T15:53:00Z">
                  <w:rPr>
                    <w:ins w:id="1286" w:author="Hoan Ng" w:date="2017-03-20T22:18:00Z"/>
                    <w:b/>
                    <w:bCs/>
                  </w:rPr>
                </w:rPrChange>
              </w:rPr>
            </w:pPr>
            <w:ins w:id="12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F3BAC">
        <w:tblPrEx>
          <w:tblW w:w="0" w:type="auto"/>
          <w:tblPrExChange w:id="1289" w:author="Hoan Ng" w:date="2017-03-20T22:19:00Z">
            <w:tblPrEx>
              <w:tblW w:w="0" w:type="auto"/>
            </w:tblPrEx>
          </w:tblPrExChange>
        </w:tblPrEx>
        <w:trPr>
          <w:trHeight w:val="300"/>
          <w:ins w:id="1290" w:author="Hoan Ng" w:date="2017-03-20T22:18:00Z"/>
          <w:trPrChange w:id="12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E322B7" w:rsidRDefault="005F3BAC">
            <w:pPr>
              <w:rPr>
                <w:ins w:id="1293" w:author="Hoan Ng" w:date="2017-03-20T22:18:00Z"/>
                <w:rFonts w:ascii="Times New Roman" w:hAnsi="Times New Roman" w:cs="Times New Roman"/>
                <w:b/>
                <w:bCs/>
                <w:rPrChange w:id="1294" w:author="pham phuong" w:date="2018-03-09T15:53:00Z">
                  <w:rPr>
                    <w:ins w:id="1295" w:author="Hoan Ng" w:date="2017-03-20T22:18:00Z"/>
                    <w:b/>
                    <w:bCs/>
                  </w:rPr>
                </w:rPrChange>
              </w:rPr>
            </w:pPr>
            <w:ins w:id="12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9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A6B662D" w14:textId="77777777" w:rsidR="005F3BAC" w:rsidRPr="00E322B7" w:rsidRDefault="005F3BAC" w:rsidP="005F3BAC">
            <w:pPr>
              <w:rPr>
                <w:ins w:id="1299" w:author="Hoan Ng" w:date="2017-03-20T22:18:00Z"/>
                <w:rFonts w:ascii="Times New Roman" w:hAnsi="Times New Roman" w:cs="Times New Roman"/>
                <w:b/>
                <w:bCs/>
                <w:rPrChange w:id="1300" w:author="pham phuong" w:date="2018-03-09T15:53:00Z">
                  <w:rPr>
                    <w:ins w:id="1301" w:author="Hoan Ng" w:date="2017-03-20T22:18:00Z"/>
                    <w:b/>
                    <w:bCs/>
                  </w:rPr>
                </w:rPrChange>
              </w:rPr>
            </w:pPr>
            <w:ins w:id="13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3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  <w:tcPrChange w:id="13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BB972" w14:textId="77777777" w:rsidR="005F3BAC" w:rsidRPr="00E322B7" w:rsidRDefault="005F3BAC">
            <w:pPr>
              <w:rPr>
                <w:ins w:id="1305" w:author="Hoan Ng" w:date="2017-03-20T22:18:00Z"/>
                <w:rFonts w:ascii="Times New Roman" w:hAnsi="Times New Roman" w:cs="Times New Roman"/>
                <w:b/>
                <w:bCs/>
                <w:rPrChange w:id="1306" w:author="pham phuong" w:date="2018-03-09T15:53:00Z">
                  <w:rPr>
                    <w:ins w:id="1307" w:author="Hoan Ng" w:date="2017-03-20T22:18:00Z"/>
                    <w:b/>
                    <w:bCs/>
                  </w:rPr>
                </w:rPrChange>
              </w:rPr>
            </w:pPr>
            <w:ins w:id="13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460FDF" w14:textId="77777777" w:rsidR="005F3BAC" w:rsidRPr="00E322B7" w:rsidRDefault="005F3BAC">
            <w:pPr>
              <w:rPr>
                <w:ins w:id="1311" w:author="Hoan Ng" w:date="2017-03-20T22:18:00Z"/>
                <w:rFonts w:ascii="Times New Roman" w:hAnsi="Times New Roman" w:cs="Times New Roman"/>
                <w:b/>
                <w:bCs/>
                <w:rPrChange w:id="1312" w:author="pham phuong" w:date="2018-03-09T15:53:00Z">
                  <w:rPr>
                    <w:ins w:id="1313" w:author="Hoan Ng" w:date="2017-03-20T22:18:00Z"/>
                    <w:b/>
                    <w:bCs/>
                  </w:rPr>
                </w:rPrChange>
              </w:rPr>
            </w:pPr>
            <w:ins w:id="1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16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E322B7" w:rsidRDefault="005F3BAC">
            <w:pPr>
              <w:rPr>
                <w:ins w:id="1317" w:author="Hoan Ng" w:date="2017-03-20T22:18:00Z"/>
                <w:rFonts w:ascii="Times New Roman" w:hAnsi="Times New Roman" w:cs="Times New Roman"/>
                <w:b/>
                <w:bCs/>
                <w:rPrChange w:id="1318" w:author="pham phuong" w:date="2018-03-09T15:53:00Z">
                  <w:rPr>
                    <w:ins w:id="1319" w:author="Hoan Ng" w:date="2017-03-20T22:18:00Z"/>
                    <w:b/>
                    <w:bCs/>
                  </w:rPr>
                </w:rPrChange>
              </w:rPr>
            </w:pPr>
            <w:ins w:id="13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2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597EA7" w14:textId="77777777" w:rsidR="005F3BAC" w:rsidRPr="00E322B7" w:rsidRDefault="005F3BAC">
            <w:pPr>
              <w:rPr>
                <w:ins w:id="1323" w:author="Hoan Ng" w:date="2017-03-20T22:18:00Z"/>
                <w:rFonts w:ascii="Times New Roman" w:hAnsi="Times New Roman" w:cs="Times New Roman"/>
                <w:b/>
                <w:bCs/>
                <w:rPrChange w:id="1324" w:author="pham phuong" w:date="2018-03-09T15:53:00Z">
                  <w:rPr>
                    <w:ins w:id="1325" w:author="Hoan Ng" w:date="2017-03-20T22:18:00Z"/>
                    <w:b/>
                    <w:bCs/>
                  </w:rPr>
                </w:rPrChange>
              </w:rPr>
            </w:pPr>
            <w:ins w:id="13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F3BAC">
        <w:tblPrEx>
          <w:tblW w:w="0" w:type="auto"/>
          <w:tblPrExChange w:id="1328" w:author="Hoan Ng" w:date="2017-03-20T22:19:00Z">
            <w:tblPrEx>
              <w:tblW w:w="0" w:type="auto"/>
            </w:tblPrEx>
          </w:tblPrExChange>
        </w:tblPrEx>
        <w:trPr>
          <w:trHeight w:val="300"/>
          <w:ins w:id="1329" w:author="Hoan Ng" w:date="2017-03-20T22:18:00Z"/>
          <w:trPrChange w:id="133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3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E322B7" w:rsidRDefault="005F3BAC">
            <w:pPr>
              <w:rPr>
                <w:ins w:id="1332" w:author="Hoan Ng" w:date="2017-03-20T22:18:00Z"/>
                <w:rFonts w:ascii="Times New Roman" w:hAnsi="Times New Roman" w:cs="Times New Roman"/>
                <w:b/>
                <w:bCs/>
                <w:rPrChange w:id="1333" w:author="pham phuong" w:date="2018-03-09T15:53:00Z">
                  <w:rPr>
                    <w:ins w:id="1334" w:author="Hoan Ng" w:date="2017-03-20T22:18:00Z"/>
                    <w:b/>
                    <w:bCs/>
                  </w:rPr>
                </w:rPrChange>
              </w:rPr>
            </w:pPr>
            <w:ins w:id="13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3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C722AB4" w14:textId="77777777" w:rsidR="005F3BAC" w:rsidRPr="00E322B7" w:rsidRDefault="005F3BAC" w:rsidP="005F3BAC">
            <w:pPr>
              <w:rPr>
                <w:ins w:id="1338" w:author="Hoan Ng" w:date="2017-03-20T22:18:00Z"/>
                <w:rFonts w:ascii="Times New Roman" w:hAnsi="Times New Roman" w:cs="Times New Roman"/>
                <w:b/>
                <w:bCs/>
                <w:rPrChange w:id="1339" w:author="pham phuong" w:date="2018-03-09T15:53:00Z">
                  <w:rPr>
                    <w:ins w:id="1340" w:author="Hoan Ng" w:date="2017-03-20T22:18:00Z"/>
                    <w:b/>
                    <w:bCs/>
                  </w:rPr>
                </w:rPrChange>
              </w:rPr>
            </w:pPr>
            <w:ins w:id="13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2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  <w:tcPrChange w:id="134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2DD1873" w14:textId="77777777" w:rsidR="005F3BAC" w:rsidRPr="00E322B7" w:rsidRDefault="005F3BAC">
            <w:pPr>
              <w:rPr>
                <w:ins w:id="1344" w:author="Hoan Ng" w:date="2017-03-20T22:18:00Z"/>
                <w:rFonts w:ascii="Times New Roman" w:hAnsi="Times New Roman" w:cs="Times New Roman"/>
                <w:b/>
                <w:bCs/>
                <w:rPrChange w:id="1345" w:author="pham phuong" w:date="2018-03-09T15:53:00Z">
                  <w:rPr>
                    <w:ins w:id="1346" w:author="Hoan Ng" w:date="2017-03-20T22:18:00Z"/>
                    <w:b/>
                    <w:bCs/>
                  </w:rPr>
                </w:rPrChange>
              </w:rPr>
            </w:pPr>
            <w:ins w:id="13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6FFE48C" w14:textId="77777777" w:rsidR="005F3BAC" w:rsidRPr="00E322B7" w:rsidRDefault="005F3BAC">
            <w:pPr>
              <w:rPr>
                <w:ins w:id="1350" w:author="Hoan Ng" w:date="2017-03-20T22:18:00Z"/>
                <w:rFonts w:ascii="Times New Roman" w:hAnsi="Times New Roman" w:cs="Times New Roman"/>
                <w:b/>
                <w:bCs/>
                <w:rPrChange w:id="1351" w:author="pham phuong" w:date="2018-03-09T15:53:00Z">
                  <w:rPr>
                    <w:ins w:id="1352" w:author="Hoan Ng" w:date="2017-03-20T22:18:00Z"/>
                    <w:b/>
                    <w:bCs/>
                  </w:rPr>
                </w:rPrChange>
              </w:rPr>
            </w:pPr>
            <w:ins w:id="13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55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E322B7" w:rsidRDefault="005F3BAC">
            <w:pPr>
              <w:rPr>
                <w:ins w:id="1356" w:author="Hoan Ng" w:date="2017-03-20T22:18:00Z"/>
                <w:rFonts w:ascii="Times New Roman" w:hAnsi="Times New Roman" w:cs="Times New Roman"/>
                <w:b/>
                <w:bCs/>
                <w:rPrChange w:id="1357" w:author="pham phuong" w:date="2018-03-09T15:53:00Z">
                  <w:rPr>
                    <w:ins w:id="1358" w:author="Hoan Ng" w:date="2017-03-20T22:18:00Z"/>
                    <w:b/>
                    <w:bCs/>
                  </w:rPr>
                </w:rPrChange>
              </w:rPr>
            </w:pPr>
            <w:ins w:id="13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6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E873678" w14:textId="77777777" w:rsidR="005F3BAC" w:rsidRPr="00E322B7" w:rsidRDefault="005F3BAC">
            <w:pPr>
              <w:rPr>
                <w:ins w:id="1362" w:author="Hoan Ng" w:date="2017-03-20T22:18:00Z"/>
                <w:rFonts w:ascii="Times New Roman" w:hAnsi="Times New Roman" w:cs="Times New Roman"/>
                <w:b/>
                <w:bCs/>
                <w:rPrChange w:id="1363" w:author="pham phuong" w:date="2018-03-09T15:53:00Z">
                  <w:rPr>
                    <w:ins w:id="1364" w:author="Hoan Ng" w:date="2017-03-20T22:18:00Z"/>
                    <w:b/>
                    <w:bCs/>
                  </w:rPr>
                </w:rPrChange>
              </w:rPr>
            </w:pPr>
            <w:ins w:id="1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F3BAC">
        <w:tblPrEx>
          <w:tblW w:w="0" w:type="auto"/>
          <w:tblPrExChange w:id="1367" w:author="Hoan Ng" w:date="2017-03-20T22:19:00Z">
            <w:tblPrEx>
              <w:tblW w:w="0" w:type="auto"/>
            </w:tblPrEx>
          </w:tblPrExChange>
        </w:tblPrEx>
        <w:trPr>
          <w:trHeight w:val="300"/>
          <w:ins w:id="1368" w:author="Hoan Ng" w:date="2017-03-20T22:18:00Z"/>
          <w:trPrChange w:id="136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7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E322B7" w:rsidRDefault="005F3BAC">
            <w:pPr>
              <w:rPr>
                <w:ins w:id="1371" w:author="Hoan Ng" w:date="2017-03-20T22:18:00Z"/>
                <w:rFonts w:ascii="Times New Roman" w:hAnsi="Times New Roman" w:cs="Times New Roman"/>
                <w:b/>
                <w:bCs/>
                <w:rPrChange w:id="1372" w:author="pham phuong" w:date="2018-03-09T15:53:00Z">
                  <w:rPr>
                    <w:ins w:id="1373" w:author="Hoan Ng" w:date="2017-03-20T22:18:00Z"/>
                    <w:b/>
                    <w:bCs/>
                  </w:rPr>
                </w:rPrChange>
              </w:rPr>
            </w:pPr>
            <w:ins w:id="13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7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D31165" w14:textId="77777777" w:rsidR="005F3BAC" w:rsidRPr="00E322B7" w:rsidRDefault="005F3BAC" w:rsidP="005F3BAC">
            <w:pPr>
              <w:rPr>
                <w:ins w:id="1377" w:author="Hoan Ng" w:date="2017-03-20T22:18:00Z"/>
                <w:rFonts w:ascii="Times New Roman" w:hAnsi="Times New Roman" w:cs="Times New Roman"/>
                <w:b/>
                <w:bCs/>
                <w:rPrChange w:id="1378" w:author="pham phuong" w:date="2018-03-09T15:53:00Z">
                  <w:rPr>
                    <w:ins w:id="1379" w:author="Hoan Ng" w:date="2017-03-20T22:18:00Z"/>
                    <w:b/>
                    <w:bCs/>
                  </w:rPr>
                </w:rPrChange>
              </w:rPr>
            </w:pPr>
            <w:ins w:id="13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81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  <w:tcPrChange w:id="138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84EFFB8" w14:textId="77777777" w:rsidR="005F3BAC" w:rsidRPr="00E322B7" w:rsidRDefault="005F3BAC">
            <w:pPr>
              <w:rPr>
                <w:ins w:id="1383" w:author="Hoan Ng" w:date="2017-03-20T22:18:00Z"/>
                <w:rFonts w:ascii="Times New Roman" w:hAnsi="Times New Roman" w:cs="Times New Roman"/>
                <w:b/>
                <w:bCs/>
                <w:rPrChange w:id="1384" w:author="pham phuong" w:date="2018-03-09T15:53:00Z">
                  <w:rPr>
                    <w:ins w:id="1385" w:author="Hoan Ng" w:date="2017-03-20T22:18:00Z"/>
                    <w:b/>
                    <w:bCs/>
                  </w:rPr>
                </w:rPrChange>
              </w:rPr>
            </w:pPr>
            <w:ins w:id="1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9B5373F" w14:textId="77777777" w:rsidR="005F3BAC" w:rsidRPr="00E322B7" w:rsidRDefault="005F3BAC">
            <w:pPr>
              <w:rPr>
                <w:ins w:id="1389" w:author="Hoan Ng" w:date="2017-03-20T22:18:00Z"/>
                <w:rFonts w:ascii="Times New Roman" w:hAnsi="Times New Roman" w:cs="Times New Roman"/>
                <w:b/>
                <w:bCs/>
                <w:rPrChange w:id="1390" w:author="pham phuong" w:date="2018-03-09T15:53:00Z">
                  <w:rPr>
                    <w:ins w:id="1391" w:author="Hoan Ng" w:date="2017-03-20T22:18:00Z"/>
                    <w:b/>
                    <w:bCs/>
                  </w:rPr>
                </w:rPrChange>
              </w:rPr>
            </w:pPr>
            <w:ins w:id="13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94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E322B7" w:rsidRDefault="005F3BAC">
            <w:pPr>
              <w:rPr>
                <w:ins w:id="1395" w:author="Hoan Ng" w:date="2017-03-20T22:18:00Z"/>
                <w:rFonts w:ascii="Times New Roman" w:hAnsi="Times New Roman" w:cs="Times New Roman"/>
                <w:b/>
                <w:bCs/>
                <w:rPrChange w:id="1396" w:author="pham phuong" w:date="2018-03-09T15:53:00Z">
                  <w:rPr>
                    <w:ins w:id="1397" w:author="Hoan Ng" w:date="2017-03-20T22:18:00Z"/>
                    <w:b/>
                    <w:bCs/>
                  </w:rPr>
                </w:rPrChange>
              </w:rPr>
            </w:pPr>
            <w:ins w:id="13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4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768B" w14:textId="77777777" w:rsidR="005F3BAC" w:rsidRPr="00E322B7" w:rsidRDefault="005F3BAC">
            <w:pPr>
              <w:rPr>
                <w:ins w:id="1401" w:author="Hoan Ng" w:date="2017-03-20T22:18:00Z"/>
                <w:rFonts w:ascii="Times New Roman" w:hAnsi="Times New Roman" w:cs="Times New Roman"/>
                <w:b/>
                <w:bCs/>
                <w:rPrChange w:id="1402" w:author="pham phuong" w:date="2018-03-09T15:53:00Z">
                  <w:rPr>
                    <w:ins w:id="1403" w:author="Hoan Ng" w:date="2017-03-20T22:18:00Z"/>
                    <w:b/>
                    <w:bCs/>
                  </w:rPr>
                </w:rPrChange>
              </w:rPr>
            </w:pPr>
            <w:ins w:id="14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406" w:author="pham phuong" w:date="2018-03-09T15:53:00Z">
            <w:rPr>
              <w:b/>
            </w:rPr>
          </w:rPrChange>
        </w:rPr>
      </w:pPr>
    </w:p>
    <w:p w14:paraId="3B481FDC" w14:textId="77777777" w:rsidR="007E56BA" w:rsidRPr="00E322B7" w:rsidRDefault="007E56BA">
      <w:pPr>
        <w:rPr>
          <w:rFonts w:ascii="Times New Roman" w:hAnsi="Times New Roman" w:cs="Times New Roman"/>
          <w:b/>
          <w:sz w:val="26"/>
          <w:szCs w:val="26"/>
          <w:rPrChange w:id="1407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sz w:val="26"/>
          <w:szCs w:val="26"/>
          <w:rPrChange w:id="1408" w:author="pham phuong" w:date="2018-03-09T15:53:00Z">
            <w:rPr>
              <w:b/>
            </w:rPr>
          </w:rPrChange>
        </w:rPr>
        <w:t>Chương 1: Hiện trạng</w:t>
      </w:r>
    </w:p>
    <w:p w14:paraId="13F3DB8E" w14:textId="59566350" w:rsidR="00046086" w:rsidRPr="00E322B7" w:rsidDel="00D1719D" w:rsidRDefault="00046086">
      <w:pPr>
        <w:pStyle w:val="u1"/>
        <w:numPr>
          <w:ilvl w:val="1"/>
          <w:numId w:val="21"/>
        </w:numPr>
        <w:rPr>
          <w:del w:id="1409" w:author="Hoan Ng" w:date="2017-03-20T21:39:00Z"/>
          <w:rFonts w:cs="Times New Roman"/>
          <w:szCs w:val="26"/>
          <w:rPrChange w:id="1410" w:author="pham phuong" w:date="2018-03-09T15:53:00Z">
            <w:rPr>
              <w:del w:id="1411" w:author="Hoan Ng" w:date="2017-03-20T21:39:00Z"/>
            </w:rPr>
          </w:rPrChange>
        </w:rPr>
        <w:pPrChange w:id="1412" w:author="pham phuong" w:date="2018-03-05T06:38:00Z">
          <w:pPr>
            <w:ind w:left="360"/>
          </w:pPr>
        </w:pPrChange>
      </w:pPr>
      <w:ins w:id="1413" w:author="Hoan Ng" w:date="2017-03-20T21:39:00Z">
        <w:del w:id="1414" w:author="pham phuong" w:date="2018-03-05T06:28:00Z">
          <w:r w:rsidRPr="00E322B7" w:rsidDel="00934176">
            <w:rPr>
              <w:rFonts w:cs="Times New Roman"/>
              <w:szCs w:val="26"/>
              <w:rPrChange w:id="1415" w:author="pham phuong" w:date="2018-03-09T15:53:00Z">
                <w:rPr/>
              </w:rPrChange>
            </w:rPr>
            <w:delText xml:space="preserve">1.1. </w:delText>
          </w:r>
        </w:del>
      </w:ins>
      <w:ins w:id="1416" w:author="pham phuong" w:date="2018-03-05T06:30:00Z">
        <w:r w:rsidR="00934176" w:rsidRPr="00E322B7">
          <w:rPr>
            <w:rFonts w:cs="Times New Roman"/>
            <w:szCs w:val="26"/>
            <w:rPrChange w:id="1417" w:author="pham phuong" w:date="2018-03-09T15:53:00Z">
              <w:rPr/>
            </w:rPrChange>
          </w:rPr>
          <w:t>H</w:t>
        </w:r>
      </w:ins>
      <w:del w:id="1418" w:author="pham phuong" w:date="2018-03-05T06:30:00Z">
        <w:r w:rsidR="003715AE" w:rsidRPr="00E322B7" w:rsidDel="00934176">
          <w:rPr>
            <w:rFonts w:cs="Times New Roman"/>
            <w:szCs w:val="26"/>
            <w:rPrChange w:id="1419" w:author="pham phuong" w:date="2018-03-09T15:53:00Z">
              <w:rPr/>
            </w:rPrChange>
          </w:rPr>
          <w:delText>H</w:delText>
        </w:r>
      </w:del>
      <w:r w:rsidR="003715AE" w:rsidRPr="00E322B7">
        <w:rPr>
          <w:rFonts w:cs="Times New Roman"/>
          <w:szCs w:val="26"/>
          <w:rPrChange w:id="1420" w:author="pham phuong" w:date="2018-03-09T15:53:00Z">
            <w:rPr/>
          </w:rPrChange>
        </w:rPr>
        <w:t>iện trạng tổ chức</w:t>
      </w:r>
    </w:p>
    <w:p w14:paraId="4FBE7914" w14:textId="5937E69B" w:rsidR="00D1719D" w:rsidRPr="00E322B7" w:rsidRDefault="00D1719D">
      <w:pPr>
        <w:pStyle w:val="u1"/>
        <w:numPr>
          <w:ilvl w:val="1"/>
          <w:numId w:val="21"/>
        </w:numPr>
        <w:rPr>
          <w:ins w:id="1421" w:author="pham phuong" w:date="2018-03-05T03:45:00Z"/>
          <w:rFonts w:cs="Times New Roman"/>
          <w:rPrChange w:id="1422" w:author="pham phuong" w:date="2018-03-09T15:53:00Z">
            <w:rPr>
              <w:ins w:id="1423" w:author="pham phuong" w:date="2018-03-05T03:45:00Z"/>
            </w:rPr>
          </w:rPrChange>
        </w:rPr>
        <w:pPrChange w:id="1424" w:author="pham phuong" w:date="2018-03-05T06:38:00Z">
          <w:pPr/>
        </w:pPrChange>
      </w:pPr>
    </w:p>
    <w:p w14:paraId="0336D21C" w14:textId="77777777" w:rsidR="00307849" w:rsidRPr="00E322B7" w:rsidRDefault="00D1719D">
      <w:pPr>
        <w:pStyle w:val="u1"/>
        <w:jc w:val="center"/>
        <w:rPr>
          <w:ins w:id="1425" w:author="pham phuong" w:date="2018-03-05T06:39:00Z"/>
          <w:rFonts w:cs="Times New Roman"/>
          <w:rPrChange w:id="1426" w:author="pham phuong" w:date="2018-03-09T15:53:00Z">
            <w:rPr>
              <w:ins w:id="1427" w:author="pham phuong" w:date="2018-03-05T06:39:00Z"/>
            </w:rPr>
          </w:rPrChange>
        </w:rPr>
      </w:pPr>
      <w:ins w:id="1428" w:author="pham phuong" w:date="2018-03-05T03:45:00Z">
        <w:r w:rsidRPr="00E322B7">
          <w:rPr>
            <w:rFonts w:cs="Times New Roman"/>
            <w:noProof/>
            <w:rPrChange w:id="1429" w:author="pham phuong" w:date="2018-03-09T15:53:00Z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00DBB619" w:rsidR="00307849" w:rsidRPr="00E322B7" w:rsidRDefault="00307849">
      <w:pPr>
        <w:pStyle w:val="Chuthich"/>
        <w:jc w:val="center"/>
        <w:rPr>
          <w:ins w:id="1430" w:author="pham phuong" w:date="2018-03-05T06:38:00Z"/>
          <w:rFonts w:cs="Times New Roman"/>
          <w:szCs w:val="26"/>
          <w:rPrChange w:id="1431" w:author="pham phuong" w:date="2018-03-09T15:53:00Z">
            <w:rPr>
              <w:ins w:id="1432" w:author="pham phuong" w:date="2018-03-05T06:38:00Z"/>
            </w:rPr>
          </w:rPrChange>
        </w:rPr>
        <w:pPrChange w:id="1433" w:author="pham phuong" w:date="2018-03-05T06:39:00Z">
          <w:pPr>
            <w:pStyle w:val="u1"/>
          </w:pPr>
        </w:pPrChange>
      </w:pPr>
      <w:ins w:id="1434" w:author="pham phuong" w:date="2018-03-05T06:39:00Z">
        <w:r w:rsidRPr="00E322B7">
          <w:rPr>
            <w:rFonts w:ascii="Times New Roman" w:hAnsi="Times New Roman" w:cs="Times New Roman"/>
            <w:sz w:val="26"/>
            <w:szCs w:val="26"/>
            <w:rPrChange w:id="1435" w:author="pham phuong" w:date="2018-03-09T15:53:00Z">
              <w:rPr>
                <w:i/>
                <w:iCs/>
              </w:rPr>
            </w:rPrChange>
          </w:rPr>
          <w:t xml:space="preserve">Hình </w:t>
        </w:r>
      </w:ins>
      <w:ins w:id="1436" w:author="pham phuong" w:date="2018-03-05T06:40:00Z">
        <w:r w:rsidRPr="00E322B7">
          <w:rPr>
            <w:rFonts w:ascii="Times New Roman" w:hAnsi="Times New Roman" w:cs="Times New Roman"/>
            <w:sz w:val="26"/>
            <w:szCs w:val="26"/>
            <w:rPrChange w:id="1437" w:author="pham phuong" w:date="2018-03-09T15:53:00Z">
              <w:rPr>
                <w:i/>
                <w:iCs/>
              </w:rPr>
            </w:rPrChange>
          </w:rPr>
          <w:t>1</w:t>
        </w:r>
      </w:ins>
      <w:ins w:id="1438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39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t>.</w:t>
        </w:r>
        <w:r w:rsidRPr="00E322B7">
          <w:rPr>
            <w:rFonts w:ascii="Times New Roman" w:hAnsi="Times New Roman" w:cs="Times New Roman"/>
            <w:sz w:val="26"/>
            <w:szCs w:val="26"/>
            <w:rPrChange w:id="1440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fldChar w:fldCharType="begin"/>
        </w:r>
        <w:r w:rsidRPr="00E322B7">
          <w:rPr>
            <w:rFonts w:ascii="Times New Roman" w:hAnsi="Times New Roman" w:cs="Times New Roman"/>
            <w:sz w:val="26"/>
            <w:szCs w:val="26"/>
            <w:rPrChange w:id="1441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instrText xml:space="preserve"> SEQ Hình \* ARABIC \s 1 </w:instrText>
        </w:r>
      </w:ins>
      <w:r w:rsidRPr="00E322B7">
        <w:rPr>
          <w:rFonts w:ascii="Times New Roman" w:hAnsi="Times New Roman" w:cs="Times New Roman"/>
          <w:sz w:val="26"/>
          <w:szCs w:val="26"/>
          <w:rPrChange w:id="1442" w:author="pham phuong" w:date="2018-03-09T15:53:00Z">
            <w:rPr>
              <w:rFonts w:cs="Times New Roman"/>
              <w:i/>
              <w:iCs/>
              <w:szCs w:val="26"/>
            </w:rPr>
          </w:rPrChange>
        </w:rPr>
        <w:fldChar w:fldCharType="separate"/>
      </w:r>
      <w:ins w:id="1443" w:author="pham phuong" w:date="2018-03-05T06:45:00Z">
        <w:r w:rsidRPr="00E322B7">
          <w:rPr>
            <w:rFonts w:ascii="Times New Roman" w:hAnsi="Times New Roman" w:cs="Times New Roman"/>
            <w:noProof/>
            <w:sz w:val="26"/>
            <w:szCs w:val="26"/>
            <w:rPrChange w:id="1444" w:author="pham phuong" w:date="2018-03-09T15:53:00Z">
              <w:rPr>
                <w:rFonts w:cs="Times New Roman"/>
                <w:i/>
                <w:iCs/>
                <w:noProof/>
                <w:szCs w:val="26"/>
              </w:rPr>
            </w:rPrChange>
          </w:rPr>
          <w:t>1</w:t>
        </w:r>
        <w:r w:rsidRPr="00E322B7">
          <w:rPr>
            <w:rFonts w:ascii="Times New Roman" w:hAnsi="Times New Roman" w:cs="Times New Roman"/>
            <w:sz w:val="26"/>
            <w:szCs w:val="26"/>
            <w:rPrChange w:id="1445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fldChar w:fldCharType="end"/>
        </w:r>
      </w:ins>
      <w:ins w:id="1446" w:author="pham phuong" w:date="2018-03-05T06:39:00Z">
        <w:r w:rsidRPr="00E322B7">
          <w:rPr>
            <w:rFonts w:ascii="Times New Roman" w:hAnsi="Times New Roman" w:cs="Times New Roman"/>
            <w:sz w:val="26"/>
            <w:szCs w:val="26"/>
            <w:rPrChange w:id="1447" w:author="pham phuong" w:date="2018-03-09T15:53:00Z">
              <w:rPr>
                <w:i/>
                <w:iCs/>
              </w:rPr>
            </w:rPrChange>
          </w:rPr>
          <w:t xml:space="preserve"> </w:t>
        </w:r>
      </w:ins>
      <w:ins w:id="1448" w:author="pham phuong" w:date="2018-03-05T06:44:00Z">
        <w:r w:rsidRPr="00E322B7">
          <w:rPr>
            <w:rFonts w:ascii="Times New Roman" w:hAnsi="Times New Roman" w:cs="Times New Roman"/>
            <w:sz w:val="26"/>
            <w:szCs w:val="26"/>
            <w:rPrChange w:id="1449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E322B7" w:rsidDel="004B125F" w:rsidRDefault="00307849">
      <w:pPr>
        <w:pStyle w:val="u1"/>
        <w:rPr>
          <w:ins w:id="1450" w:author="Hoan Ng" w:date="2017-03-20T22:11:00Z"/>
          <w:del w:id="1451" w:author="pham phuong" w:date="2018-03-05T06:38:00Z"/>
          <w:rFonts w:cs="Times New Roman"/>
          <w:rPrChange w:id="1452" w:author="pham phuong" w:date="2018-03-09T15:53:00Z">
            <w:rPr>
              <w:ins w:id="1453" w:author="Hoan Ng" w:date="2017-03-20T22:11:00Z"/>
              <w:del w:id="1454" w:author="pham phuong" w:date="2018-03-05T06:38:00Z"/>
            </w:rPr>
          </w:rPrChange>
        </w:rPr>
        <w:pPrChange w:id="1455" w:author="pham phuong" w:date="2018-03-05T06:38:00Z">
          <w:pPr>
            <w:pStyle w:val="oancuaDanhsach"/>
            <w:numPr>
              <w:numId w:val="1"/>
            </w:numPr>
            <w:ind w:hanging="360"/>
          </w:pPr>
        </w:pPrChange>
      </w:pPr>
      <w:ins w:id="1456" w:author="pham phuong" w:date="2018-03-05T06:41:00Z">
        <w:r w:rsidRPr="00E322B7">
          <w:rPr>
            <w:rFonts w:cs="Times New Roman"/>
            <w:rPrChange w:id="1457" w:author="pham phuong" w:date="2018-03-09T15:53:00Z">
              <w:rPr/>
            </w:rPrChange>
          </w:rPr>
          <w:lastRenderedPageBreak/>
          <w:br/>
        </w:r>
      </w:ins>
      <w:ins w:id="1458" w:author="pham phuong" w:date="2018-03-05T06:38:00Z">
        <w:r w:rsidR="004B125F" w:rsidRPr="00E322B7">
          <w:rPr>
            <w:rFonts w:cs="Times New Roman"/>
            <w:rPrChange w:id="1459" w:author="pham phuong" w:date="2018-03-09T15:53:00Z">
              <w:rPr/>
            </w:rPrChange>
          </w:rPr>
          <w:t xml:space="preserve">1.2 </w:t>
        </w:r>
      </w:ins>
    </w:p>
    <w:p w14:paraId="570605E8" w14:textId="57140492" w:rsidR="00307849" w:rsidRPr="00E322B7" w:rsidRDefault="00046086">
      <w:pPr>
        <w:pStyle w:val="u1"/>
        <w:rPr>
          <w:ins w:id="1460" w:author="pham phuong" w:date="2018-03-05T03:57:00Z"/>
          <w:rFonts w:cs="Times New Roman"/>
          <w:rPrChange w:id="1461" w:author="pham phuong" w:date="2018-03-09T15:53:00Z">
            <w:rPr>
              <w:ins w:id="1462" w:author="pham phuong" w:date="2018-03-05T03:57:00Z"/>
            </w:rPr>
          </w:rPrChange>
        </w:rPr>
        <w:pPrChange w:id="1463" w:author="pham phuong" w:date="2018-03-05T06:41:00Z">
          <w:pPr>
            <w:ind w:firstLine="360"/>
          </w:pPr>
        </w:pPrChange>
      </w:pPr>
      <w:ins w:id="1464" w:author="Hoan Ng" w:date="2017-03-20T21:39:00Z">
        <w:del w:id="1465" w:author="pham phuong" w:date="2018-03-05T06:36:00Z">
          <w:r w:rsidRPr="00E322B7" w:rsidDel="004B125F">
            <w:rPr>
              <w:rFonts w:cs="Times New Roman"/>
              <w:rPrChange w:id="1466" w:author="pham phuong" w:date="2018-03-09T15:53:00Z">
                <w:rPr/>
              </w:rPrChange>
            </w:rPr>
            <w:delText xml:space="preserve">1.2. </w:delText>
          </w:r>
        </w:del>
      </w:ins>
      <w:r w:rsidR="003715AE" w:rsidRPr="00E322B7">
        <w:rPr>
          <w:rFonts w:cs="Times New Roman"/>
          <w:rPrChange w:id="1467" w:author="pham phuong" w:date="2018-03-09T15:53:00Z">
            <w:rPr/>
          </w:rPrChange>
        </w:rPr>
        <w:t>Hiện trạng nghiệp vụ</w:t>
      </w:r>
      <w:del w:id="1468" w:author="pham phuong" w:date="2018-03-05T03:57:00Z">
        <w:r w:rsidR="003715AE" w:rsidRPr="00E322B7" w:rsidDel="00442C44">
          <w:rPr>
            <w:rFonts w:cs="Times New Roman"/>
            <w:rPrChange w:id="1469" w:author="pham phuong" w:date="2018-03-09T15:53:00Z">
              <w:rPr/>
            </w:rPrChange>
          </w:rPr>
          <w:delText xml:space="preserve"> (chức năng &amp; phi chức năng</w:delText>
        </w:r>
      </w:del>
    </w:p>
    <w:p w14:paraId="2292BD71" w14:textId="77777777" w:rsidR="00307849" w:rsidRPr="00E322B7" w:rsidRDefault="007E382E">
      <w:pPr>
        <w:keepNext/>
        <w:ind w:firstLine="360"/>
        <w:jc w:val="center"/>
        <w:rPr>
          <w:ins w:id="1470" w:author="pham phuong" w:date="2018-03-05T06:45:00Z"/>
          <w:rFonts w:ascii="Times New Roman" w:hAnsi="Times New Roman" w:cs="Times New Roman"/>
          <w:rPrChange w:id="1471" w:author="pham phuong" w:date="2018-03-09T15:53:00Z">
            <w:rPr>
              <w:ins w:id="1472" w:author="pham phuong" w:date="2018-03-05T06:45:00Z"/>
            </w:rPr>
          </w:rPrChange>
        </w:rPr>
        <w:pPrChange w:id="1473" w:author="pham phuong" w:date="2018-03-05T06:45:00Z">
          <w:pPr>
            <w:ind w:firstLine="360"/>
            <w:jc w:val="center"/>
          </w:pPr>
        </w:pPrChange>
      </w:pPr>
      <w:ins w:id="1474" w:author="pham phuong" w:date="2018-03-05T04:08:00Z">
        <w:r w:rsidRPr="00E322B7">
          <w:rPr>
            <w:rFonts w:ascii="Times New Roman" w:hAnsi="Times New Roman" w:cs="Times New Roman"/>
            <w:noProof/>
            <w:rPrChange w:id="1475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E322B7" w:rsidRDefault="00307849">
      <w:pPr>
        <w:pStyle w:val="Chuthich"/>
        <w:jc w:val="center"/>
        <w:rPr>
          <w:ins w:id="1476" w:author="pham phuong" w:date="2018-03-05T06:41:00Z"/>
          <w:rFonts w:ascii="Times New Roman" w:hAnsi="Times New Roman" w:cs="Times New Roman"/>
          <w:sz w:val="26"/>
          <w:szCs w:val="26"/>
          <w:rPrChange w:id="1477" w:author="pham phuong" w:date="2018-03-09T15:53:00Z">
            <w:rPr>
              <w:ins w:id="1478" w:author="pham phuong" w:date="2018-03-05T06:41:00Z"/>
              <w:rFonts w:ascii="Times New Roman" w:hAnsi="Times New Roman" w:cs="Times New Roman"/>
            </w:rPr>
          </w:rPrChange>
        </w:rPr>
        <w:pPrChange w:id="1479" w:author="pham phuong" w:date="2018-03-05T06:45:00Z">
          <w:pPr>
            <w:ind w:firstLine="360"/>
          </w:pPr>
        </w:pPrChange>
      </w:pPr>
      <w:ins w:id="1480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81" w:author="pham phuong" w:date="2018-03-09T15:53:00Z">
              <w:rPr>
                <w:i/>
                <w:iCs/>
              </w:rPr>
            </w:rPrChange>
          </w:rPr>
          <w:t xml:space="preserve">Hình 1.2 Sơ đồ </w:t>
        </w:r>
      </w:ins>
      <w:ins w:id="1482" w:author="pham phuong" w:date="2018-03-07T15:11:00Z">
        <w:r w:rsidR="006E6E19" w:rsidRPr="00E322B7">
          <w:rPr>
            <w:rFonts w:ascii="Times New Roman" w:hAnsi="Times New Roman" w:cs="Times New Roman"/>
            <w:sz w:val="26"/>
            <w:szCs w:val="26"/>
            <w:rPrChange w:id="1483" w:author="pham phuong" w:date="2018-03-09T15:53:00Z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rPrChange>
          </w:rPr>
          <w:t>một số</w:t>
        </w:r>
      </w:ins>
      <w:ins w:id="1484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85" w:author="pham phuong" w:date="2018-03-09T15:53:00Z">
              <w:rPr>
                <w:i/>
                <w:iCs/>
              </w:rPr>
            </w:rPrChange>
          </w:rPr>
          <w:t xml:space="preserve"> nghiệp vụ của phòng mạch</w:t>
        </w:r>
      </w:ins>
      <w:ins w:id="1486" w:author="pham phuong" w:date="2018-03-09T16:12:00Z">
        <w:r w:rsidR="00044A5F">
          <w:rPr>
            <w:rFonts w:ascii="Times New Roman" w:hAnsi="Times New Roman" w:cs="Times New Roman"/>
            <w:sz w:val="26"/>
            <w:szCs w:val="26"/>
          </w:rPr>
          <w:t>.</w:t>
        </w:r>
      </w:ins>
      <w:bookmarkStart w:id="1487" w:name="_GoBack"/>
      <w:bookmarkEnd w:id="1487"/>
    </w:p>
    <w:p w14:paraId="0E539D64" w14:textId="77777777" w:rsidR="00307849" w:rsidRPr="00E322B7" w:rsidRDefault="00307849">
      <w:pPr>
        <w:ind w:firstLine="360"/>
        <w:rPr>
          <w:ins w:id="1488" w:author="pham phuong" w:date="2018-03-05T04:10:00Z"/>
          <w:rFonts w:ascii="Times New Roman" w:hAnsi="Times New Roman" w:cs="Times New Roman"/>
          <w:rPrChange w:id="1489" w:author="pham phuong" w:date="2018-03-09T15:53:00Z">
            <w:rPr>
              <w:ins w:id="1490" w:author="pham phuong" w:date="2018-03-05T04:10:00Z"/>
            </w:rPr>
          </w:rPrChange>
        </w:rPr>
      </w:pPr>
    </w:p>
    <w:p w14:paraId="7DE7EF7A" w14:textId="2CD703B8" w:rsidR="007E382E" w:rsidRPr="00E322B7" w:rsidRDefault="00975B17">
      <w:pPr>
        <w:ind w:firstLine="360"/>
        <w:jc w:val="both"/>
        <w:rPr>
          <w:ins w:id="1491" w:author="Hoan Ng" w:date="2017-03-20T22:11:00Z"/>
          <w:rFonts w:ascii="Times New Roman" w:hAnsi="Times New Roman" w:cs="Times New Roman"/>
          <w:sz w:val="26"/>
          <w:szCs w:val="26"/>
          <w:rPrChange w:id="1492" w:author="pham phuong" w:date="2018-03-09T15:53:00Z">
            <w:rPr>
              <w:ins w:id="1493" w:author="Hoan Ng" w:date="2017-03-20T22:11:00Z"/>
            </w:rPr>
          </w:rPrChange>
        </w:rPr>
        <w:pPrChange w:id="1494" w:author="pham phuong" w:date="2018-03-05T06:46:00Z">
          <w:pPr>
            <w:pStyle w:val="oancuaDanhsach"/>
            <w:numPr>
              <w:numId w:val="1"/>
            </w:numPr>
            <w:ind w:hanging="360"/>
          </w:pPr>
        </w:pPrChange>
      </w:pPr>
      <w:ins w:id="1495" w:author="pham phuong" w:date="2018-03-07T14:57:00Z">
        <w:r w:rsidRPr="00E322B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496" w:author="pham phuong" w:date="2018-03-05T04:10:00Z">
        <w:r w:rsidR="007E382E" w:rsidRPr="00E322B7">
          <w:rPr>
            <w:rFonts w:ascii="Times New Roman" w:hAnsi="Times New Roman" w:cs="Times New Roman"/>
            <w:sz w:val="26"/>
            <w:szCs w:val="26"/>
            <w:rPrChange w:id="1497" w:author="pham phuong" w:date="2018-03-09T15:53:00Z">
              <w:rPr/>
            </w:rPrChange>
          </w:rPr>
          <w:t>ập danh sách khám bệnh</w:t>
        </w:r>
      </w:ins>
      <w:ins w:id="1498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499" w:author="pham phuong" w:date="2018-03-05T04:11:00Z">
        <w:r w:rsidR="007E382E" w:rsidRPr="00E322B7">
          <w:rPr>
            <w:rFonts w:ascii="Times New Roman" w:hAnsi="Times New Roman" w:cs="Times New Roman"/>
            <w:sz w:val="26"/>
            <w:szCs w:val="26"/>
            <w:rPrChange w:id="1500" w:author="pham phuong" w:date="2018-03-09T15:53:00Z">
              <w:rPr/>
            </w:rPrChange>
          </w:rPr>
          <w:t xml:space="preserve">  những thông tin: ngày khám bệnh, số thứ tự, họ tên bệnh nhân, giới tính, năm sinh, địa chỉ. </w:t>
        </w:r>
      </w:ins>
      <w:ins w:id="1501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502" w:author="pham phuong" w:date="2018-03-07T14:56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503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504" w:author="pham phuong" w:date="2018-03-05T04:12:00Z">
        <w:r w:rsidR="007E382E" w:rsidRPr="00E322B7">
          <w:rPr>
            <w:rFonts w:ascii="Times New Roman" w:hAnsi="Times New Roman" w:cs="Times New Roman"/>
            <w:sz w:val="26"/>
            <w:szCs w:val="26"/>
            <w:rPrChange w:id="1505" w:author="pham phuong" w:date="2018-03-09T15:53:00Z">
              <w:rPr/>
            </w:rPrChange>
          </w:rPr>
          <w:t xml:space="preserve"> phiếu khám bệnh</w:t>
        </w:r>
      </w:ins>
      <w:ins w:id="1506" w:author="pham phuong" w:date="2018-03-07T14:59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507" w:author="pham phuong" w:date="2018-03-05T04:14:00Z">
        <w:r w:rsidR="007E382E" w:rsidRPr="00E322B7">
          <w:rPr>
            <w:rFonts w:ascii="Times New Roman" w:hAnsi="Times New Roman" w:cs="Times New Roman"/>
            <w:sz w:val="26"/>
            <w:szCs w:val="26"/>
            <w:rPrChange w:id="1508" w:author="pham phuong" w:date="2018-03-09T15:53:00Z">
              <w:rPr/>
            </w:rPrChange>
          </w:rPr>
          <w:t xml:space="preserve">: </w:t>
        </w:r>
      </w:ins>
      <w:ins w:id="1509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10" w:author="pham phuong" w:date="2018-03-09T15:53:00Z">
              <w:rPr/>
            </w:rPrChange>
          </w:rPr>
          <w:t>họ tên, ngày khám, triệu chứng</w:t>
        </w:r>
      </w:ins>
      <w:ins w:id="1511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>,sau đó đ</w:t>
        </w:r>
      </w:ins>
      <w:ins w:id="1512" w:author="pham phuong" w:date="2018-03-07T14:59:00Z">
        <w:r w:rsidRPr="00E322B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513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514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15" w:author="pham phuong" w:date="2018-03-09T15:53:00Z">
              <w:rPr/>
            </w:rPrChange>
          </w:rPr>
          <w:t xml:space="preserve"> </w:t>
        </w:r>
      </w:ins>
      <w:ins w:id="1516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(</w:t>
        </w:r>
      </w:ins>
      <w:ins w:id="1517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18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519" w:author="pham phuong" w:date="2018-03-05T04:19:00Z">
        <w:r w:rsidR="007B62B8" w:rsidRPr="00E322B7">
          <w:rPr>
            <w:rFonts w:ascii="Times New Roman" w:hAnsi="Times New Roman" w:cs="Times New Roman"/>
            <w:sz w:val="26"/>
            <w:szCs w:val="26"/>
            <w:rPrChange w:id="1520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521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)</w:t>
        </w:r>
      </w:ins>
      <w:ins w:id="1522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23" w:author="pham phuong" w:date="2018-03-09T15:53:00Z">
              <w:rPr/>
            </w:rPrChange>
          </w:rPr>
          <w:t xml:space="preserve">. </w:t>
        </w:r>
      </w:ins>
      <w:ins w:id="1524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525" w:author="pham phuong" w:date="2018-03-07T15:03:00Z">
        <w:r w:rsidRPr="00E322B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526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27" w:author="pham phuong" w:date="2018-03-09T15:53:00Z">
              <w:rPr/>
            </w:rPrChange>
          </w:rPr>
          <w:t xml:space="preserve">  hóa đơn thanh toán </w:t>
        </w:r>
      </w:ins>
      <w:ins w:id="1528" w:author="pham phuong" w:date="2018-03-07T15:03:00Z">
        <w:r w:rsidRPr="00E322B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529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530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31" w:author="pham phuong" w:date="2018-03-09T15:53:00Z">
              <w:rPr/>
            </w:rPrChange>
          </w:rPr>
          <w:t>cần thông tin: họ tên, ngày khám, tiền khám, tiền thuốc</w:t>
        </w:r>
      </w:ins>
      <w:ins w:id="1532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533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34" w:author="pham phuong" w:date="2018-03-09T15:53:00Z">
              <w:rPr/>
            </w:rPrChange>
          </w:rPr>
          <w:t>Tiền khám 3</w:t>
        </w:r>
      </w:ins>
      <w:ins w:id="1535" w:author="pham phuong" w:date="2018-03-05T04:18:00Z">
        <w:r w:rsidR="007E382E" w:rsidRPr="00E322B7">
          <w:rPr>
            <w:rFonts w:ascii="Times New Roman" w:hAnsi="Times New Roman" w:cs="Times New Roman"/>
            <w:sz w:val="26"/>
            <w:szCs w:val="26"/>
            <w:rPrChange w:id="1536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537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>.</w:t>
        </w:r>
      </w:ins>
      <w:ins w:id="1538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539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540" w:author="pham phuong" w:date="2018-03-07T15:05:00Z">
        <w:r w:rsidRPr="00E322B7">
          <w:rPr>
            <w:rFonts w:ascii="Times New Roman" w:hAnsi="Times New Roman" w:cs="Times New Roman"/>
            <w:sz w:val="26"/>
            <w:szCs w:val="26"/>
          </w:rPr>
          <w:t>bộ phận tài chính sẽ yêu cầu lập báo tháng,trên báo cáo</w:t>
        </w:r>
      </w:ins>
      <w:ins w:id="1541" w:author="pham phuong" w:date="2018-03-07T15:06:00Z">
        <w:r w:rsidR="006E6E19" w:rsidRPr="00E322B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542" w:author="pham phuong" w:date="2018-03-07T15:05:00Z">
        <w:r w:rsidRPr="00E322B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34B13EFE" w14:textId="13083407" w:rsidR="00E61DC3" w:rsidRPr="00E322B7" w:rsidDel="00046086" w:rsidRDefault="005F3BAC">
      <w:pPr>
        <w:rPr>
          <w:del w:id="1543" w:author="Hoan Ng" w:date="2017-03-20T21:39:00Z"/>
          <w:rFonts w:ascii="Times New Roman" w:hAnsi="Times New Roman" w:cs="Times New Roman"/>
          <w:sz w:val="26"/>
          <w:szCs w:val="26"/>
          <w:rPrChange w:id="1544" w:author="pham phuong" w:date="2018-03-09T15:53:00Z">
            <w:rPr>
              <w:del w:id="1545" w:author="Hoan Ng" w:date="2017-03-20T21:39:00Z"/>
            </w:rPr>
          </w:rPrChange>
        </w:rPr>
        <w:pPrChange w:id="1546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1547" w:author="Hoan Ng" w:date="2017-03-20T22:11:00Z">
        <w:r w:rsidRPr="00E322B7">
          <w:rPr>
            <w:rFonts w:ascii="Times New Roman" w:hAnsi="Times New Roman" w:cs="Times New Roman"/>
            <w:rPrChange w:id="1548" w:author="pham phuong" w:date="2018-03-09T15:53:00Z">
              <w:rPr/>
            </w:rPrChange>
          </w:rPr>
          <w:t xml:space="preserve">        </w:t>
        </w:r>
      </w:ins>
      <w:del w:id="1549" w:author="Hoan Ng" w:date="2017-03-20T21:39:00Z">
        <w:r w:rsidR="003715AE" w:rsidRPr="00E322B7" w:rsidDel="00046086">
          <w:rPr>
            <w:rFonts w:ascii="Times New Roman" w:hAnsi="Times New Roman" w:cs="Times New Roman"/>
            <w:sz w:val="26"/>
            <w:szCs w:val="26"/>
            <w:rPrChange w:id="1550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E322B7" w:rsidRDefault="00046086">
      <w:pPr>
        <w:rPr>
          <w:ins w:id="1551" w:author="pham phuong" w:date="2018-03-05T03:46:00Z"/>
          <w:rFonts w:ascii="Times New Roman" w:hAnsi="Times New Roman" w:cs="Times New Roman"/>
          <w:sz w:val="26"/>
          <w:szCs w:val="26"/>
          <w:rPrChange w:id="1552" w:author="pham phuong" w:date="2018-03-09T15:53:00Z">
            <w:rPr>
              <w:ins w:id="1553" w:author="pham phuong" w:date="2018-03-05T03:46:00Z"/>
            </w:rPr>
          </w:rPrChange>
        </w:rPr>
      </w:pPr>
      <w:ins w:id="1554" w:author="Hoan Ng" w:date="2017-03-20T21:39:00Z">
        <w:r w:rsidRPr="00E322B7">
          <w:rPr>
            <w:rFonts w:ascii="Times New Roman" w:hAnsi="Times New Roman" w:cs="Times New Roman"/>
            <w:sz w:val="26"/>
            <w:szCs w:val="26"/>
            <w:rPrChange w:id="1555" w:author="pham phuong" w:date="2018-03-09T15:53:00Z">
              <w:rPr/>
            </w:rPrChange>
          </w:rPr>
          <w:t xml:space="preserve">1.3. </w:t>
        </w:r>
      </w:ins>
      <w:r w:rsidR="003715AE" w:rsidRPr="00E322B7">
        <w:rPr>
          <w:rFonts w:ascii="Times New Roman" w:hAnsi="Times New Roman" w:cs="Times New Roman"/>
          <w:sz w:val="26"/>
          <w:szCs w:val="26"/>
          <w:rPrChange w:id="1556" w:author="pham phuong" w:date="2018-03-09T15:53:00Z">
            <w:rPr/>
          </w:rPrChange>
        </w:rPr>
        <w:t>Hiện trạng tin học</w:t>
      </w:r>
      <w:del w:id="1557" w:author="pham phuong" w:date="2018-03-05T03:46:00Z">
        <w:r w:rsidR="003715AE" w:rsidRPr="00E322B7" w:rsidDel="00D1719D">
          <w:rPr>
            <w:rFonts w:ascii="Times New Roman" w:hAnsi="Times New Roman" w:cs="Times New Roman"/>
            <w:sz w:val="26"/>
            <w:szCs w:val="26"/>
            <w:rPrChange w:id="1558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LiBang"/>
        <w:tblW w:w="10075" w:type="dxa"/>
        <w:tblLook w:val="04A0" w:firstRow="1" w:lastRow="0" w:firstColumn="1" w:lastColumn="0" w:noHBand="0" w:noVBand="1"/>
      </w:tblPr>
      <w:tblGrid>
        <w:gridCol w:w="1134"/>
        <w:gridCol w:w="1236"/>
        <w:gridCol w:w="2092"/>
        <w:gridCol w:w="1661"/>
        <w:gridCol w:w="1536"/>
        <w:gridCol w:w="897"/>
        <w:gridCol w:w="1519"/>
      </w:tblGrid>
      <w:tr w:rsidR="00AE1EF2" w:rsidRPr="00E322B7" w14:paraId="2A0B6FD8" w14:textId="77777777" w:rsidTr="00AE1EF2">
        <w:trPr>
          <w:ins w:id="1559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53E" w14:textId="77777777" w:rsidR="00AE1EF2" w:rsidRPr="00E322B7" w:rsidRDefault="00AE1EF2">
            <w:pPr>
              <w:rPr>
                <w:ins w:id="15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Tên thiết bị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CA03" w14:textId="77777777" w:rsidR="00AE1EF2" w:rsidRPr="00E322B7" w:rsidRDefault="00AE1EF2">
            <w:pPr>
              <w:rPr>
                <w:ins w:id="15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3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C1AA" w14:textId="77777777" w:rsidR="00AE1EF2" w:rsidRPr="00E322B7" w:rsidRDefault="00AE1EF2">
            <w:pPr>
              <w:rPr>
                <w:ins w:id="156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5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51CC" w14:textId="77777777" w:rsidR="00AE1EF2" w:rsidRPr="00E322B7" w:rsidRDefault="00AE1EF2">
            <w:pPr>
              <w:rPr>
                <w:ins w:id="156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7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0468" w14:textId="77777777" w:rsidR="00AE1EF2" w:rsidRPr="00E322B7" w:rsidRDefault="00AE1EF2">
            <w:pPr>
              <w:rPr>
                <w:ins w:id="156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9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904" w14:textId="77777777" w:rsidR="00AE1EF2" w:rsidRPr="00E322B7" w:rsidRDefault="00AE1EF2">
            <w:pPr>
              <w:rPr>
                <w:ins w:id="157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7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1320" w14:textId="77777777" w:rsidR="00AE1EF2" w:rsidRPr="00E322B7" w:rsidRDefault="00AE1EF2">
            <w:pPr>
              <w:rPr>
                <w:ins w:id="157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73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E322B7" w14:paraId="0ED72B1B" w14:textId="77777777" w:rsidTr="00AE1EF2">
        <w:trPr>
          <w:ins w:id="1574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E2E9" w14:textId="77777777" w:rsidR="00926D5C" w:rsidRPr="00E322B7" w:rsidRDefault="00926D5C">
            <w:pPr>
              <w:keepNext/>
              <w:rPr>
                <w:ins w:id="1575" w:author="pham phuong" w:date="2018-03-09T15:42:00Z"/>
                <w:rFonts w:ascii="Times New Roman" w:hAnsi="Times New Roman" w:cs="Times New Roman"/>
                <w:rPrChange w:id="1576" w:author="pham phuong" w:date="2018-03-09T15:53:00Z">
                  <w:rPr>
                    <w:ins w:id="1577" w:author="pham phuong" w:date="2018-03-09T15:42:00Z"/>
                  </w:rPr>
                </w:rPrChange>
              </w:rPr>
              <w:pPrChange w:id="1578" w:author="pham phuong" w:date="2018-03-09T15:42:00Z">
                <w:pPr/>
              </w:pPrChange>
            </w:pPr>
          </w:p>
          <w:p w14:paraId="13CE744F" w14:textId="24BD7846" w:rsidR="00AE1EF2" w:rsidRPr="00E322B7" w:rsidRDefault="00AE1EF2">
            <w:pPr>
              <w:rPr>
                <w:ins w:id="157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0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AF12" w14:textId="77777777" w:rsidR="00AE1EF2" w:rsidRPr="00E322B7" w:rsidRDefault="00AE1EF2">
            <w:pPr>
              <w:rPr>
                <w:ins w:id="158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478" w14:textId="77777777" w:rsidR="00AE1EF2" w:rsidRPr="00E322B7" w:rsidRDefault="00AE1EF2">
            <w:pPr>
              <w:rPr>
                <w:ins w:id="158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4" w:author="pham phuong" w:date="2018-03-09T15:40:00Z">
              <w:r w:rsidRPr="00E322B7">
                <w:rPr>
                  <w:rFonts w:ascii="Times New Roman" w:hAnsi="Times New Roman" w:cs="Times New Roman"/>
                  <w:color w:val="3A3A3C"/>
                  <w:sz w:val="27"/>
                  <w:szCs w:val="27"/>
                  <w:shd w:val="clear" w:color="auto" w:fill="FFFFFF"/>
                  <w:rPrChange w:id="158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 </w:t>
              </w:r>
              <w:r w:rsidRPr="00E322B7">
                <w:rPr>
                  <w:rFonts w:ascii="Times New Roman" w:hAnsi="Times New Roman" w:cs="Times New Roman"/>
                  <w:sz w:val="27"/>
                  <w:szCs w:val="27"/>
                  <w:rPrChange w:id="1586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GHz,3MB),4GB RAM,1TB HDD,DVDRW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7E0C" w14:textId="77777777" w:rsidR="00AE1EF2" w:rsidRPr="00E322B7" w:rsidRDefault="00AE1EF2">
            <w:pPr>
              <w:rPr>
                <w:ins w:id="158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8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CA7" w14:textId="77777777" w:rsidR="00AE1EF2" w:rsidRPr="00E322B7" w:rsidRDefault="00AE1EF2">
            <w:pPr>
              <w:rPr>
                <w:ins w:id="158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0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 bit iso</w:t>
              </w:r>
            </w:ins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8A6" w14:textId="77777777" w:rsidR="00AE1EF2" w:rsidRPr="00E322B7" w:rsidRDefault="00AE1EF2">
            <w:pPr>
              <w:rPr>
                <w:ins w:id="159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0406" w14:textId="77777777" w:rsidR="00AE1EF2" w:rsidRPr="00E322B7" w:rsidRDefault="00AE1EF2">
            <w:pPr>
              <w:rPr>
                <w:ins w:id="159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4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E322B7" w14:paraId="45A16771" w14:textId="77777777" w:rsidTr="00AE1EF2">
        <w:trPr>
          <w:ins w:id="1595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64E0" w14:textId="77777777" w:rsidR="00AE1EF2" w:rsidRPr="00E322B7" w:rsidRDefault="00AE1EF2">
            <w:pPr>
              <w:rPr>
                <w:ins w:id="159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7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DCD1" w14:textId="77777777" w:rsidR="00AE1EF2" w:rsidRPr="00E322B7" w:rsidRDefault="00AE1EF2">
            <w:pPr>
              <w:rPr>
                <w:ins w:id="159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9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DFB8" w14:textId="77777777" w:rsidR="00AE1EF2" w:rsidRPr="00E322B7" w:rsidRDefault="00AE1EF2">
            <w:pPr>
              <w:rPr>
                <w:ins w:id="160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6C9D" w14:textId="77777777" w:rsidR="00AE1EF2" w:rsidRPr="00E322B7" w:rsidRDefault="00AE1EF2">
            <w:pPr>
              <w:rPr>
                <w:ins w:id="160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3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38C" w14:textId="77777777" w:rsidR="00AE1EF2" w:rsidRPr="00E322B7" w:rsidRDefault="00AE1EF2">
            <w:pPr>
              <w:rPr>
                <w:ins w:id="160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7AC2" w14:textId="77777777" w:rsidR="00AE1EF2" w:rsidRPr="00E322B7" w:rsidRDefault="00AE1EF2">
            <w:pPr>
              <w:rPr>
                <w:ins w:id="160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49B4" w14:textId="77777777" w:rsidR="00AE1EF2" w:rsidRPr="00E322B7" w:rsidRDefault="00AE1EF2">
            <w:pPr>
              <w:rPr>
                <w:ins w:id="160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8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E322B7" w:rsidDel="00926D5C" w:rsidRDefault="00D1719D" w:rsidP="007E56BA">
      <w:pPr>
        <w:rPr>
          <w:del w:id="1609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3C80B75C" w:rsidR="00926D5C" w:rsidRPr="00E322B7" w:rsidRDefault="00926D5C">
      <w:pPr>
        <w:pStyle w:val="Chuthich"/>
        <w:jc w:val="center"/>
        <w:rPr>
          <w:ins w:id="1610" w:author="pham phuong" w:date="2018-03-09T15:42:00Z"/>
          <w:rFonts w:ascii="Times New Roman" w:hAnsi="Times New Roman" w:cs="Times New Roman"/>
          <w:sz w:val="26"/>
          <w:szCs w:val="26"/>
          <w:rPrChange w:id="1611" w:author="pham phuong" w:date="2018-03-09T15:53:00Z">
            <w:rPr>
              <w:ins w:id="1612" w:author="pham phuong" w:date="2018-03-09T15:42:00Z"/>
            </w:rPr>
          </w:rPrChange>
        </w:rPr>
        <w:pPrChange w:id="1613" w:author="pham phuong" w:date="2018-03-09T15:42:00Z">
          <w:pPr>
            <w:pStyle w:val="Chuthich"/>
          </w:pPr>
        </w:pPrChange>
      </w:pPr>
      <w:ins w:id="1614" w:author="pham phuong" w:date="2018-03-09T15:42:00Z">
        <w:r w:rsidRPr="00E322B7">
          <w:rPr>
            <w:rFonts w:ascii="Times New Roman" w:hAnsi="Times New Roman" w:cs="Times New Roman"/>
            <w:sz w:val="26"/>
            <w:szCs w:val="26"/>
            <w:rPrChange w:id="1615" w:author="pham phuong" w:date="2018-03-09T15:53:00Z">
              <w:rPr/>
            </w:rPrChange>
          </w:rPr>
          <w:t xml:space="preserve">Bảng </w:t>
        </w:r>
      </w:ins>
      <w:ins w:id="1616" w:author="pham phuong" w:date="2018-03-09T15:43:00Z">
        <w:r w:rsidRPr="00E322B7">
          <w:rPr>
            <w:rFonts w:ascii="Times New Roman" w:hAnsi="Times New Roman" w:cs="Times New Roman"/>
            <w:sz w:val="26"/>
            <w:szCs w:val="26"/>
          </w:rPr>
          <w:t>1</w:t>
        </w:r>
      </w:ins>
      <w:ins w:id="1617" w:author="pham phuong" w:date="2018-03-09T15:42:00Z">
        <w:r w:rsidRPr="00E322B7">
          <w:rPr>
            <w:rFonts w:ascii="Times New Roman" w:hAnsi="Times New Roman" w:cs="Times New Roman"/>
            <w:sz w:val="26"/>
            <w:szCs w:val="26"/>
            <w:rPrChange w:id="1618" w:author="pham phuong" w:date="2018-03-09T15:53:00Z">
              <w:rPr/>
            </w:rPrChange>
          </w:rPr>
          <w:t>.</w:t>
        </w:r>
        <w:r w:rsidRPr="00E322B7">
          <w:rPr>
            <w:rFonts w:ascii="Times New Roman" w:hAnsi="Times New Roman" w:cs="Times New Roman"/>
            <w:sz w:val="26"/>
            <w:szCs w:val="26"/>
            <w:rPrChange w:id="1619" w:author="pham phuong" w:date="2018-03-09T15:53:00Z">
              <w:rPr/>
            </w:rPrChange>
          </w:rPr>
          <w:fldChar w:fldCharType="begin"/>
        </w:r>
        <w:r w:rsidRPr="00E322B7">
          <w:rPr>
            <w:rFonts w:ascii="Times New Roman" w:hAnsi="Times New Roman" w:cs="Times New Roman"/>
            <w:sz w:val="26"/>
            <w:szCs w:val="26"/>
            <w:rPrChange w:id="1620" w:author="pham phuong" w:date="2018-03-09T15:53:00Z">
              <w:rPr/>
            </w:rPrChange>
          </w:rPr>
          <w:instrText xml:space="preserve"> SEQ Bảng \* ARABIC \s 1 </w:instrText>
        </w:r>
        <w:r w:rsidRPr="00E322B7">
          <w:rPr>
            <w:rFonts w:ascii="Times New Roman" w:hAnsi="Times New Roman" w:cs="Times New Roman"/>
            <w:sz w:val="26"/>
            <w:szCs w:val="26"/>
            <w:rPrChange w:id="1621" w:author="pham phuong" w:date="2018-03-09T15:53:00Z">
              <w:rPr/>
            </w:rPrChange>
          </w:rPr>
          <w:fldChar w:fldCharType="separate"/>
        </w:r>
        <w:r w:rsidRPr="00E322B7">
          <w:rPr>
            <w:rFonts w:ascii="Times New Roman" w:hAnsi="Times New Roman" w:cs="Times New Roman"/>
            <w:noProof/>
            <w:sz w:val="26"/>
            <w:szCs w:val="26"/>
            <w:rPrChange w:id="1622" w:author="pham phuong" w:date="2018-03-09T15:53:00Z">
              <w:rPr>
                <w:noProof/>
              </w:rPr>
            </w:rPrChange>
          </w:rPr>
          <w:t>1</w:t>
        </w:r>
        <w:r w:rsidRPr="00E322B7">
          <w:rPr>
            <w:rFonts w:ascii="Times New Roman" w:hAnsi="Times New Roman" w:cs="Times New Roman"/>
            <w:sz w:val="26"/>
            <w:szCs w:val="26"/>
            <w:rPrChange w:id="1623" w:author="pham phuong" w:date="2018-03-09T15:53:00Z">
              <w:rPr/>
            </w:rPrChange>
          </w:rPr>
          <w:fldChar w:fldCharType="end"/>
        </w:r>
        <w:r w:rsidRPr="00E322B7">
          <w:rPr>
            <w:rFonts w:ascii="Times New Roman" w:hAnsi="Times New Roman" w:cs="Times New Roman"/>
            <w:sz w:val="26"/>
            <w:szCs w:val="26"/>
            <w:rPrChange w:id="1624" w:author="pham phuong" w:date="2018-03-09T15:53:00Z">
              <w:rPr/>
            </w:rPrChange>
          </w:rPr>
          <w:t xml:space="preserve"> Hiện trạng phần cứng của phòng mạch</w:t>
        </w:r>
      </w:ins>
      <w:ins w:id="1625" w:author="pham phuong" w:date="2018-03-09T16:12:00Z">
        <w:r w:rsidR="00044A5F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12A684F7" w:rsidR="00926D5C" w:rsidRPr="00E322B7" w:rsidRDefault="00926D5C">
      <w:pPr>
        <w:rPr>
          <w:ins w:id="1626" w:author="pham phuong" w:date="2018-03-09T15:42:00Z"/>
          <w:rFonts w:ascii="Times New Roman" w:hAnsi="Times New Roman" w:cs="Times New Roman"/>
          <w:sz w:val="26"/>
          <w:szCs w:val="26"/>
          <w:rPrChange w:id="1627" w:author="pham phuong" w:date="2018-03-09T15:53:00Z">
            <w:rPr>
              <w:ins w:id="1628" w:author="pham phuong" w:date="2018-03-09T15:42:00Z"/>
            </w:rPr>
          </w:rPrChange>
        </w:rPr>
        <w:pPrChange w:id="1629" w:author="Hoan Ng" w:date="2017-03-20T21:39:00Z">
          <w:pPr>
            <w:pStyle w:val="oancuaDanhsach"/>
            <w:numPr>
              <w:numId w:val="1"/>
            </w:numPr>
            <w:ind w:hanging="360"/>
          </w:pPr>
        </w:pPrChange>
      </w:pPr>
      <w:ins w:id="1630" w:author="pham phuong" w:date="2018-03-09T15:43:00Z">
        <w:r w:rsidRPr="00E322B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631" w:author="pham phuong" w:date="2018-03-09T15:44:00Z">
        <w:r w:rsidRPr="00E322B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632" w:author="pham phuong" w:date="2018-03-09T15:45:00Z">
        <w:r w:rsidRPr="00E322B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633" w:author="pham phuong" w:date="2018-03-09T15:46:00Z">
        <w:r w:rsidRPr="00E322B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634" w:author="pham phuong" w:date="2018-03-09T15:49:00Z">
        <w:r w:rsidRPr="00E322B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A,B cho nên </w:t>
        </w:r>
      </w:ins>
      <w:ins w:id="1635" w:author="pham phuong" w:date="2018-03-09T15:50:00Z">
        <w:r w:rsidRPr="00E322B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E322B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636" w:author="pham phuong" w:date="2018-03-09T15:51:00Z">
        <w:r w:rsidR="00E322B7" w:rsidRPr="00E322B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637" w:author="pham phuong" w:date="2018-03-09T15:52:00Z">
        <w:r w:rsidR="00E322B7" w:rsidRPr="00E322B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638" w:author="pham phuong" w:date="2018-03-09T15:53:00Z">
        <w:r w:rsidR="00E322B7" w:rsidRPr="00E322B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07CB93BF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639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640" w:author="pham phuong" w:date="2018-03-09T15:53:00Z">
            <w:rPr>
              <w:b/>
            </w:rPr>
          </w:rPrChange>
        </w:rPr>
        <w:t>Chương 2: Phân tích</w:t>
      </w:r>
    </w:p>
    <w:p w14:paraId="27EFAB2E" w14:textId="32AB1EFC" w:rsidR="007E56BA" w:rsidRPr="00E322B7" w:rsidRDefault="007E56BA" w:rsidP="007E56BA">
      <w:pPr>
        <w:pStyle w:val="oancuaDanhsach"/>
        <w:numPr>
          <w:ilvl w:val="0"/>
          <w:numId w:val="3"/>
        </w:numPr>
        <w:rPr>
          <w:ins w:id="1641" w:author="Hoan Ng" w:date="2017-04-05T14:44:00Z"/>
          <w:rFonts w:ascii="Times New Roman" w:hAnsi="Times New Roman" w:cs="Times New Roman"/>
          <w:rPrChange w:id="1642" w:author="pham phuong" w:date="2018-03-09T15:53:00Z">
            <w:rPr>
              <w:ins w:id="1643" w:author="Hoan Ng" w:date="2017-04-05T14:44:00Z"/>
            </w:rPr>
          </w:rPrChange>
        </w:rPr>
      </w:pPr>
      <w:r w:rsidRPr="00E322B7">
        <w:rPr>
          <w:rFonts w:ascii="Times New Roman" w:hAnsi="Times New Roman" w:cs="Times New Roman"/>
          <w:rPrChange w:id="1644" w:author="pham phuong" w:date="2018-03-09T15:53:00Z">
            <w:rPr/>
          </w:rPrChange>
        </w:rPr>
        <w:t>Lược đồ phân chức năng</w:t>
      </w:r>
      <w:r w:rsidR="00BC30BA" w:rsidRPr="00E322B7">
        <w:rPr>
          <w:rFonts w:ascii="Times New Roman" w:hAnsi="Times New Roman" w:cs="Times New Roman"/>
          <w:rPrChange w:id="1645" w:author="pham phuong" w:date="2018-03-09T15:53:00Z">
            <w:rPr/>
          </w:rPrChange>
        </w:rPr>
        <w:t xml:space="preserve"> (FDD)</w:t>
      </w:r>
    </w:p>
    <w:p w14:paraId="69D07D77" w14:textId="7160CBB3" w:rsidR="0095052C" w:rsidRPr="00E322B7" w:rsidRDefault="0095052C">
      <w:pPr>
        <w:pStyle w:val="oancuaDanhsach"/>
        <w:numPr>
          <w:ilvl w:val="1"/>
          <w:numId w:val="3"/>
        </w:numPr>
        <w:rPr>
          <w:ins w:id="1646" w:author="Hoan Ng" w:date="2017-04-05T14:44:00Z"/>
          <w:rFonts w:ascii="Times New Roman" w:hAnsi="Times New Roman" w:cs="Times New Roman"/>
          <w:rPrChange w:id="1647" w:author="pham phuong" w:date="2018-03-09T15:53:00Z">
            <w:rPr>
              <w:ins w:id="1648" w:author="Hoan Ng" w:date="2017-04-05T14:44:00Z"/>
            </w:rPr>
          </w:rPrChange>
        </w:rPr>
        <w:pPrChange w:id="1649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ins w:id="1650" w:author="Hoan Ng" w:date="2017-04-05T14:44:00Z">
        <w:r w:rsidRPr="00E322B7">
          <w:rPr>
            <w:rFonts w:ascii="Times New Roman" w:hAnsi="Times New Roman" w:cs="Times New Roman"/>
            <w:rPrChange w:id="1651" w:author="pham phuong" w:date="2018-03-09T15:53:00Z">
              <w:rPr/>
            </w:rPrChange>
          </w:rPr>
          <w:t>Lược đồ FDD</w:t>
        </w:r>
      </w:ins>
    </w:p>
    <w:p w14:paraId="2973898A" w14:textId="465B0678" w:rsidR="0095052C" w:rsidRPr="00E322B7" w:rsidRDefault="0095052C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rPrChange w:id="1652" w:author="pham phuong" w:date="2018-03-09T15:53:00Z">
            <w:rPr/>
          </w:rPrChange>
        </w:rPr>
        <w:pPrChange w:id="1653" w:author="Hoan Ng" w:date="2017-04-05T14:44:00Z">
          <w:pPr>
            <w:pStyle w:val="oancuaDanhsach"/>
            <w:numPr>
              <w:numId w:val="3"/>
            </w:numPr>
            <w:ind w:hanging="360"/>
          </w:pPr>
        </w:pPrChange>
      </w:pPr>
      <w:ins w:id="1654" w:author="Hoan Ng" w:date="2017-04-05T14:44:00Z">
        <w:r w:rsidRPr="00E322B7">
          <w:rPr>
            <w:rFonts w:ascii="Times New Roman" w:hAnsi="Times New Roman" w:cs="Times New Roman"/>
            <w:rPrChange w:id="1655" w:author="pham phuong" w:date="2018-03-09T15:53:00Z">
              <w:rPr/>
            </w:rPrChange>
          </w:rPr>
          <w:t>Bảng giải thích/mô tả các chức năng</w:t>
        </w:r>
      </w:ins>
    </w:p>
    <w:p w14:paraId="3086BE4E" w14:textId="1F33E1CF" w:rsidR="007E56BA" w:rsidRPr="00E322B7" w:rsidRDefault="007E56BA" w:rsidP="007E56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rPrChange w:id="1656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57" w:author="pham phuong" w:date="2018-03-09T15:53:00Z">
            <w:rPr/>
          </w:rPrChange>
        </w:rPr>
        <w:t>Đặc tả và Mô hình hóa nghiệp vụ</w:t>
      </w:r>
      <w:r w:rsidR="00BC30BA" w:rsidRPr="00E322B7">
        <w:rPr>
          <w:rFonts w:ascii="Times New Roman" w:hAnsi="Times New Roman" w:cs="Times New Roman"/>
          <w:rPrChange w:id="1658" w:author="pham phuong" w:date="2018-03-09T15:53:00Z">
            <w:rPr/>
          </w:rPrChange>
        </w:rPr>
        <w:t xml:space="preserve"> (DFD Model)</w:t>
      </w:r>
    </w:p>
    <w:p w14:paraId="246A924D" w14:textId="4CDC763E" w:rsidR="00BC30BA" w:rsidRPr="00E322B7" w:rsidRDefault="00BC30BA" w:rsidP="007E56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rPrChange w:id="1659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60" w:author="pham phuong" w:date="2018-03-09T15:53:00Z">
            <w:rPr/>
          </w:rPrChange>
        </w:rPr>
        <w:t>Mô hình hóa dữ liệu (ERD Model)</w:t>
      </w:r>
    </w:p>
    <w:p w14:paraId="3C3F91D3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661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662" w:author="pham phuong" w:date="2018-03-09T15:53:00Z">
            <w:rPr>
              <w:b/>
            </w:rPr>
          </w:rPrChange>
        </w:rPr>
        <w:t>Chương 3: Thiết kế</w:t>
      </w:r>
    </w:p>
    <w:p w14:paraId="7DCE12CC" w14:textId="20293B9E" w:rsidR="007E56BA" w:rsidRPr="00E322B7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663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64" w:author="pham phuong" w:date="2018-03-09T15:53:00Z">
            <w:rPr/>
          </w:rPrChange>
        </w:rPr>
        <w:t>Thiết kế giao diện</w:t>
      </w:r>
    </w:p>
    <w:p w14:paraId="68E0E5D3" w14:textId="3C15A026" w:rsidR="00863D73" w:rsidRPr="00E322B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66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66" w:author="pham phuong" w:date="2018-03-09T15:53:00Z">
            <w:rPr/>
          </w:rPrChange>
        </w:rPr>
        <w:t>Sơ đồ liên kết màn hình</w:t>
      </w:r>
    </w:p>
    <w:p w14:paraId="24ADB5FC" w14:textId="6429A6EE" w:rsidR="00863D73" w:rsidRPr="00E322B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667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68" w:author="pham phuong" w:date="2018-03-09T15:53:00Z">
            <w:rPr/>
          </w:rPrChange>
        </w:rPr>
        <w:t>Danh sách màn hình &amp; mô tả chức năng từng màn hình</w:t>
      </w:r>
    </w:p>
    <w:p w14:paraId="3F0E918F" w14:textId="62D5CAAA" w:rsidR="00863D73" w:rsidRPr="00E322B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669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70" w:author="pham phuong" w:date="2018-03-09T15:53:00Z">
            <w:rPr/>
          </w:rPrChange>
        </w:rPr>
        <w:t xml:space="preserve"> Mô tả xử lý</w:t>
      </w:r>
      <w:ins w:id="1671" w:author="Hoan Ng" w:date="2017-03-20T21:27:00Z">
        <w:r w:rsidR="00E62EE1" w:rsidRPr="00E322B7">
          <w:rPr>
            <w:rFonts w:ascii="Times New Roman" w:hAnsi="Times New Roman" w:cs="Times New Roman"/>
            <w:rPrChange w:id="1672" w:author="pham phuong" w:date="2018-03-09T15:53:00Z">
              <w:rPr/>
            </w:rPrChange>
          </w:rPr>
          <w:t xml:space="preserve"> sự kiện</w:t>
        </w:r>
      </w:ins>
      <w:r w:rsidRPr="00E322B7">
        <w:rPr>
          <w:rFonts w:ascii="Times New Roman" w:hAnsi="Times New Roman" w:cs="Times New Roman"/>
          <w:rPrChange w:id="1673" w:author="pham phuong" w:date="2018-03-09T15:53:00Z">
            <w:rPr/>
          </w:rPrChange>
        </w:rPr>
        <w:t xml:space="preserve"> từng màn hình</w:t>
      </w:r>
    </w:p>
    <w:p w14:paraId="65B41903" w14:textId="6EECDAEB" w:rsidR="007E56BA" w:rsidRPr="00E322B7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674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75" w:author="pham phuong" w:date="2018-03-09T15:53:00Z">
            <w:rPr/>
          </w:rPrChange>
        </w:rPr>
        <w:t>Thiết kế xử lý</w:t>
      </w:r>
      <w:ins w:id="1676" w:author="Hoan Ng" w:date="2017-03-20T21:27:00Z">
        <w:r w:rsidR="00E62EE1" w:rsidRPr="00E322B7">
          <w:rPr>
            <w:rFonts w:ascii="Times New Roman" w:hAnsi="Times New Roman" w:cs="Times New Roman"/>
            <w:rPrChange w:id="1677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207BC702" w:rsidR="00F02E35" w:rsidRPr="00E322B7" w:rsidRDefault="00F02E35" w:rsidP="00F02E35">
      <w:pPr>
        <w:pStyle w:val="oancuaDanhsach"/>
        <w:numPr>
          <w:ilvl w:val="0"/>
          <w:numId w:val="4"/>
        </w:numPr>
        <w:rPr>
          <w:ins w:id="1678" w:author="Hoan Ng" w:date="2017-03-20T21:26:00Z"/>
          <w:rFonts w:ascii="Times New Roman" w:hAnsi="Times New Roman" w:cs="Times New Roman"/>
          <w:rPrChange w:id="1679" w:author="pham phuong" w:date="2018-03-09T15:53:00Z">
            <w:rPr>
              <w:ins w:id="1680" w:author="Hoan Ng" w:date="2017-03-20T21:26:00Z"/>
            </w:rPr>
          </w:rPrChange>
        </w:rPr>
      </w:pPr>
      <w:r w:rsidRPr="00E322B7">
        <w:rPr>
          <w:rFonts w:ascii="Times New Roman" w:hAnsi="Times New Roman" w:cs="Times New Roman"/>
          <w:rPrChange w:id="1681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888F46C" w:rsidR="00E62EE1" w:rsidRPr="00E322B7" w:rsidRDefault="00E62EE1">
      <w:pPr>
        <w:pStyle w:val="oancuaDanhsach"/>
        <w:numPr>
          <w:ilvl w:val="1"/>
          <w:numId w:val="4"/>
        </w:numPr>
        <w:rPr>
          <w:ins w:id="1682" w:author="Hoan Ng" w:date="2017-03-20T21:26:00Z"/>
          <w:rFonts w:ascii="Times New Roman" w:hAnsi="Times New Roman" w:cs="Times New Roman"/>
          <w:rPrChange w:id="1683" w:author="pham phuong" w:date="2018-03-09T15:53:00Z">
            <w:rPr>
              <w:ins w:id="1684" w:author="Hoan Ng" w:date="2017-03-20T21:26:00Z"/>
            </w:rPr>
          </w:rPrChange>
        </w:rPr>
        <w:pPrChange w:id="1685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86" w:author="Hoan Ng" w:date="2017-03-20T21:26:00Z">
        <w:r w:rsidRPr="00E322B7">
          <w:rPr>
            <w:rFonts w:ascii="Times New Roman" w:hAnsi="Times New Roman" w:cs="Times New Roman"/>
            <w:rPrChange w:id="1687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E322B7" w:rsidRDefault="00E62EE1">
      <w:pPr>
        <w:pStyle w:val="oancuaDanhsach"/>
        <w:numPr>
          <w:ilvl w:val="1"/>
          <w:numId w:val="4"/>
        </w:numPr>
        <w:rPr>
          <w:ins w:id="1688" w:author="Hoan Ng" w:date="2017-03-20T21:26:00Z"/>
          <w:rFonts w:ascii="Times New Roman" w:hAnsi="Times New Roman" w:cs="Times New Roman"/>
          <w:rPrChange w:id="1689" w:author="pham phuong" w:date="2018-03-09T15:53:00Z">
            <w:rPr>
              <w:ins w:id="1690" w:author="Hoan Ng" w:date="2017-03-20T21:26:00Z"/>
            </w:rPr>
          </w:rPrChange>
        </w:rPr>
        <w:pPrChange w:id="1691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92" w:author="Hoan Ng" w:date="2017-03-20T21:26:00Z">
        <w:r w:rsidRPr="00E322B7">
          <w:rPr>
            <w:rFonts w:ascii="Times New Roman" w:hAnsi="Times New Roman" w:cs="Times New Roman"/>
            <w:rPrChange w:id="1693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E322B7" w:rsidRDefault="00E62EE1">
      <w:pPr>
        <w:pStyle w:val="oancuaDanhsach"/>
        <w:numPr>
          <w:ilvl w:val="1"/>
          <w:numId w:val="4"/>
        </w:numPr>
        <w:rPr>
          <w:ins w:id="1694" w:author="Hoan Ng" w:date="2017-03-20T21:28:00Z"/>
          <w:rFonts w:ascii="Times New Roman" w:hAnsi="Times New Roman" w:cs="Times New Roman"/>
          <w:rPrChange w:id="1695" w:author="pham phuong" w:date="2018-03-09T15:53:00Z">
            <w:rPr>
              <w:ins w:id="1696" w:author="Hoan Ng" w:date="2017-03-20T21:28:00Z"/>
            </w:rPr>
          </w:rPrChange>
        </w:rPr>
        <w:pPrChange w:id="1697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698" w:author="Hoan Ng" w:date="2017-03-20T21:26:00Z">
        <w:r w:rsidRPr="00E322B7">
          <w:rPr>
            <w:rFonts w:ascii="Times New Roman" w:hAnsi="Times New Roman" w:cs="Times New Roman"/>
            <w:rPrChange w:id="1699" w:author="pham phuong" w:date="2018-03-09T15:53:00Z">
              <w:rPr/>
            </w:rPrChange>
          </w:rPr>
          <w:t xml:space="preserve"> Khóa &amp; </w:t>
        </w:r>
      </w:ins>
      <w:ins w:id="1700" w:author="Hoan Ng" w:date="2017-03-20T21:27:00Z">
        <w:r w:rsidRPr="00E322B7">
          <w:rPr>
            <w:rFonts w:ascii="Times New Roman" w:hAnsi="Times New Roman" w:cs="Times New Roman"/>
            <w:rPrChange w:id="1701" w:author="pham phuong" w:date="2018-03-09T15:53:00Z">
              <w:rPr/>
            </w:rPrChange>
          </w:rPr>
          <w:t>rang</w:t>
        </w:r>
      </w:ins>
      <w:ins w:id="1702" w:author="Hoan Ng" w:date="2017-03-20T21:26:00Z">
        <w:r w:rsidRPr="00E322B7">
          <w:rPr>
            <w:rFonts w:ascii="Times New Roman" w:hAnsi="Times New Roman" w:cs="Times New Roman"/>
            <w:rPrChange w:id="1703" w:author="pham phuong" w:date="2018-03-09T15:53:00Z">
              <w:rPr/>
            </w:rPrChange>
          </w:rPr>
          <w:t xml:space="preserve"> </w:t>
        </w:r>
      </w:ins>
      <w:ins w:id="1704" w:author="Hoan Ng" w:date="2017-03-20T21:27:00Z">
        <w:r w:rsidRPr="00E322B7">
          <w:rPr>
            <w:rFonts w:ascii="Times New Roman" w:hAnsi="Times New Roman" w:cs="Times New Roman"/>
            <w:rPrChange w:id="1705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E322B7" w:rsidRDefault="00E62EE1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rPrChange w:id="1706" w:author="pham phuong" w:date="2018-03-09T15:53:00Z">
            <w:rPr/>
          </w:rPrChange>
        </w:rPr>
        <w:pPrChange w:id="1707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708" w:author="Hoan Ng" w:date="2017-03-20T21:28:00Z">
        <w:r w:rsidRPr="00E322B7">
          <w:rPr>
            <w:rFonts w:ascii="Times New Roman" w:hAnsi="Times New Roman" w:cs="Times New Roman"/>
            <w:rPrChange w:id="1709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E322B7" w:rsidRDefault="007E56BA" w:rsidP="007E56BA">
      <w:pPr>
        <w:pStyle w:val="oancuaDanhsach"/>
        <w:numPr>
          <w:ilvl w:val="0"/>
          <w:numId w:val="4"/>
        </w:numPr>
        <w:rPr>
          <w:ins w:id="1710" w:author="Hoan Ng" w:date="2017-03-20T21:24:00Z"/>
          <w:rFonts w:ascii="Times New Roman" w:hAnsi="Times New Roman" w:cs="Times New Roman"/>
          <w:rPrChange w:id="1711" w:author="pham phuong" w:date="2018-03-09T15:53:00Z">
            <w:rPr>
              <w:ins w:id="1712" w:author="Hoan Ng" w:date="2017-03-20T21:24:00Z"/>
            </w:rPr>
          </w:rPrChange>
        </w:rPr>
      </w:pPr>
      <w:r w:rsidRPr="00E322B7">
        <w:rPr>
          <w:rFonts w:ascii="Times New Roman" w:hAnsi="Times New Roman" w:cs="Times New Roman"/>
          <w:rPrChange w:id="1713" w:author="pham phuong" w:date="2018-03-09T15:53:00Z">
            <w:rPr/>
          </w:rPrChange>
        </w:rPr>
        <w:t>Thiết kế kiến trúc</w:t>
      </w:r>
    </w:p>
    <w:p w14:paraId="78403908" w14:textId="13E2B547" w:rsidR="00E62EE1" w:rsidRPr="00E322B7" w:rsidRDefault="00E62EE1">
      <w:pPr>
        <w:pStyle w:val="oancuaDanhsach"/>
        <w:numPr>
          <w:ilvl w:val="1"/>
          <w:numId w:val="4"/>
        </w:numPr>
        <w:rPr>
          <w:ins w:id="1714" w:author="Hoan Ng" w:date="2017-03-20T21:24:00Z"/>
          <w:rFonts w:ascii="Times New Roman" w:hAnsi="Times New Roman" w:cs="Times New Roman"/>
          <w:rPrChange w:id="1715" w:author="pham phuong" w:date="2018-03-09T15:53:00Z">
            <w:rPr>
              <w:ins w:id="1716" w:author="Hoan Ng" w:date="2017-03-20T21:24:00Z"/>
            </w:rPr>
          </w:rPrChange>
        </w:rPr>
        <w:pPrChange w:id="1717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18" w:author="Hoan Ng" w:date="2017-03-20T21:24:00Z">
        <w:r w:rsidRPr="00E322B7">
          <w:rPr>
            <w:rFonts w:ascii="Times New Roman" w:hAnsi="Times New Roman" w:cs="Times New Roman"/>
            <w:rPrChange w:id="1719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E322B7" w:rsidRDefault="00E62EE1">
      <w:pPr>
        <w:pStyle w:val="oancuaDanhsach"/>
        <w:numPr>
          <w:ilvl w:val="1"/>
          <w:numId w:val="4"/>
        </w:numPr>
        <w:rPr>
          <w:ins w:id="1720" w:author="Hoan Ng" w:date="2017-03-20T21:24:00Z"/>
          <w:rFonts w:ascii="Times New Roman" w:hAnsi="Times New Roman" w:cs="Times New Roman"/>
          <w:rPrChange w:id="1721" w:author="pham phuong" w:date="2018-03-09T15:53:00Z">
            <w:rPr>
              <w:ins w:id="1722" w:author="Hoan Ng" w:date="2017-03-20T21:24:00Z"/>
            </w:rPr>
          </w:rPrChange>
        </w:rPr>
        <w:pPrChange w:id="1723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24" w:author="Hoan Ng" w:date="2017-03-20T21:24:00Z">
        <w:r w:rsidRPr="00E322B7">
          <w:rPr>
            <w:rFonts w:ascii="Times New Roman" w:hAnsi="Times New Roman" w:cs="Times New Roman"/>
            <w:rPrChange w:id="1725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E322B7" w:rsidRDefault="00E62EE1">
      <w:pPr>
        <w:pStyle w:val="oancuaDanhsach"/>
        <w:numPr>
          <w:ilvl w:val="1"/>
          <w:numId w:val="4"/>
        </w:numPr>
        <w:rPr>
          <w:ins w:id="1726" w:author="Hoan Ng" w:date="2017-03-20T21:24:00Z"/>
          <w:rFonts w:ascii="Times New Roman" w:hAnsi="Times New Roman" w:cs="Times New Roman"/>
          <w:rPrChange w:id="1727" w:author="pham phuong" w:date="2018-03-09T15:53:00Z">
            <w:rPr>
              <w:ins w:id="1728" w:author="Hoan Ng" w:date="2017-03-20T21:24:00Z"/>
            </w:rPr>
          </w:rPrChange>
        </w:rPr>
        <w:pPrChange w:id="1729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730" w:author="Hoan Ng" w:date="2017-03-20T21:25:00Z">
        <w:r w:rsidRPr="00E322B7">
          <w:rPr>
            <w:rFonts w:ascii="Times New Roman" w:hAnsi="Times New Roman" w:cs="Times New Roman"/>
            <w:rPrChange w:id="1731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E322B7" w:rsidRDefault="00E62EE1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rPrChange w:id="1732" w:author="pham phuong" w:date="2018-03-09T15:53:00Z">
            <w:rPr/>
          </w:rPrChange>
        </w:rPr>
      </w:pPr>
    </w:p>
    <w:p w14:paraId="64BE845E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33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34" w:author="pham phuong" w:date="2018-03-09T15:53:00Z">
            <w:rPr>
              <w:b/>
            </w:rPr>
          </w:rPrChange>
        </w:rPr>
        <w:lastRenderedPageBreak/>
        <w:t>Chương 4: Cài đặt</w:t>
      </w:r>
    </w:p>
    <w:p w14:paraId="7BE8EA21" w14:textId="77777777" w:rsidR="007E56BA" w:rsidRPr="00E322B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73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36" w:author="pham phuong" w:date="2018-03-09T15:53:00Z">
            <w:rPr/>
          </w:rPrChange>
        </w:rPr>
        <w:t>Công nghệ sử dụng</w:t>
      </w:r>
    </w:p>
    <w:p w14:paraId="316AE7FA" w14:textId="77777777" w:rsidR="007E56BA" w:rsidRPr="00E322B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737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38" w:author="pham phuong" w:date="2018-03-09T15:53:00Z">
            <w:rPr/>
          </w:rPrChange>
        </w:rPr>
        <w:t>Vấn đề khi cài đặt</w:t>
      </w:r>
    </w:p>
    <w:p w14:paraId="6D52428D" w14:textId="77777777" w:rsidR="007E56BA" w:rsidRPr="00E322B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rPrChange w:id="1739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40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41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42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43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44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E322B7" w:rsidRDefault="007E56BA" w:rsidP="007E56BA">
      <w:pPr>
        <w:rPr>
          <w:rFonts w:ascii="Times New Roman" w:hAnsi="Times New Roman" w:cs="Times New Roman"/>
          <w:rPrChange w:id="1745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b/>
          <w:rPrChange w:id="1746" w:author="pham phuong" w:date="2018-03-09T15:53:00Z">
            <w:rPr>
              <w:b/>
            </w:rPr>
          </w:rPrChange>
        </w:rPr>
        <w:t>Tài liệu tham khảo</w:t>
      </w:r>
    </w:p>
    <w:sectPr w:rsidR="007E56BA" w:rsidRPr="00E3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067B1" w14:textId="77777777" w:rsidR="00841A54" w:rsidRDefault="00841A54" w:rsidP="007E382E">
      <w:pPr>
        <w:spacing w:after="0" w:line="240" w:lineRule="auto"/>
      </w:pPr>
      <w:r>
        <w:separator/>
      </w:r>
    </w:p>
  </w:endnote>
  <w:endnote w:type="continuationSeparator" w:id="0">
    <w:p w14:paraId="00A0FEF4" w14:textId="77777777" w:rsidR="00841A54" w:rsidRDefault="00841A54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2EB3" w14:textId="77777777" w:rsidR="00841A54" w:rsidRDefault="00841A54" w:rsidP="007E382E">
      <w:pPr>
        <w:spacing w:after="0" w:line="240" w:lineRule="auto"/>
      </w:pPr>
      <w:r>
        <w:separator/>
      </w:r>
    </w:p>
  </w:footnote>
  <w:footnote w:type="continuationSeparator" w:id="0">
    <w:p w14:paraId="25D8FBF6" w14:textId="77777777" w:rsidR="00841A54" w:rsidRDefault="00841A54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7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2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18"/>
  </w:num>
  <w:num w:numId="6">
    <w:abstractNumId w:val="14"/>
  </w:num>
  <w:num w:numId="7">
    <w:abstractNumId w:val="16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20"/>
  </w:num>
  <w:num w:numId="13">
    <w:abstractNumId w:val="13"/>
  </w:num>
  <w:num w:numId="14">
    <w:abstractNumId w:val="6"/>
  </w:num>
  <w:num w:numId="15">
    <w:abstractNumId w:val="11"/>
  </w:num>
  <w:num w:numId="16">
    <w:abstractNumId w:val="7"/>
  </w:num>
  <w:num w:numId="17">
    <w:abstractNumId w:val="8"/>
  </w:num>
  <w:num w:numId="18">
    <w:abstractNumId w:val="12"/>
  </w:num>
  <w:num w:numId="19">
    <w:abstractNumId w:val="10"/>
  </w:num>
  <w:num w:numId="20">
    <w:abstractNumId w:val="17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A62CC"/>
    <w:rsid w:val="000B6656"/>
    <w:rsid w:val="00187E64"/>
    <w:rsid w:val="00307849"/>
    <w:rsid w:val="003715AE"/>
    <w:rsid w:val="003A1EEA"/>
    <w:rsid w:val="00442C44"/>
    <w:rsid w:val="00493F51"/>
    <w:rsid w:val="004A1947"/>
    <w:rsid w:val="004B125F"/>
    <w:rsid w:val="004D06CE"/>
    <w:rsid w:val="004E24B0"/>
    <w:rsid w:val="004F7C19"/>
    <w:rsid w:val="005021B9"/>
    <w:rsid w:val="005301A9"/>
    <w:rsid w:val="00576D27"/>
    <w:rsid w:val="005D20B5"/>
    <w:rsid w:val="005F3BAC"/>
    <w:rsid w:val="00624FDA"/>
    <w:rsid w:val="006E6E19"/>
    <w:rsid w:val="00704AD5"/>
    <w:rsid w:val="007269C2"/>
    <w:rsid w:val="00780B90"/>
    <w:rsid w:val="007A7351"/>
    <w:rsid w:val="007B62B8"/>
    <w:rsid w:val="007D4059"/>
    <w:rsid w:val="007E382E"/>
    <w:rsid w:val="007E56BA"/>
    <w:rsid w:val="00841A54"/>
    <w:rsid w:val="00863D73"/>
    <w:rsid w:val="008854BF"/>
    <w:rsid w:val="00921EC5"/>
    <w:rsid w:val="00926D5C"/>
    <w:rsid w:val="00934176"/>
    <w:rsid w:val="0095052C"/>
    <w:rsid w:val="00975B17"/>
    <w:rsid w:val="00A61FE8"/>
    <w:rsid w:val="00AE1EF2"/>
    <w:rsid w:val="00BC30BA"/>
    <w:rsid w:val="00C65BB0"/>
    <w:rsid w:val="00CD656B"/>
    <w:rsid w:val="00D1719D"/>
    <w:rsid w:val="00DF7DD4"/>
    <w:rsid w:val="00E322B7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382E"/>
  </w:style>
  <w:style w:type="paragraph" w:styleId="Chntrang">
    <w:name w:val="footer"/>
    <w:basedOn w:val="Binhthng"/>
    <w:link w:val="Chn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382E"/>
  </w:style>
  <w:style w:type="character" w:customStyle="1" w:styleId="u1Char">
    <w:name w:val="Đầu đề 1 Char"/>
    <w:basedOn w:val="Phngmcinhcuaoanvn"/>
    <w:link w:val="u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ThamchiuChuthich">
    <w:name w:val="annotation reference"/>
    <w:basedOn w:val="Phngmcinhcuaoanvn"/>
    <w:uiPriority w:val="99"/>
    <w:semiHidden/>
    <w:unhideWhenUsed/>
    <w:rsid w:val="00926D5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926D5C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26D5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26D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52A161-248B-4997-AA7E-6EB68F1B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pham phuong</cp:lastModifiedBy>
  <cp:revision>12</cp:revision>
  <dcterms:created xsi:type="dcterms:W3CDTF">2017-03-20T15:09:00Z</dcterms:created>
  <dcterms:modified xsi:type="dcterms:W3CDTF">2018-03-09T09:12:00Z</dcterms:modified>
</cp:coreProperties>
</file>